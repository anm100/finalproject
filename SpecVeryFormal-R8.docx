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FA8FB2" w14:textId="77777777" w:rsidR="00B66735" w:rsidRDefault="00CF6F20" w:rsidP="00D42569">
      <w:pPr>
        <w:spacing w:after="0" w:line="22" w:lineRule="atLeast"/>
        <w:ind w:left="2791" w:right="0" w:firstLine="0"/>
        <w:jc w:val="left"/>
      </w:pPr>
      <w:r>
        <w:rPr>
          <w:noProof/>
          <w:lang w:bidi="ar-SA"/>
        </w:rPr>
        <w:drawing>
          <wp:inline distT="0" distB="0" distL="0" distR="0" wp14:anchorId="60DE0417" wp14:editId="404FC045">
            <wp:extent cx="1568196" cy="551688"/>
            <wp:effectExtent l="0" t="0" r="0" b="0"/>
            <wp:docPr id="49" name="Picture 49"/>
            <wp:cNvGraphicFramePr/>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8"/>
                    <a:stretch>
                      <a:fillRect/>
                    </a:stretch>
                  </pic:blipFill>
                  <pic:spPr>
                    <a:xfrm>
                      <a:off x="0" y="0"/>
                      <a:ext cx="1568196" cy="551688"/>
                    </a:xfrm>
                    <a:prstGeom prst="rect">
                      <a:avLst/>
                    </a:prstGeom>
                  </pic:spPr>
                </pic:pic>
              </a:graphicData>
            </a:graphic>
          </wp:inline>
        </w:drawing>
      </w:r>
    </w:p>
    <w:p w14:paraId="55675EE7" w14:textId="77777777" w:rsidR="00B66735" w:rsidRDefault="00CF6F20" w:rsidP="00D42569">
      <w:pPr>
        <w:spacing w:after="0" w:line="22" w:lineRule="atLeast"/>
        <w:ind w:left="1366" w:right="4620" w:firstLine="0"/>
        <w:jc w:val="left"/>
      </w:pPr>
      <w:r>
        <w:rPr>
          <w:rFonts w:ascii="Arial" w:eastAsia="Arial" w:hAnsi="Arial" w:cs="Arial"/>
          <w:sz w:val="24"/>
        </w:rPr>
        <w:t xml:space="preserve"> </w:t>
      </w:r>
    </w:p>
    <w:p w14:paraId="79B0A971" w14:textId="77777777" w:rsidR="00B66735" w:rsidRPr="0064466B" w:rsidRDefault="00CF6F20" w:rsidP="00D42569">
      <w:pPr>
        <w:spacing w:after="10" w:line="22" w:lineRule="atLeast"/>
        <w:ind w:left="1035" w:right="2352" w:hanging="10"/>
        <w:jc w:val="center"/>
        <w:rPr>
          <w:rFonts w:asciiTheme="majorBidi" w:hAnsiTheme="majorBidi" w:cstheme="majorBidi"/>
          <w:sz w:val="24"/>
          <w:szCs w:val="24"/>
        </w:rPr>
      </w:pPr>
      <w:r w:rsidRPr="0064466B">
        <w:rPr>
          <w:rFonts w:asciiTheme="majorBidi" w:eastAsia="Arial" w:hAnsiTheme="majorBidi" w:cstheme="majorBidi"/>
          <w:sz w:val="24"/>
          <w:szCs w:val="24"/>
        </w:rPr>
        <w:t xml:space="preserve">Software Engineering Department </w:t>
      </w:r>
    </w:p>
    <w:p w14:paraId="096158FA" w14:textId="77777777" w:rsidR="00B66735" w:rsidRPr="0064466B" w:rsidRDefault="00CF6F20" w:rsidP="00D42569">
      <w:pPr>
        <w:spacing w:after="10" w:line="22" w:lineRule="atLeast"/>
        <w:ind w:left="1035" w:right="2355" w:hanging="10"/>
        <w:jc w:val="center"/>
        <w:rPr>
          <w:rFonts w:asciiTheme="majorBidi" w:hAnsiTheme="majorBidi" w:cstheme="majorBidi"/>
          <w:sz w:val="24"/>
          <w:szCs w:val="24"/>
        </w:rPr>
      </w:pPr>
      <w:r w:rsidRPr="0064466B">
        <w:rPr>
          <w:rFonts w:asciiTheme="majorBidi" w:eastAsia="Arial" w:hAnsiTheme="majorBidi" w:cstheme="majorBidi"/>
          <w:sz w:val="24"/>
          <w:szCs w:val="24"/>
        </w:rPr>
        <w:t xml:space="preserve">ORT Braude College  </w:t>
      </w:r>
    </w:p>
    <w:p w14:paraId="769F2B49" w14:textId="77777777" w:rsidR="00B66735" w:rsidRPr="0064466B" w:rsidRDefault="00CF6F20" w:rsidP="00D42569">
      <w:pPr>
        <w:spacing w:after="10" w:line="22" w:lineRule="atLeast"/>
        <w:ind w:left="1035" w:right="2353" w:hanging="10"/>
        <w:jc w:val="center"/>
        <w:rPr>
          <w:rFonts w:asciiTheme="majorBidi" w:hAnsiTheme="majorBidi" w:cstheme="majorBidi"/>
          <w:sz w:val="24"/>
          <w:szCs w:val="24"/>
        </w:rPr>
      </w:pPr>
      <w:r w:rsidRPr="0064466B">
        <w:rPr>
          <w:rFonts w:asciiTheme="majorBidi" w:eastAsia="Arial" w:hAnsiTheme="majorBidi" w:cstheme="majorBidi"/>
          <w:sz w:val="24"/>
          <w:szCs w:val="24"/>
        </w:rPr>
        <w:t xml:space="preserve">Course 61401: Extended Project in Software Engineering </w:t>
      </w:r>
    </w:p>
    <w:p w14:paraId="534C7FC3" w14:textId="77777777" w:rsidR="00B66735" w:rsidRPr="0064466B" w:rsidRDefault="00CF6F20" w:rsidP="00D42569">
      <w:pPr>
        <w:spacing w:after="261" w:line="22" w:lineRule="atLeast"/>
        <w:ind w:left="122" w:right="0" w:firstLine="0"/>
        <w:jc w:val="left"/>
        <w:rPr>
          <w:rFonts w:asciiTheme="majorBidi" w:hAnsiTheme="majorBidi" w:cstheme="majorBidi"/>
          <w:sz w:val="24"/>
          <w:szCs w:val="24"/>
        </w:rPr>
      </w:pPr>
      <w:r w:rsidRPr="0064466B">
        <w:rPr>
          <w:rFonts w:asciiTheme="majorBidi" w:eastAsia="Arial" w:hAnsiTheme="majorBidi" w:cstheme="majorBidi"/>
          <w:sz w:val="24"/>
          <w:szCs w:val="24"/>
        </w:rPr>
        <w:t xml:space="preserve"> </w:t>
      </w:r>
    </w:p>
    <w:p w14:paraId="38CE3993" w14:textId="77777777" w:rsidR="00B66735" w:rsidRPr="0064466B" w:rsidRDefault="00CF6F20" w:rsidP="00D42569">
      <w:pPr>
        <w:spacing w:after="0" w:line="22" w:lineRule="atLeast"/>
        <w:ind w:left="122" w:right="0" w:firstLine="0"/>
        <w:jc w:val="left"/>
        <w:rPr>
          <w:rFonts w:asciiTheme="majorBidi" w:hAnsiTheme="majorBidi" w:cstheme="majorBidi"/>
          <w:sz w:val="24"/>
          <w:szCs w:val="24"/>
        </w:rPr>
      </w:pPr>
      <w:r w:rsidRPr="0064466B">
        <w:rPr>
          <w:rFonts w:asciiTheme="majorBidi" w:hAnsiTheme="majorBidi" w:cstheme="majorBidi"/>
          <w:b/>
          <w:sz w:val="24"/>
          <w:szCs w:val="24"/>
        </w:rPr>
        <w:t xml:space="preserve"> </w:t>
      </w:r>
    </w:p>
    <w:p w14:paraId="5A839F28" w14:textId="77777777" w:rsidR="00B66735" w:rsidRPr="0064466B" w:rsidRDefault="00CF6F20" w:rsidP="00D42569">
      <w:pPr>
        <w:spacing w:after="175" w:line="22" w:lineRule="atLeast"/>
        <w:ind w:left="122" w:right="0" w:firstLine="0"/>
        <w:jc w:val="left"/>
        <w:rPr>
          <w:rFonts w:asciiTheme="majorBidi" w:hAnsiTheme="majorBidi" w:cstheme="majorBidi"/>
          <w:sz w:val="24"/>
          <w:szCs w:val="24"/>
        </w:rPr>
      </w:pPr>
      <w:r w:rsidRPr="0064466B">
        <w:rPr>
          <w:rFonts w:asciiTheme="majorBidi" w:hAnsiTheme="majorBidi" w:cstheme="majorBidi"/>
          <w:b/>
          <w:sz w:val="24"/>
          <w:szCs w:val="24"/>
        </w:rPr>
        <w:t xml:space="preserve"> </w:t>
      </w:r>
    </w:p>
    <w:p w14:paraId="067DAACF" w14:textId="770BF3B5" w:rsidR="00B66735" w:rsidRDefault="0066487C" w:rsidP="00D42569">
      <w:pPr>
        <w:spacing w:after="0" w:line="22" w:lineRule="atLeast"/>
        <w:ind w:left="0" w:right="1224" w:firstLine="0"/>
        <w:jc w:val="center"/>
        <w:rPr>
          <w:ins w:id="0" w:author="adm" w:date="2016-12-20T09:31:00Z"/>
          <w:rFonts w:asciiTheme="majorBidi" w:hAnsiTheme="majorBidi" w:cstheme="majorBidi"/>
          <w:sz w:val="24"/>
          <w:szCs w:val="24"/>
        </w:rPr>
      </w:pPr>
      <w:commentRangeStart w:id="1"/>
      <w:del w:id="2" w:author="adm" w:date="2016-12-14T15:56:00Z">
        <w:r w:rsidRPr="0064466B" w:rsidDel="00E27D26">
          <w:rPr>
            <w:rFonts w:asciiTheme="majorBidi" w:hAnsiTheme="majorBidi" w:cstheme="majorBidi"/>
            <w:color w:val="222222"/>
            <w:sz w:val="24"/>
            <w:szCs w:val="24"/>
            <w:shd w:val="clear" w:color="auto" w:fill="FFFFFF"/>
          </w:rPr>
          <w:delText>Formal Verification of Specs of Applications</w:delText>
        </w:r>
        <w:r w:rsidR="00CF6F20" w:rsidRPr="0064466B" w:rsidDel="00E27D26">
          <w:rPr>
            <w:rFonts w:asciiTheme="majorBidi" w:eastAsia="Calibri" w:hAnsiTheme="majorBidi" w:cstheme="majorBidi"/>
            <w:b/>
            <w:sz w:val="24"/>
            <w:szCs w:val="24"/>
          </w:rPr>
          <w:delText xml:space="preserve"> </w:delText>
        </w:r>
      </w:del>
      <w:commentRangeEnd w:id="1"/>
      <w:r w:rsidR="00C639CC" w:rsidRPr="0064466B">
        <w:rPr>
          <w:rStyle w:val="a8"/>
          <w:rFonts w:asciiTheme="majorBidi" w:hAnsiTheme="majorBidi" w:cstheme="majorBidi"/>
          <w:sz w:val="24"/>
          <w:szCs w:val="24"/>
        </w:rPr>
        <w:commentReference w:id="1"/>
      </w:r>
    </w:p>
    <w:p w14:paraId="20916563" w14:textId="21959F79" w:rsidR="00B85D23" w:rsidRPr="0064466B" w:rsidRDefault="00B85D23" w:rsidP="00D42569">
      <w:pPr>
        <w:spacing w:after="0" w:line="22" w:lineRule="atLeast"/>
        <w:ind w:left="0" w:right="1224" w:firstLine="0"/>
        <w:jc w:val="center"/>
        <w:rPr>
          <w:rFonts w:asciiTheme="majorBidi" w:hAnsiTheme="majorBidi" w:cstheme="majorBidi"/>
          <w:sz w:val="24"/>
          <w:szCs w:val="24"/>
        </w:rPr>
      </w:pPr>
      <w:ins w:id="3" w:author="adm" w:date="2016-12-20T09:31:00Z">
        <w:r w:rsidRPr="00B85D23">
          <w:rPr>
            <w:rFonts w:asciiTheme="majorBidi" w:hAnsiTheme="majorBidi" w:cstheme="majorBidi"/>
            <w:sz w:val="24"/>
            <w:szCs w:val="24"/>
          </w:rPr>
          <w:t xml:space="preserve">Formal Verification of Specs of Applications  </w:t>
        </w:r>
      </w:ins>
    </w:p>
    <w:p w14:paraId="1E0E828B" w14:textId="77777777" w:rsidR="00B66735" w:rsidRPr="0064466B" w:rsidRDefault="00CF6F20" w:rsidP="00D42569">
      <w:pPr>
        <w:spacing w:after="0" w:line="22" w:lineRule="atLeast"/>
        <w:ind w:left="0" w:right="1212" w:firstLine="0"/>
        <w:jc w:val="center"/>
        <w:rPr>
          <w:rFonts w:asciiTheme="majorBidi" w:hAnsiTheme="majorBidi" w:cstheme="majorBidi"/>
          <w:sz w:val="24"/>
          <w:szCs w:val="24"/>
        </w:rPr>
      </w:pPr>
      <w:r w:rsidRPr="0064466B">
        <w:rPr>
          <w:rFonts w:asciiTheme="majorBidi" w:hAnsiTheme="majorBidi" w:cstheme="majorBidi"/>
          <w:b/>
          <w:sz w:val="24"/>
          <w:szCs w:val="24"/>
        </w:rPr>
        <w:t xml:space="preserve"> </w:t>
      </w:r>
    </w:p>
    <w:p w14:paraId="2DB2E2F1" w14:textId="77777777" w:rsidR="00B66735" w:rsidRPr="0064466B" w:rsidRDefault="00CF6F20" w:rsidP="00D42569">
      <w:pPr>
        <w:spacing w:after="0" w:line="22" w:lineRule="atLeast"/>
        <w:ind w:left="0" w:right="1212" w:firstLine="0"/>
        <w:jc w:val="center"/>
        <w:rPr>
          <w:rFonts w:asciiTheme="majorBidi" w:hAnsiTheme="majorBidi" w:cstheme="majorBidi"/>
          <w:sz w:val="24"/>
          <w:szCs w:val="24"/>
        </w:rPr>
      </w:pPr>
      <w:r w:rsidRPr="0064466B">
        <w:rPr>
          <w:rFonts w:asciiTheme="majorBidi" w:hAnsiTheme="majorBidi" w:cstheme="majorBidi"/>
          <w:b/>
          <w:sz w:val="24"/>
          <w:szCs w:val="24"/>
        </w:rPr>
        <w:t xml:space="preserve"> </w:t>
      </w:r>
    </w:p>
    <w:p w14:paraId="42B9063A" w14:textId="77777777" w:rsidR="00B66735" w:rsidRPr="0064466B" w:rsidRDefault="00CF6F20" w:rsidP="00D42569">
      <w:pPr>
        <w:spacing w:after="0" w:line="22" w:lineRule="atLeast"/>
        <w:ind w:left="0" w:right="1212" w:firstLine="0"/>
        <w:jc w:val="center"/>
        <w:rPr>
          <w:rFonts w:asciiTheme="majorBidi" w:hAnsiTheme="majorBidi" w:cstheme="majorBidi"/>
          <w:sz w:val="24"/>
          <w:szCs w:val="24"/>
        </w:rPr>
      </w:pPr>
      <w:r w:rsidRPr="0064466B">
        <w:rPr>
          <w:rFonts w:asciiTheme="majorBidi" w:hAnsiTheme="majorBidi" w:cstheme="majorBidi"/>
          <w:b/>
          <w:sz w:val="24"/>
          <w:szCs w:val="24"/>
        </w:rPr>
        <w:t xml:space="preserve"> </w:t>
      </w:r>
    </w:p>
    <w:p w14:paraId="4F30AE45" w14:textId="77777777" w:rsidR="00B66735" w:rsidRPr="0064466B" w:rsidRDefault="00CF6F20" w:rsidP="00D42569">
      <w:pPr>
        <w:spacing w:after="0" w:line="22" w:lineRule="atLeast"/>
        <w:ind w:left="0" w:right="1212" w:firstLine="0"/>
        <w:jc w:val="center"/>
        <w:rPr>
          <w:rFonts w:asciiTheme="majorBidi" w:hAnsiTheme="majorBidi" w:cstheme="majorBidi"/>
          <w:sz w:val="24"/>
          <w:szCs w:val="24"/>
        </w:rPr>
      </w:pPr>
      <w:r w:rsidRPr="0064466B">
        <w:rPr>
          <w:rFonts w:asciiTheme="majorBidi" w:hAnsiTheme="majorBidi" w:cstheme="majorBidi"/>
          <w:b/>
          <w:sz w:val="24"/>
          <w:szCs w:val="24"/>
        </w:rPr>
        <w:t xml:space="preserve"> </w:t>
      </w:r>
    </w:p>
    <w:p w14:paraId="199A66AF" w14:textId="77777777" w:rsidR="00B66735" w:rsidRPr="0064466B" w:rsidRDefault="00CF6F20" w:rsidP="00D42569">
      <w:pPr>
        <w:spacing w:after="10" w:line="22" w:lineRule="atLeast"/>
        <w:ind w:left="1035" w:right="2356" w:hanging="10"/>
        <w:jc w:val="center"/>
        <w:rPr>
          <w:rFonts w:asciiTheme="majorBidi" w:hAnsiTheme="majorBidi" w:cstheme="majorBidi"/>
          <w:sz w:val="24"/>
          <w:szCs w:val="24"/>
        </w:rPr>
      </w:pPr>
      <w:r w:rsidRPr="0064466B">
        <w:rPr>
          <w:rFonts w:asciiTheme="majorBidi" w:eastAsia="Arial" w:hAnsiTheme="majorBidi" w:cstheme="majorBidi"/>
          <w:sz w:val="24"/>
          <w:szCs w:val="24"/>
        </w:rPr>
        <w:t xml:space="preserve">In Partial Fulfillment of the Requirements for  </w:t>
      </w:r>
    </w:p>
    <w:p w14:paraId="53620457" w14:textId="77777777" w:rsidR="0066487C" w:rsidRPr="0064466B" w:rsidRDefault="00CF6F20" w:rsidP="00D42569">
      <w:pPr>
        <w:spacing w:after="216" w:line="22" w:lineRule="atLeast"/>
        <w:ind w:left="1035" w:right="2290" w:hanging="10"/>
        <w:jc w:val="center"/>
        <w:rPr>
          <w:rFonts w:asciiTheme="majorBidi" w:eastAsia="Arial" w:hAnsiTheme="majorBidi" w:cstheme="majorBidi"/>
          <w:sz w:val="24"/>
          <w:szCs w:val="24"/>
        </w:rPr>
      </w:pPr>
      <w:r w:rsidRPr="0064466B">
        <w:rPr>
          <w:rFonts w:asciiTheme="majorBidi" w:eastAsia="Arial" w:hAnsiTheme="majorBidi" w:cstheme="majorBidi"/>
          <w:sz w:val="24"/>
          <w:szCs w:val="24"/>
        </w:rPr>
        <w:t>Final Project in Software Engineering (Course 61401)</w:t>
      </w:r>
    </w:p>
    <w:p w14:paraId="724D635B" w14:textId="3C5FB16A" w:rsidR="00B66735" w:rsidRPr="0064466B" w:rsidRDefault="0066487C" w:rsidP="00995813">
      <w:pPr>
        <w:spacing w:after="216" w:line="22" w:lineRule="atLeast"/>
        <w:ind w:left="1035" w:right="2290" w:hanging="10"/>
        <w:jc w:val="center"/>
        <w:rPr>
          <w:rFonts w:asciiTheme="majorBidi" w:hAnsiTheme="majorBidi" w:cstheme="majorBidi"/>
          <w:sz w:val="24"/>
          <w:szCs w:val="24"/>
        </w:rPr>
      </w:pPr>
      <w:r w:rsidRPr="0064466B">
        <w:rPr>
          <w:rFonts w:asciiTheme="majorBidi" w:eastAsia="Arial" w:hAnsiTheme="majorBidi" w:cstheme="majorBidi"/>
          <w:sz w:val="24"/>
          <w:szCs w:val="24"/>
        </w:rPr>
        <w:t xml:space="preserve"> Karmiel – </w:t>
      </w:r>
      <w:r w:rsidR="00995813">
        <w:rPr>
          <w:rFonts w:asciiTheme="majorBidi" w:eastAsia="Arial" w:hAnsiTheme="majorBidi" w:cstheme="majorBidi"/>
          <w:sz w:val="24"/>
          <w:szCs w:val="24"/>
        </w:rPr>
        <w:t>February</w:t>
      </w:r>
      <w:r w:rsidRPr="0064466B">
        <w:rPr>
          <w:rFonts w:asciiTheme="majorBidi" w:eastAsia="Arial" w:hAnsiTheme="majorBidi" w:cstheme="majorBidi"/>
          <w:sz w:val="24"/>
          <w:szCs w:val="24"/>
        </w:rPr>
        <w:t xml:space="preserve"> 2017</w:t>
      </w:r>
      <w:r w:rsidR="00CF6F20" w:rsidRPr="0064466B">
        <w:rPr>
          <w:rFonts w:asciiTheme="majorBidi" w:eastAsia="Arial" w:hAnsiTheme="majorBidi" w:cstheme="majorBidi"/>
          <w:sz w:val="24"/>
          <w:szCs w:val="24"/>
        </w:rPr>
        <w:t xml:space="preserve"> </w:t>
      </w:r>
    </w:p>
    <w:p w14:paraId="0EF70DE2" w14:textId="77777777" w:rsidR="0064466B" w:rsidRDefault="0064466B" w:rsidP="00D42569">
      <w:pPr>
        <w:spacing w:after="0" w:line="22" w:lineRule="atLeast"/>
        <w:ind w:left="0" w:right="1212" w:firstLine="0"/>
        <w:jc w:val="center"/>
        <w:rPr>
          <w:b/>
          <w:sz w:val="48"/>
        </w:rPr>
      </w:pPr>
    </w:p>
    <w:p w14:paraId="54165DB5" w14:textId="77777777" w:rsidR="0064466B" w:rsidRDefault="0064466B" w:rsidP="00D42569">
      <w:pPr>
        <w:spacing w:after="0" w:line="22" w:lineRule="atLeast"/>
        <w:ind w:left="0" w:right="1212" w:firstLine="0"/>
        <w:jc w:val="center"/>
        <w:rPr>
          <w:b/>
          <w:sz w:val="48"/>
        </w:rPr>
      </w:pPr>
    </w:p>
    <w:p w14:paraId="0CC224D8" w14:textId="77777777" w:rsidR="0064466B" w:rsidRDefault="0064466B" w:rsidP="00D42569">
      <w:pPr>
        <w:spacing w:after="0" w:line="22" w:lineRule="atLeast"/>
        <w:ind w:left="0" w:right="1212" w:firstLine="0"/>
        <w:jc w:val="center"/>
        <w:rPr>
          <w:b/>
          <w:sz w:val="48"/>
        </w:rPr>
      </w:pPr>
    </w:p>
    <w:p w14:paraId="366B02B6" w14:textId="77777777" w:rsidR="0064466B" w:rsidRDefault="0064466B" w:rsidP="00D42569">
      <w:pPr>
        <w:spacing w:after="0" w:line="22" w:lineRule="atLeast"/>
        <w:ind w:left="0" w:right="1212" w:firstLine="0"/>
        <w:jc w:val="center"/>
        <w:rPr>
          <w:b/>
          <w:sz w:val="48"/>
        </w:rPr>
      </w:pPr>
    </w:p>
    <w:p w14:paraId="1F66ED34" w14:textId="77777777" w:rsidR="0064466B" w:rsidRDefault="0064466B" w:rsidP="00D42569">
      <w:pPr>
        <w:spacing w:after="0" w:line="22" w:lineRule="atLeast"/>
        <w:ind w:left="0" w:right="1212" w:firstLine="0"/>
        <w:jc w:val="center"/>
        <w:rPr>
          <w:b/>
          <w:sz w:val="48"/>
        </w:rPr>
      </w:pPr>
    </w:p>
    <w:p w14:paraId="6E186623" w14:textId="77777777" w:rsidR="0064466B" w:rsidRDefault="0064466B" w:rsidP="00D42569">
      <w:pPr>
        <w:spacing w:after="0" w:line="22" w:lineRule="atLeast"/>
        <w:ind w:left="0" w:right="1212" w:firstLine="0"/>
        <w:jc w:val="center"/>
        <w:rPr>
          <w:b/>
          <w:sz w:val="48"/>
        </w:rPr>
      </w:pPr>
    </w:p>
    <w:p w14:paraId="1572D2F8" w14:textId="548E3BE5" w:rsidR="0064466B" w:rsidRPr="0064466B" w:rsidRDefault="0064466B" w:rsidP="00B51214">
      <w:pPr>
        <w:spacing w:after="0" w:line="22" w:lineRule="atLeast"/>
        <w:ind w:left="2880" w:right="1212" w:firstLine="720"/>
        <w:rPr>
          <w:rFonts w:asciiTheme="majorBidi" w:hAnsiTheme="majorBidi" w:cstheme="majorBidi"/>
          <w:b/>
          <w:sz w:val="48"/>
        </w:rPr>
      </w:pPr>
      <w:r w:rsidRPr="0064466B">
        <w:rPr>
          <w:rFonts w:asciiTheme="majorBidi" w:eastAsiaTheme="minorEastAsia" w:hAnsiTheme="majorBidi" w:cstheme="majorBidi"/>
          <w:b/>
          <w:bCs/>
          <w:color w:val="auto"/>
          <w:sz w:val="24"/>
          <w:szCs w:val="24"/>
        </w:rPr>
        <w:t>Authors</w:t>
      </w:r>
    </w:p>
    <w:p w14:paraId="1DE98D87" w14:textId="347C0905" w:rsidR="00B66735" w:rsidRDefault="00CF6F20" w:rsidP="00D42569">
      <w:pPr>
        <w:spacing w:after="0" w:line="22" w:lineRule="atLeast"/>
        <w:ind w:left="0" w:right="1212" w:firstLine="0"/>
        <w:jc w:val="center"/>
      </w:pPr>
      <w:r>
        <w:rPr>
          <w:b/>
          <w:sz w:val="48"/>
        </w:rPr>
        <w:t xml:space="preserve"> </w:t>
      </w:r>
    </w:p>
    <w:p w14:paraId="23E72413" w14:textId="7ECCB50F" w:rsidR="0066487C" w:rsidRPr="0064466B" w:rsidRDefault="0066487C" w:rsidP="00B51214">
      <w:pPr>
        <w:spacing w:after="0" w:line="22" w:lineRule="atLeast"/>
        <w:ind w:left="2746" w:right="2620" w:firstLine="134"/>
        <w:jc w:val="left"/>
        <w:rPr>
          <w:rFonts w:asciiTheme="majorBidi" w:hAnsiTheme="majorBidi" w:cstheme="majorBidi"/>
          <w:sz w:val="22"/>
        </w:rPr>
      </w:pPr>
      <w:r w:rsidRPr="00982B5F">
        <w:rPr>
          <w:rFonts w:asciiTheme="majorBidi" w:hAnsiTheme="majorBidi" w:cstheme="majorBidi"/>
          <w:color w:val="222222"/>
          <w:sz w:val="22"/>
          <w:shd w:val="clear" w:color="auto" w:fill="FFFFFF"/>
        </w:rPr>
        <w:t xml:space="preserve">Saeed </w:t>
      </w:r>
      <w:r w:rsidR="0047136F" w:rsidRPr="00982B5F">
        <w:rPr>
          <w:rFonts w:asciiTheme="majorBidi" w:hAnsiTheme="majorBidi" w:cstheme="majorBidi"/>
          <w:color w:val="222222"/>
          <w:sz w:val="22"/>
          <w:shd w:val="clear" w:color="auto" w:fill="FFFFFF"/>
        </w:rPr>
        <w:t xml:space="preserve">Namih       </w:t>
      </w:r>
      <w:r w:rsidR="0064466B" w:rsidRPr="0064466B">
        <w:rPr>
          <w:rFonts w:asciiTheme="majorBidi" w:hAnsiTheme="majorBidi" w:cstheme="majorBidi"/>
          <w:color w:val="222222"/>
          <w:sz w:val="22"/>
          <w:shd w:val="clear" w:color="auto" w:fill="FFFFFF"/>
        </w:rPr>
        <w:t>ID :</w:t>
      </w:r>
      <w:r w:rsidRPr="00982B5F">
        <w:rPr>
          <w:rFonts w:asciiTheme="majorBidi" w:hAnsiTheme="majorBidi" w:cstheme="majorBidi"/>
          <w:color w:val="222222"/>
          <w:sz w:val="22"/>
          <w:shd w:val="clear" w:color="auto" w:fill="FFFFFF"/>
        </w:rPr>
        <w:t>204582555</w:t>
      </w:r>
      <w:r w:rsidR="00CF6F20" w:rsidRPr="00982B5F">
        <w:rPr>
          <w:rFonts w:asciiTheme="majorBidi" w:hAnsiTheme="majorBidi" w:cstheme="majorBidi"/>
          <w:color w:val="222222"/>
          <w:sz w:val="22"/>
          <w:shd w:val="clear" w:color="auto" w:fill="FFFFFF"/>
        </w:rPr>
        <w:t xml:space="preserve"> </w:t>
      </w:r>
    </w:p>
    <w:p w14:paraId="755FB0EF" w14:textId="051C6A18" w:rsidR="00B66735" w:rsidRPr="0064466B" w:rsidRDefault="00B51214" w:rsidP="00B51214">
      <w:pPr>
        <w:spacing w:after="0" w:line="22" w:lineRule="atLeast"/>
        <w:ind w:left="2612" w:right="2620" w:firstLine="134"/>
        <w:jc w:val="left"/>
        <w:rPr>
          <w:rFonts w:asciiTheme="majorBidi" w:hAnsiTheme="majorBidi" w:cstheme="majorBidi"/>
          <w:sz w:val="22"/>
        </w:rPr>
      </w:pPr>
      <w:r>
        <w:rPr>
          <w:rFonts w:asciiTheme="majorBidi" w:hAnsiTheme="majorBidi" w:cstheme="majorBidi"/>
          <w:color w:val="222222"/>
          <w:sz w:val="22"/>
          <w:shd w:val="clear" w:color="auto" w:fill="FFFFFF"/>
        </w:rPr>
        <w:t xml:space="preserve">  </w:t>
      </w:r>
      <w:r w:rsidR="0066487C" w:rsidRPr="0064466B">
        <w:rPr>
          <w:rFonts w:asciiTheme="majorBidi" w:hAnsiTheme="majorBidi" w:cstheme="majorBidi"/>
          <w:color w:val="222222"/>
          <w:sz w:val="22"/>
          <w:shd w:val="clear" w:color="auto" w:fill="FFFFFF"/>
        </w:rPr>
        <w:t>Ahmad Mnasra</w:t>
      </w:r>
      <w:r w:rsidR="0066487C" w:rsidRPr="0064466B">
        <w:rPr>
          <w:rFonts w:asciiTheme="majorBidi" w:hAnsiTheme="majorBidi" w:cstheme="majorBidi"/>
          <w:sz w:val="22"/>
        </w:rPr>
        <w:t xml:space="preserve">   </w:t>
      </w:r>
      <w:r w:rsidR="0064466B" w:rsidRPr="0064466B">
        <w:rPr>
          <w:rFonts w:asciiTheme="majorBidi" w:hAnsiTheme="majorBidi" w:cstheme="majorBidi"/>
          <w:sz w:val="22"/>
        </w:rPr>
        <w:t xml:space="preserve"> </w:t>
      </w:r>
      <w:r w:rsidR="0064466B" w:rsidRPr="0064466B">
        <w:rPr>
          <w:rFonts w:asciiTheme="majorBidi" w:hAnsiTheme="majorBidi" w:cstheme="majorBidi"/>
          <w:color w:val="222222"/>
          <w:sz w:val="22"/>
          <w:shd w:val="clear" w:color="auto" w:fill="FFFFFF"/>
        </w:rPr>
        <w:t>ID :</w:t>
      </w:r>
      <w:r w:rsidR="0066487C" w:rsidRPr="0064466B">
        <w:rPr>
          <w:rFonts w:asciiTheme="majorBidi" w:hAnsiTheme="majorBidi" w:cstheme="majorBidi"/>
          <w:color w:val="222222"/>
          <w:sz w:val="22"/>
          <w:shd w:val="clear" w:color="auto" w:fill="FFFFFF"/>
        </w:rPr>
        <w:t>311539647 </w:t>
      </w:r>
      <w:r w:rsidR="00CF6F20" w:rsidRPr="0064466B">
        <w:rPr>
          <w:rFonts w:asciiTheme="majorBidi" w:hAnsiTheme="majorBidi" w:cstheme="majorBidi"/>
          <w:sz w:val="22"/>
        </w:rPr>
        <w:t xml:space="preserve"> </w:t>
      </w:r>
    </w:p>
    <w:p w14:paraId="7313BE54" w14:textId="77777777" w:rsidR="0066487C" w:rsidRDefault="0066487C" w:rsidP="00D42569">
      <w:pPr>
        <w:spacing w:after="0" w:line="22" w:lineRule="atLeast"/>
        <w:ind w:left="2026" w:right="2620" w:hanging="46"/>
        <w:jc w:val="left"/>
      </w:pPr>
    </w:p>
    <w:p w14:paraId="57797FF2" w14:textId="77777777" w:rsidR="0066487C" w:rsidRDefault="0066487C" w:rsidP="00D42569">
      <w:pPr>
        <w:spacing w:after="0" w:line="22" w:lineRule="atLeast"/>
        <w:ind w:left="2026" w:right="2620" w:hanging="46"/>
        <w:jc w:val="left"/>
      </w:pPr>
    </w:p>
    <w:p w14:paraId="2EE27A6D" w14:textId="782D27ED" w:rsidR="0066487C" w:rsidRDefault="0066487C" w:rsidP="0064466B">
      <w:pPr>
        <w:spacing w:after="0" w:line="22" w:lineRule="atLeast"/>
        <w:ind w:left="0" w:right="2620" w:firstLine="0"/>
        <w:jc w:val="left"/>
      </w:pPr>
    </w:p>
    <w:p w14:paraId="417F7E37" w14:textId="77777777" w:rsidR="0066487C" w:rsidRDefault="0066487C" w:rsidP="00D42569">
      <w:pPr>
        <w:spacing w:after="0" w:line="22" w:lineRule="atLeast"/>
        <w:ind w:left="2026" w:right="2620" w:hanging="46"/>
        <w:jc w:val="left"/>
      </w:pPr>
    </w:p>
    <w:p w14:paraId="6467CCB7" w14:textId="5C0FAFE9" w:rsidR="00B66735" w:rsidRDefault="00B66735" w:rsidP="00B51214">
      <w:pPr>
        <w:spacing w:after="103" w:line="22" w:lineRule="atLeast"/>
        <w:ind w:left="0" w:right="1277" w:firstLine="0"/>
      </w:pPr>
    </w:p>
    <w:p w14:paraId="7D25658A" w14:textId="1452D4BE" w:rsidR="00B66735" w:rsidRPr="0064466B" w:rsidRDefault="00CF6F20" w:rsidP="00B51214">
      <w:pPr>
        <w:spacing w:after="0" w:line="22" w:lineRule="atLeast"/>
        <w:ind w:left="2890" w:right="1333" w:firstLine="710"/>
        <w:rPr>
          <w:sz w:val="24"/>
          <w:szCs w:val="24"/>
        </w:rPr>
      </w:pPr>
      <w:r w:rsidRPr="0064466B">
        <w:rPr>
          <w:b/>
          <w:bCs/>
          <w:sz w:val="24"/>
          <w:szCs w:val="24"/>
        </w:rPr>
        <w:t>Supervisors</w:t>
      </w:r>
      <w:r w:rsidRPr="0064466B">
        <w:rPr>
          <w:sz w:val="24"/>
          <w:szCs w:val="24"/>
        </w:rPr>
        <w:t xml:space="preserve">: </w:t>
      </w:r>
    </w:p>
    <w:p w14:paraId="1EB54FE7" w14:textId="77777777" w:rsidR="00B66735" w:rsidRPr="0064466B" w:rsidRDefault="00CF6F20" w:rsidP="00D42569">
      <w:pPr>
        <w:spacing w:after="84" w:line="22" w:lineRule="atLeast"/>
        <w:ind w:left="0" w:right="1265" w:firstLine="0"/>
        <w:jc w:val="center"/>
        <w:rPr>
          <w:sz w:val="24"/>
          <w:szCs w:val="24"/>
        </w:rPr>
      </w:pPr>
      <w:r w:rsidRPr="0064466B">
        <w:rPr>
          <w:rFonts w:ascii="Arial" w:eastAsia="Arial" w:hAnsi="Arial" w:cs="Arial"/>
          <w:sz w:val="24"/>
          <w:szCs w:val="24"/>
        </w:rPr>
        <w:t xml:space="preserve"> </w:t>
      </w:r>
    </w:p>
    <w:p w14:paraId="6C228FCA" w14:textId="6142A0F7" w:rsidR="00F23F15" w:rsidRPr="0064466B" w:rsidRDefault="0064466B" w:rsidP="0064466B">
      <w:pPr>
        <w:spacing w:after="0" w:line="22" w:lineRule="atLeast"/>
        <w:ind w:left="0" w:right="1500" w:firstLine="0"/>
        <w:rPr>
          <w:sz w:val="24"/>
          <w:szCs w:val="24"/>
        </w:rPr>
      </w:pPr>
      <w:r>
        <w:rPr>
          <w:sz w:val="24"/>
          <w:szCs w:val="24"/>
        </w:rPr>
        <w:tab/>
      </w:r>
      <w:r>
        <w:rPr>
          <w:sz w:val="24"/>
          <w:szCs w:val="24"/>
        </w:rPr>
        <w:tab/>
      </w:r>
      <w:r>
        <w:rPr>
          <w:sz w:val="24"/>
          <w:szCs w:val="24"/>
        </w:rPr>
        <w:tab/>
      </w:r>
      <w:r>
        <w:rPr>
          <w:sz w:val="24"/>
          <w:szCs w:val="24"/>
        </w:rPr>
        <w:tab/>
      </w:r>
      <w:r w:rsidR="006F1D19" w:rsidRPr="0064466B">
        <w:rPr>
          <w:sz w:val="24"/>
          <w:szCs w:val="24"/>
        </w:rPr>
        <w:t>Dr. Katerina Korenbla</w:t>
      </w:r>
      <w:r w:rsidR="00C2681A" w:rsidRPr="0064466B">
        <w:rPr>
          <w:sz w:val="24"/>
          <w:szCs w:val="24"/>
        </w:rPr>
        <w:t>t</w:t>
      </w:r>
    </w:p>
    <w:p w14:paraId="46B3FF78" w14:textId="1344905C" w:rsidR="00BA34B2" w:rsidRPr="0064466B" w:rsidRDefault="00BA34B2" w:rsidP="0064466B">
      <w:pPr>
        <w:spacing w:after="0" w:line="22" w:lineRule="atLeast"/>
        <w:ind w:left="2160" w:right="1500" w:firstLine="720"/>
        <w:rPr>
          <w:sz w:val="24"/>
          <w:szCs w:val="24"/>
          <w:rtl/>
        </w:rPr>
      </w:pPr>
      <w:r w:rsidRPr="0064466B">
        <w:rPr>
          <w:sz w:val="24"/>
          <w:szCs w:val="24"/>
        </w:rPr>
        <w:t>Dr. Elena Ravve</w:t>
      </w:r>
    </w:p>
    <w:p w14:paraId="3328FE64" w14:textId="77777777" w:rsidR="00BA34B2" w:rsidRPr="0064466B" w:rsidRDefault="00BA34B2" w:rsidP="00D42569">
      <w:pPr>
        <w:spacing w:after="0" w:line="22" w:lineRule="atLeast"/>
        <w:ind w:left="0" w:right="1500" w:firstLine="0"/>
        <w:jc w:val="center"/>
        <w:rPr>
          <w:sz w:val="24"/>
          <w:szCs w:val="24"/>
          <w:rtl/>
        </w:rPr>
      </w:pPr>
    </w:p>
    <w:p w14:paraId="7F61C02B" w14:textId="77777777" w:rsidR="0066487C" w:rsidRDefault="0066487C" w:rsidP="00D42569">
      <w:pPr>
        <w:spacing w:after="0" w:line="22" w:lineRule="atLeast"/>
        <w:ind w:left="0" w:right="1500" w:firstLine="0"/>
        <w:jc w:val="center"/>
      </w:pPr>
    </w:p>
    <w:p w14:paraId="5A42BD19" w14:textId="77777777" w:rsidR="00B62200" w:rsidRDefault="00B62200" w:rsidP="00D42569">
      <w:pPr>
        <w:spacing w:after="0" w:line="22" w:lineRule="atLeast"/>
        <w:ind w:left="0" w:right="1500" w:firstLine="0"/>
        <w:jc w:val="right"/>
        <w:rPr>
          <w:sz w:val="24"/>
        </w:rPr>
      </w:pPr>
    </w:p>
    <w:p w14:paraId="4D5D3D46" w14:textId="77777777" w:rsidR="00B62200" w:rsidRDefault="00B62200" w:rsidP="00D42569">
      <w:pPr>
        <w:spacing w:after="0" w:line="22" w:lineRule="atLeast"/>
        <w:ind w:left="0" w:right="1500" w:firstLine="0"/>
        <w:jc w:val="right"/>
        <w:rPr>
          <w:sz w:val="24"/>
        </w:rPr>
      </w:pPr>
    </w:p>
    <w:p w14:paraId="5ADC5A50" w14:textId="77777777" w:rsidR="00AC1FEB" w:rsidRDefault="00AC1FEB" w:rsidP="00D42569">
      <w:pPr>
        <w:spacing w:after="0" w:line="22" w:lineRule="atLeast"/>
        <w:ind w:left="0" w:right="1500" w:firstLine="0"/>
        <w:jc w:val="right"/>
        <w:rPr>
          <w:sz w:val="24"/>
        </w:rPr>
      </w:pPr>
    </w:p>
    <w:p w14:paraId="0CCED228" w14:textId="77777777" w:rsidR="00AC1FEB" w:rsidRDefault="00AC1FEB" w:rsidP="00D42569">
      <w:pPr>
        <w:spacing w:after="0" w:line="22" w:lineRule="atLeast"/>
        <w:ind w:left="0" w:right="1500" w:firstLine="0"/>
        <w:jc w:val="right"/>
        <w:rPr>
          <w:sz w:val="24"/>
        </w:rPr>
      </w:pPr>
    </w:p>
    <w:p w14:paraId="64164022" w14:textId="4D81EF86" w:rsidR="00B66735" w:rsidRDefault="00CF6F20" w:rsidP="00D42569">
      <w:pPr>
        <w:spacing w:after="0" w:line="22" w:lineRule="atLeast"/>
        <w:ind w:left="0" w:right="1500" w:firstLine="0"/>
        <w:jc w:val="right"/>
      </w:pPr>
      <w:r>
        <w:rPr>
          <w:sz w:val="24"/>
        </w:rPr>
        <w:t xml:space="preserve"> </w:t>
      </w:r>
    </w:p>
    <w:sdt>
      <w:sdtPr>
        <w:id w:val="1907794790"/>
        <w:docPartObj>
          <w:docPartGallery w:val="Table of Contents"/>
        </w:docPartObj>
      </w:sdtPr>
      <w:sdtEndPr/>
      <w:sdtContent>
        <w:p w14:paraId="44A744C6" w14:textId="77777777" w:rsidR="00B66735" w:rsidRDefault="00CF6F20" w:rsidP="00D42569">
          <w:pPr>
            <w:spacing w:after="174" w:line="22" w:lineRule="atLeast"/>
            <w:ind w:left="0" w:right="1334" w:firstLine="0"/>
            <w:jc w:val="center"/>
          </w:pPr>
          <w:r>
            <w:rPr>
              <w:rFonts w:ascii="Arial" w:eastAsia="Arial" w:hAnsi="Arial" w:cs="Arial"/>
              <w:sz w:val="22"/>
            </w:rPr>
            <w:t xml:space="preserve">CONTENTS </w:t>
          </w:r>
        </w:p>
        <w:p w14:paraId="6011FFA9" w14:textId="179E9FFE" w:rsidR="000B3E65" w:rsidRDefault="00CF6F20">
          <w:pPr>
            <w:pStyle w:val="TOC2"/>
            <w:tabs>
              <w:tab w:val="right" w:leader="dot" w:pos="9871"/>
            </w:tabs>
            <w:rPr>
              <w:ins w:id="4" w:author="Ahmad Mnasra" w:date="2016-12-22T11:30:00Z"/>
              <w:rFonts w:asciiTheme="minorHAnsi" w:eastAsiaTheme="minorEastAsia" w:hAnsiTheme="minorHAnsi" w:cstheme="minorBidi"/>
              <w:noProof/>
              <w:color w:val="auto"/>
              <w:sz w:val="22"/>
              <w:lang w:bidi="ar-SA"/>
            </w:rPr>
          </w:pPr>
          <w:r>
            <w:fldChar w:fldCharType="begin"/>
          </w:r>
          <w:r>
            <w:instrText xml:space="preserve"> TOC \o "1-3" \h \z \u </w:instrText>
          </w:r>
          <w:r>
            <w:fldChar w:fldCharType="separate"/>
          </w:r>
          <w:ins w:id="5" w:author="Ahmad Mnasra" w:date="2016-12-22T11:30:00Z">
            <w:r w:rsidR="000B3E65" w:rsidRPr="007A2425">
              <w:rPr>
                <w:rStyle w:val="Hyperlink"/>
                <w:noProof/>
              </w:rPr>
              <w:fldChar w:fldCharType="begin"/>
            </w:r>
            <w:r w:rsidR="000B3E65" w:rsidRPr="007A2425">
              <w:rPr>
                <w:rStyle w:val="Hyperlink"/>
                <w:noProof/>
              </w:rPr>
              <w:instrText xml:space="preserve"> </w:instrText>
            </w:r>
            <w:r w:rsidR="000B3E65">
              <w:rPr>
                <w:noProof/>
              </w:rPr>
              <w:instrText>HYPERLINK \l "_Toc470169581"</w:instrText>
            </w:r>
            <w:r w:rsidR="000B3E65" w:rsidRPr="007A2425">
              <w:rPr>
                <w:rStyle w:val="Hyperlink"/>
                <w:noProof/>
              </w:rPr>
              <w:instrText xml:space="preserve"> </w:instrText>
            </w:r>
            <w:r w:rsidR="000B3E65" w:rsidRPr="007A2425">
              <w:rPr>
                <w:rStyle w:val="Hyperlink"/>
                <w:noProof/>
              </w:rPr>
            </w:r>
            <w:r w:rsidR="000B3E65" w:rsidRPr="007A2425">
              <w:rPr>
                <w:rStyle w:val="Hyperlink"/>
                <w:noProof/>
              </w:rPr>
              <w:fldChar w:fldCharType="separate"/>
            </w:r>
            <w:r w:rsidR="000B3E65" w:rsidRPr="007A2425">
              <w:rPr>
                <w:rStyle w:val="Hyperlink"/>
                <w:noProof/>
              </w:rPr>
              <w:t>1. INTRODUCTION</w:t>
            </w:r>
            <w:r w:rsidR="000B3E65">
              <w:rPr>
                <w:noProof/>
                <w:webHidden/>
              </w:rPr>
              <w:tab/>
            </w:r>
            <w:r w:rsidR="000B3E65">
              <w:rPr>
                <w:noProof/>
                <w:webHidden/>
              </w:rPr>
              <w:fldChar w:fldCharType="begin"/>
            </w:r>
            <w:r w:rsidR="000B3E65">
              <w:rPr>
                <w:noProof/>
                <w:webHidden/>
              </w:rPr>
              <w:instrText xml:space="preserve"> PAGEREF _Toc470169581 \h </w:instrText>
            </w:r>
            <w:r w:rsidR="000B3E65">
              <w:rPr>
                <w:noProof/>
                <w:webHidden/>
              </w:rPr>
            </w:r>
          </w:ins>
          <w:r w:rsidR="000B3E65">
            <w:rPr>
              <w:noProof/>
              <w:webHidden/>
            </w:rPr>
            <w:fldChar w:fldCharType="separate"/>
          </w:r>
          <w:ins w:id="6" w:author="Ahmad Mnasra" w:date="2016-12-22T11:30:00Z">
            <w:r w:rsidR="000B3E65">
              <w:rPr>
                <w:noProof/>
                <w:webHidden/>
              </w:rPr>
              <w:t>3</w:t>
            </w:r>
            <w:r w:rsidR="000B3E65">
              <w:rPr>
                <w:noProof/>
                <w:webHidden/>
              </w:rPr>
              <w:fldChar w:fldCharType="end"/>
            </w:r>
            <w:r w:rsidR="000B3E65" w:rsidRPr="007A2425">
              <w:rPr>
                <w:rStyle w:val="Hyperlink"/>
                <w:noProof/>
              </w:rPr>
              <w:fldChar w:fldCharType="end"/>
            </w:r>
          </w:ins>
        </w:p>
        <w:p w14:paraId="2D89D122" w14:textId="0567EFAB" w:rsidR="000B3E65" w:rsidRDefault="000B3E65">
          <w:pPr>
            <w:pStyle w:val="TOC2"/>
            <w:tabs>
              <w:tab w:val="right" w:leader="dot" w:pos="9871"/>
            </w:tabs>
            <w:rPr>
              <w:ins w:id="7" w:author="Ahmad Mnasra" w:date="2016-12-22T11:30:00Z"/>
              <w:rFonts w:asciiTheme="minorHAnsi" w:eastAsiaTheme="minorEastAsia" w:hAnsiTheme="minorHAnsi" w:cstheme="minorBidi"/>
              <w:noProof/>
              <w:color w:val="auto"/>
              <w:sz w:val="22"/>
              <w:lang w:bidi="ar-SA"/>
            </w:rPr>
          </w:pPr>
          <w:ins w:id="8" w:author="Ahmad Mnasra" w:date="2016-12-22T11:30:00Z">
            <w:r w:rsidRPr="007A2425">
              <w:rPr>
                <w:rStyle w:val="Hyperlink"/>
                <w:noProof/>
              </w:rPr>
              <w:fldChar w:fldCharType="begin"/>
            </w:r>
            <w:r w:rsidRPr="007A2425">
              <w:rPr>
                <w:rStyle w:val="Hyperlink"/>
                <w:noProof/>
              </w:rPr>
              <w:instrText xml:space="preserve"> </w:instrText>
            </w:r>
            <w:r>
              <w:rPr>
                <w:noProof/>
              </w:rPr>
              <w:instrText>HYPERLINK \l "_Toc470169582"</w:instrText>
            </w:r>
            <w:r w:rsidRPr="007A2425">
              <w:rPr>
                <w:rStyle w:val="Hyperlink"/>
                <w:noProof/>
              </w:rPr>
              <w:instrText xml:space="preserve"> </w:instrText>
            </w:r>
            <w:r w:rsidRPr="007A2425">
              <w:rPr>
                <w:rStyle w:val="Hyperlink"/>
                <w:noProof/>
              </w:rPr>
            </w:r>
            <w:r w:rsidRPr="007A2425">
              <w:rPr>
                <w:rStyle w:val="Hyperlink"/>
                <w:noProof/>
              </w:rPr>
              <w:fldChar w:fldCharType="separate"/>
            </w:r>
            <w:r w:rsidRPr="007A2425">
              <w:rPr>
                <w:rStyle w:val="Hyperlink"/>
                <w:noProof/>
              </w:rPr>
              <w:t>2. THEORY</w:t>
            </w:r>
            <w:r>
              <w:rPr>
                <w:noProof/>
                <w:webHidden/>
              </w:rPr>
              <w:tab/>
            </w:r>
            <w:r>
              <w:rPr>
                <w:noProof/>
                <w:webHidden/>
              </w:rPr>
              <w:fldChar w:fldCharType="begin"/>
            </w:r>
            <w:r>
              <w:rPr>
                <w:noProof/>
                <w:webHidden/>
              </w:rPr>
              <w:instrText xml:space="preserve"> PAGEREF _Toc470169582 \h </w:instrText>
            </w:r>
            <w:r>
              <w:rPr>
                <w:noProof/>
                <w:webHidden/>
              </w:rPr>
            </w:r>
          </w:ins>
          <w:r>
            <w:rPr>
              <w:noProof/>
              <w:webHidden/>
            </w:rPr>
            <w:fldChar w:fldCharType="separate"/>
          </w:r>
          <w:ins w:id="9" w:author="Ahmad Mnasra" w:date="2016-12-22T11:30:00Z">
            <w:r>
              <w:rPr>
                <w:noProof/>
                <w:webHidden/>
              </w:rPr>
              <w:t>3</w:t>
            </w:r>
            <w:r>
              <w:rPr>
                <w:noProof/>
                <w:webHidden/>
              </w:rPr>
              <w:fldChar w:fldCharType="end"/>
            </w:r>
            <w:r w:rsidRPr="007A2425">
              <w:rPr>
                <w:rStyle w:val="Hyperlink"/>
                <w:noProof/>
              </w:rPr>
              <w:fldChar w:fldCharType="end"/>
            </w:r>
          </w:ins>
        </w:p>
        <w:p w14:paraId="1B28DDEB" w14:textId="21A2FBE9" w:rsidR="000B3E65" w:rsidRDefault="000B3E65">
          <w:pPr>
            <w:pStyle w:val="TOC1"/>
            <w:tabs>
              <w:tab w:val="right" w:leader="dot" w:pos="9871"/>
            </w:tabs>
            <w:rPr>
              <w:ins w:id="10" w:author="Ahmad Mnasra" w:date="2016-12-22T11:30:00Z"/>
              <w:rFonts w:asciiTheme="minorHAnsi" w:eastAsiaTheme="minorEastAsia" w:hAnsiTheme="minorHAnsi" w:cstheme="minorBidi"/>
              <w:noProof/>
              <w:color w:val="auto"/>
              <w:sz w:val="22"/>
              <w:lang w:bidi="ar-SA"/>
            </w:rPr>
          </w:pPr>
          <w:ins w:id="11" w:author="Ahmad Mnasra" w:date="2016-12-22T11:30:00Z">
            <w:r w:rsidRPr="007A2425">
              <w:rPr>
                <w:rStyle w:val="Hyperlink"/>
                <w:noProof/>
              </w:rPr>
              <w:fldChar w:fldCharType="begin"/>
            </w:r>
            <w:r w:rsidRPr="007A2425">
              <w:rPr>
                <w:rStyle w:val="Hyperlink"/>
                <w:noProof/>
              </w:rPr>
              <w:instrText xml:space="preserve"> </w:instrText>
            </w:r>
            <w:r>
              <w:rPr>
                <w:noProof/>
              </w:rPr>
              <w:instrText>HYPERLINK \l "_Toc470169583"</w:instrText>
            </w:r>
            <w:r w:rsidRPr="007A2425">
              <w:rPr>
                <w:rStyle w:val="Hyperlink"/>
                <w:noProof/>
              </w:rPr>
              <w:instrText xml:space="preserve"> </w:instrText>
            </w:r>
            <w:r w:rsidRPr="007A2425">
              <w:rPr>
                <w:rStyle w:val="Hyperlink"/>
                <w:noProof/>
              </w:rPr>
            </w:r>
            <w:r w:rsidRPr="007A2425">
              <w:rPr>
                <w:rStyle w:val="Hyperlink"/>
                <w:noProof/>
              </w:rPr>
              <w:fldChar w:fldCharType="separate"/>
            </w:r>
            <w:r w:rsidRPr="007A2425">
              <w:rPr>
                <w:rStyle w:val="Hyperlink"/>
                <w:noProof/>
              </w:rPr>
              <w:t>2.1. Background</w:t>
            </w:r>
            <w:r>
              <w:rPr>
                <w:noProof/>
                <w:webHidden/>
              </w:rPr>
              <w:tab/>
            </w:r>
            <w:r>
              <w:rPr>
                <w:noProof/>
                <w:webHidden/>
              </w:rPr>
              <w:fldChar w:fldCharType="begin"/>
            </w:r>
            <w:r>
              <w:rPr>
                <w:noProof/>
                <w:webHidden/>
              </w:rPr>
              <w:instrText xml:space="preserve"> PAGEREF _Toc470169583 \h </w:instrText>
            </w:r>
            <w:r>
              <w:rPr>
                <w:noProof/>
                <w:webHidden/>
              </w:rPr>
            </w:r>
          </w:ins>
          <w:r>
            <w:rPr>
              <w:noProof/>
              <w:webHidden/>
            </w:rPr>
            <w:fldChar w:fldCharType="separate"/>
          </w:r>
          <w:ins w:id="12" w:author="Ahmad Mnasra" w:date="2016-12-22T11:30:00Z">
            <w:r>
              <w:rPr>
                <w:noProof/>
                <w:webHidden/>
              </w:rPr>
              <w:t>3</w:t>
            </w:r>
            <w:r>
              <w:rPr>
                <w:noProof/>
                <w:webHidden/>
              </w:rPr>
              <w:fldChar w:fldCharType="end"/>
            </w:r>
            <w:r w:rsidRPr="007A2425">
              <w:rPr>
                <w:rStyle w:val="Hyperlink"/>
                <w:noProof/>
              </w:rPr>
              <w:fldChar w:fldCharType="end"/>
            </w:r>
          </w:ins>
        </w:p>
        <w:p w14:paraId="09D64EAD" w14:textId="7F95CCA8" w:rsidR="000B3E65" w:rsidRDefault="000B3E65">
          <w:pPr>
            <w:pStyle w:val="TOC3"/>
            <w:tabs>
              <w:tab w:val="right" w:leader="dot" w:pos="9871"/>
            </w:tabs>
            <w:rPr>
              <w:ins w:id="13" w:author="Ahmad Mnasra" w:date="2016-12-22T11:30:00Z"/>
              <w:rFonts w:asciiTheme="minorHAnsi" w:eastAsiaTheme="minorEastAsia" w:hAnsiTheme="minorHAnsi" w:cstheme="minorBidi"/>
              <w:i w:val="0"/>
              <w:noProof/>
              <w:color w:val="auto"/>
              <w:sz w:val="22"/>
              <w:lang w:bidi="ar-SA"/>
            </w:rPr>
          </w:pPr>
          <w:ins w:id="14" w:author="Ahmad Mnasra" w:date="2016-12-22T11:30:00Z">
            <w:r w:rsidRPr="007A2425">
              <w:rPr>
                <w:rStyle w:val="Hyperlink"/>
                <w:noProof/>
              </w:rPr>
              <w:fldChar w:fldCharType="begin"/>
            </w:r>
            <w:r w:rsidRPr="007A2425">
              <w:rPr>
                <w:rStyle w:val="Hyperlink"/>
                <w:noProof/>
              </w:rPr>
              <w:instrText xml:space="preserve"> </w:instrText>
            </w:r>
            <w:r>
              <w:rPr>
                <w:noProof/>
              </w:rPr>
              <w:instrText>HYPERLINK \l "_Toc470169584"</w:instrText>
            </w:r>
            <w:r w:rsidRPr="007A2425">
              <w:rPr>
                <w:rStyle w:val="Hyperlink"/>
                <w:noProof/>
              </w:rPr>
              <w:instrText xml:space="preserve"> </w:instrText>
            </w:r>
            <w:r w:rsidRPr="007A2425">
              <w:rPr>
                <w:rStyle w:val="Hyperlink"/>
                <w:noProof/>
              </w:rPr>
            </w:r>
            <w:r w:rsidRPr="007A2425">
              <w:rPr>
                <w:rStyle w:val="Hyperlink"/>
                <w:noProof/>
              </w:rPr>
              <w:fldChar w:fldCharType="separate"/>
            </w:r>
            <w:r w:rsidRPr="007A2425">
              <w:rPr>
                <w:rStyle w:val="Hyperlink"/>
                <w:noProof/>
              </w:rPr>
              <w:t>2.1.1. Formal verification</w:t>
            </w:r>
            <w:r>
              <w:rPr>
                <w:noProof/>
                <w:webHidden/>
              </w:rPr>
              <w:tab/>
            </w:r>
            <w:r>
              <w:rPr>
                <w:noProof/>
                <w:webHidden/>
              </w:rPr>
              <w:fldChar w:fldCharType="begin"/>
            </w:r>
            <w:r>
              <w:rPr>
                <w:noProof/>
                <w:webHidden/>
              </w:rPr>
              <w:instrText xml:space="preserve"> PAGEREF _Toc470169584 \h </w:instrText>
            </w:r>
            <w:r>
              <w:rPr>
                <w:noProof/>
                <w:webHidden/>
              </w:rPr>
            </w:r>
          </w:ins>
          <w:r>
            <w:rPr>
              <w:noProof/>
              <w:webHidden/>
            </w:rPr>
            <w:fldChar w:fldCharType="separate"/>
          </w:r>
          <w:ins w:id="15" w:author="Ahmad Mnasra" w:date="2016-12-22T11:30:00Z">
            <w:r>
              <w:rPr>
                <w:noProof/>
                <w:webHidden/>
              </w:rPr>
              <w:t>3</w:t>
            </w:r>
            <w:r>
              <w:rPr>
                <w:noProof/>
                <w:webHidden/>
              </w:rPr>
              <w:fldChar w:fldCharType="end"/>
            </w:r>
            <w:r w:rsidRPr="007A2425">
              <w:rPr>
                <w:rStyle w:val="Hyperlink"/>
                <w:noProof/>
              </w:rPr>
              <w:fldChar w:fldCharType="end"/>
            </w:r>
          </w:ins>
        </w:p>
        <w:p w14:paraId="7D94EF34" w14:textId="1D64FE8E" w:rsidR="000B3E65" w:rsidRDefault="000B3E65">
          <w:pPr>
            <w:pStyle w:val="TOC3"/>
            <w:tabs>
              <w:tab w:val="right" w:leader="dot" w:pos="9871"/>
            </w:tabs>
            <w:rPr>
              <w:ins w:id="16" w:author="Ahmad Mnasra" w:date="2016-12-22T11:30:00Z"/>
              <w:rFonts w:asciiTheme="minorHAnsi" w:eastAsiaTheme="minorEastAsia" w:hAnsiTheme="minorHAnsi" w:cstheme="minorBidi"/>
              <w:i w:val="0"/>
              <w:noProof/>
              <w:color w:val="auto"/>
              <w:sz w:val="22"/>
              <w:lang w:bidi="ar-SA"/>
            </w:rPr>
          </w:pPr>
          <w:ins w:id="17" w:author="Ahmad Mnasra" w:date="2016-12-22T11:30:00Z">
            <w:r w:rsidRPr="007A2425">
              <w:rPr>
                <w:rStyle w:val="Hyperlink"/>
                <w:noProof/>
              </w:rPr>
              <w:fldChar w:fldCharType="begin"/>
            </w:r>
            <w:r w:rsidRPr="007A2425">
              <w:rPr>
                <w:rStyle w:val="Hyperlink"/>
                <w:noProof/>
              </w:rPr>
              <w:instrText xml:space="preserve"> </w:instrText>
            </w:r>
            <w:r>
              <w:rPr>
                <w:noProof/>
              </w:rPr>
              <w:instrText>HYPERLINK \l "_Toc470169585"</w:instrText>
            </w:r>
            <w:r w:rsidRPr="007A2425">
              <w:rPr>
                <w:rStyle w:val="Hyperlink"/>
                <w:noProof/>
              </w:rPr>
              <w:instrText xml:space="preserve"> </w:instrText>
            </w:r>
            <w:r w:rsidRPr="007A2425">
              <w:rPr>
                <w:rStyle w:val="Hyperlink"/>
                <w:noProof/>
              </w:rPr>
            </w:r>
            <w:r w:rsidRPr="007A2425">
              <w:rPr>
                <w:rStyle w:val="Hyperlink"/>
                <w:noProof/>
              </w:rPr>
              <w:fldChar w:fldCharType="separate"/>
            </w:r>
            <w:r w:rsidRPr="007A2425">
              <w:rPr>
                <w:rStyle w:val="Hyperlink"/>
                <w:noProof/>
              </w:rPr>
              <w:t>2.1.2. Transition system (TS)</w:t>
            </w:r>
            <w:r>
              <w:rPr>
                <w:noProof/>
                <w:webHidden/>
              </w:rPr>
              <w:tab/>
            </w:r>
            <w:r>
              <w:rPr>
                <w:noProof/>
                <w:webHidden/>
              </w:rPr>
              <w:fldChar w:fldCharType="begin"/>
            </w:r>
            <w:r>
              <w:rPr>
                <w:noProof/>
                <w:webHidden/>
              </w:rPr>
              <w:instrText xml:space="preserve"> PAGEREF _Toc470169585 \h </w:instrText>
            </w:r>
            <w:r>
              <w:rPr>
                <w:noProof/>
                <w:webHidden/>
              </w:rPr>
            </w:r>
          </w:ins>
          <w:r>
            <w:rPr>
              <w:noProof/>
              <w:webHidden/>
            </w:rPr>
            <w:fldChar w:fldCharType="separate"/>
          </w:r>
          <w:ins w:id="18" w:author="Ahmad Mnasra" w:date="2016-12-22T11:30:00Z">
            <w:r>
              <w:rPr>
                <w:noProof/>
                <w:webHidden/>
              </w:rPr>
              <w:t>4</w:t>
            </w:r>
            <w:r>
              <w:rPr>
                <w:noProof/>
                <w:webHidden/>
              </w:rPr>
              <w:fldChar w:fldCharType="end"/>
            </w:r>
            <w:r w:rsidRPr="007A2425">
              <w:rPr>
                <w:rStyle w:val="Hyperlink"/>
                <w:noProof/>
              </w:rPr>
              <w:fldChar w:fldCharType="end"/>
            </w:r>
          </w:ins>
        </w:p>
        <w:p w14:paraId="55A98C1C" w14:textId="26993F76" w:rsidR="000B3E65" w:rsidRDefault="000B3E65">
          <w:pPr>
            <w:pStyle w:val="TOC3"/>
            <w:tabs>
              <w:tab w:val="right" w:leader="dot" w:pos="9871"/>
            </w:tabs>
            <w:rPr>
              <w:ins w:id="19" w:author="Ahmad Mnasra" w:date="2016-12-22T11:30:00Z"/>
              <w:rFonts w:asciiTheme="minorHAnsi" w:eastAsiaTheme="minorEastAsia" w:hAnsiTheme="minorHAnsi" w:cstheme="minorBidi"/>
              <w:i w:val="0"/>
              <w:noProof/>
              <w:color w:val="auto"/>
              <w:sz w:val="22"/>
              <w:lang w:bidi="ar-SA"/>
            </w:rPr>
          </w:pPr>
          <w:ins w:id="20" w:author="Ahmad Mnasra" w:date="2016-12-22T11:30:00Z">
            <w:r w:rsidRPr="007A2425">
              <w:rPr>
                <w:rStyle w:val="Hyperlink"/>
                <w:noProof/>
              </w:rPr>
              <w:fldChar w:fldCharType="begin"/>
            </w:r>
            <w:r w:rsidRPr="007A2425">
              <w:rPr>
                <w:rStyle w:val="Hyperlink"/>
                <w:noProof/>
              </w:rPr>
              <w:instrText xml:space="preserve"> </w:instrText>
            </w:r>
            <w:r>
              <w:rPr>
                <w:noProof/>
              </w:rPr>
              <w:instrText>HYPERLINK \l "_Toc470169586"</w:instrText>
            </w:r>
            <w:r w:rsidRPr="007A2425">
              <w:rPr>
                <w:rStyle w:val="Hyperlink"/>
                <w:noProof/>
              </w:rPr>
              <w:instrText xml:space="preserve"> </w:instrText>
            </w:r>
            <w:r w:rsidRPr="007A2425">
              <w:rPr>
                <w:rStyle w:val="Hyperlink"/>
                <w:noProof/>
              </w:rPr>
            </w:r>
            <w:r w:rsidRPr="007A2425">
              <w:rPr>
                <w:rStyle w:val="Hyperlink"/>
                <w:noProof/>
              </w:rPr>
              <w:fldChar w:fldCharType="separate"/>
            </w:r>
            <w:r w:rsidRPr="007A2425">
              <w:rPr>
                <w:rStyle w:val="Hyperlink"/>
                <w:noProof/>
              </w:rPr>
              <w:t>2.1.3. Program graph (PG)</w:t>
            </w:r>
            <w:r>
              <w:rPr>
                <w:noProof/>
                <w:webHidden/>
              </w:rPr>
              <w:tab/>
            </w:r>
            <w:r>
              <w:rPr>
                <w:noProof/>
                <w:webHidden/>
              </w:rPr>
              <w:fldChar w:fldCharType="begin"/>
            </w:r>
            <w:r>
              <w:rPr>
                <w:noProof/>
                <w:webHidden/>
              </w:rPr>
              <w:instrText xml:space="preserve"> PAGEREF _Toc470169586 \h </w:instrText>
            </w:r>
            <w:r>
              <w:rPr>
                <w:noProof/>
                <w:webHidden/>
              </w:rPr>
            </w:r>
          </w:ins>
          <w:r>
            <w:rPr>
              <w:noProof/>
              <w:webHidden/>
            </w:rPr>
            <w:fldChar w:fldCharType="separate"/>
          </w:r>
          <w:ins w:id="21" w:author="Ahmad Mnasra" w:date="2016-12-22T11:30:00Z">
            <w:r>
              <w:rPr>
                <w:noProof/>
                <w:webHidden/>
              </w:rPr>
              <w:t>4</w:t>
            </w:r>
            <w:r>
              <w:rPr>
                <w:noProof/>
                <w:webHidden/>
              </w:rPr>
              <w:fldChar w:fldCharType="end"/>
            </w:r>
            <w:r w:rsidRPr="007A2425">
              <w:rPr>
                <w:rStyle w:val="Hyperlink"/>
                <w:noProof/>
              </w:rPr>
              <w:fldChar w:fldCharType="end"/>
            </w:r>
          </w:ins>
        </w:p>
        <w:p w14:paraId="6470EF80" w14:textId="0191381E" w:rsidR="000B3E65" w:rsidRDefault="000B3E65">
          <w:pPr>
            <w:pStyle w:val="TOC3"/>
            <w:tabs>
              <w:tab w:val="right" w:leader="dot" w:pos="9871"/>
            </w:tabs>
            <w:rPr>
              <w:ins w:id="22" w:author="Ahmad Mnasra" w:date="2016-12-22T11:30:00Z"/>
              <w:rFonts w:asciiTheme="minorHAnsi" w:eastAsiaTheme="minorEastAsia" w:hAnsiTheme="minorHAnsi" w:cstheme="minorBidi"/>
              <w:i w:val="0"/>
              <w:noProof/>
              <w:color w:val="auto"/>
              <w:sz w:val="22"/>
              <w:lang w:bidi="ar-SA"/>
            </w:rPr>
          </w:pPr>
          <w:ins w:id="23" w:author="Ahmad Mnasra" w:date="2016-12-22T11:30:00Z">
            <w:r w:rsidRPr="007A2425">
              <w:rPr>
                <w:rStyle w:val="Hyperlink"/>
                <w:noProof/>
              </w:rPr>
              <w:fldChar w:fldCharType="begin"/>
            </w:r>
            <w:r w:rsidRPr="007A2425">
              <w:rPr>
                <w:rStyle w:val="Hyperlink"/>
                <w:noProof/>
              </w:rPr>
              <w:instrText xml:space="preserve"> </w:instrText>
            </w:r>
            <w:r>
              <w:rPr>
                <w:noProof/>
              </w:rPr>
              <w:instrText>HYPERLINK \l "_Toc470169587"</w:instrText>
            </w:r>
            <w:r w:rsidRPr="007A2425">
              <w:rPr>
                <w:rStyle w:val="Hyperlink"/>
                <w:noProof/>
              </w:rPr>
              <w:instrText xml:space="preserve"> </w:instrText>
            </w:r>
            <w:r w:rsidRPr="007A2425">
              <w:rPr>
                <w:rStyle w:val="Hyperlink"/>
                <w:noProof/>
              </w:rPr>
            </w:r>
            <w:r w:rsidRPr="007A2425">
              <w:rPr>
                <w:rStyle w:val="Hyperlink"/>
                <w:noProof/>
              </w:rPr>
              <w:fldChar w:fldCharType="separate"/>
            </w:r>
            <w:r w:rsidRPr="007A2425">
              <w:rPr>
                <w:rStyle w:val="Hyperlink"/>
                <w:noProof/>
              </w:rPr>
              <w:t xml:space="preserve">2.1.4. </w:t>
            </w:r>
            <w:r w:rsidRPr="007A2425">
              <w:rPr>
                <w:rStyle w:val="Hyperlink"/>
                <w:rFonts w:asciiTheme="majorBidi" w:hAnsiTheme="majorBidi" w:cstheme="majorBidi"/>
                <w:noProof/>
              </w:rPr>
              <w:t>Linear Temporal Logic</w:t>
            </w:r>
            <w:r w:rsidRPr="007A2425">
              <w:rPr>
                <w:rStyle w:val="Hyperlink"/>
                <w:rFonts w:asciiTheme="majorBidi" w:eastAsiaTheme="minorHAnsi" w:hAnsiTheme="majorBidi" w:cstheme="majorBidi"/>
                <w:noProof/>
              </w:rPr>
              <w:t>(LTL)</w:t>
            </w:r>
            <w:r>
              <w:rPr>
                <w:noProof/>
                <w:webHidden/>
              </w:rPr>
              <w:tab/>
            </w:r>
            <w:r>
              <w:rPr>
                <w:noProof/>
                <w:webHidden/>
              </w:rPr>
              <w:fldChar w:fldCharType="begin"/>
            </w:r>
            <w:r>
              <w:rPr>
                <w:noProof/>
                <w:webHidden/>
              </w:rPr>
              <w:instrText xml:space="preserve"> PAGEREF _Toc470169587 \h </w:instrText>
            </w:r>
            <w:r>
              <w:rPr>
                <w:noProof/>
                <w:webHidden/>
              </w:rPr>
            </w:r>
          </w:ins>
          <w:r>
            <w:rPr>
              <w:noProof/>
              <w:webHidden/>
            </w:rPr>
            <w:fldChar w:fldCharType="separate"/>
          </w:r>
          <w:ins w:id="24" w:author="Ahmad Mnasra" w:date="2016-12-22T11:30:00Z">
            <w:r>
              <w:rPr>
                <w:noProof/>
                <w:webHidden/>
              </w:rPr>
              <w:t>5</w:t>
            </w:r>
            <w:r>
              <w:rPr>
                <w:noProof/>
                <w:webHidden/>
              </w:rPr>
              <w:fldChar w:fldCharType="end"/>
            </w:r>
            <w:r w:rsidRPr="007A2425">
              <w:rPr>
                <w:rStyle w:val="Hyperlink"/>
                <w:noProof/>
              </w:rPr>
              <w:fldChar w:fldCharType="end"/>
            </w:r>
          </w:ins>
        </w:p>
        <w:p w14:paraId="5BA0FFD4" w14:textId="6D3D990B" w:rsidR="000B3E65" w:rsidRDefault="000B3E65">
          <w:pPr>
            <w:pStyle w:val="TOC3"/>
            <w:tabs>
              <w:tab w:val="right" w:leader="dot" w:pos="9871"/>
            </w:tabs>
            <w:rPr>
              <w:ins w:id="25" w:author="Ahmad Mnasra" w:date="2016-12-22T11:30:00Z"/>
              <w:rFonts w:asciiTheme="minorHAnsi" w:eastAsiaTheme="minorEastAsia" w:hAnsiTheme="minorHAnsi" w:cstheme="minorBidi"/>
              <w:i w:val="0"/>
              <w:noProof/>
              <w:color w:val="auto"/>
              <w:sz w:val="22"/>
              <w:lang w:bidi="ar-SA"/>
            </w:rPr>
          </w:pPr>
          <w:ins w:id="26" w:author="Ahmad Mnasra" w:date="2016-12-22T11:30:00Z">
            <w:r w:rsidRPr="007A2425">
              <w:rPr>
                <w:rStyle w:val="Hyperlink"/>
                <w:noProof/>
              </w:rPr>
              <w:fldChar w:fldCharType="begin"/>
            </w:r>
            <w:r w:rsidRPr="007A2425">
              <w:rPr>
                <w:rStyle w:val="Hyperlink"/>
                <w:noProof/>
              </w:rPr>
              <w:instrText xml:space="preserve"> </w:instrText>
            </w:r>
            <w:r>
              <w:rPr>
                <w:noProof/>
              </w:rPr>
              <w:instrText>HYPERLINK \l "_Toc470169588"</w:instrText>
            </w:r>
            <w:r w:rsidRPr="007A2425">
              <w:rPr>
                <w:rStyle w:val="Hyperlink"/>
                <w:noProof/>
              </w:rPr>
              <w:instrText xml:space="preserve"> </w:instrText>
            </w:r>
            <w:r w:rsidRPr="007A2425">
              <w:rPr>
                <w:rStyle w:val="Hyperlink"/>
                <w:noProof/>
              </w:rPr>
            </w:r>
            <w:r w:rsidRPr="007A2425">
              <w:rPr>
                <w:rStyle w:val="Hyperlink"/>
                <w:noProof/>
              </w:rPr>
              <w:fldChar w:fldCharType="separate"/>
            </w:r>
            <w:r w:rsidRPr="007A2425">
              <w:rPr>
                <w:rStyle w:val="Hyperlink"/>
                <w:noProof/>
              </w:rPr>
              <w:t xml:space="preserve">2.1.4.1 </w:t>
            </w:r>
            <w:r w:rsidRPr="007A2425">
              <w:rPr>
                <w:rStyle w:val="Hyperlink"/>
                <w:rFonts w:asciiTheme="majorBidi" w:hAnsiTheme="majorBidi" w:cstheme="majorBidi"/>
                <w:noProof/>
              </w:rPr>
              <w:t>Definition Syntax of LTL</w:t>
            </w:r>
            <w:r>
              <w:rPr>
                <w:noProof/>
                <w:webHidden/>
              </w:rPr>
              <w:tab/>
            </w:r>
            <w:r>
              <w:rPr>
                <w:noProof/>
                <w:webHidden/>
              </w:rPr>
              <w:fldChar w:fldCharType="begin"/>
            </w:r>
            <w:r>
              <w:rPr>
                <w:noProof/>
                <w:webHidden/>
              </w:rPr>
              <w:instrText xml:space="preserve"> PAGEREF _Toc470169588 \h </w:instrText>
            </w:r>
            <w:r>
              <w:rPr>
                <w:noProof/>
                <w:webHidden/>
              </w:rPr>
            </w:r>
          </w:ins>
          <w:r>
            <w:rPr>
              <w:noProof/>
              <w:webHidden/>
            </w:rPr>
            <w:fldChar w:fldCharType="separate"/>
          </w:r>
          <w:ins w:id="27" w:author="Ahmad Mnasra" w:date="2016-12-22T11:30:00Z">
            <w:r>
              <w:rPr>
                <w:noProof/>
                <w:webHidden/>
              </w:rPr>
              <w:t>5</w:t>
            </w:r>
            <w:r>
              <w:rPr>
                <w:noProof/>
                <w:webHidden/>
              </w:rPr>
              <w:fldChar w:fldCharType="end"/>
            </w:r>
            <w:r w:rsidRPr="007A2425">
              <w:rPr>
                <w:rStyle w:val="Hyperlink"/>
                <w:noProof/>
              </w:rPr>
              <w:fldChar w:fldCharType="end"/>
            </w:r>
          </w:ins>
        </w:p>
        <w:p w14:paraId="4A834B4C" w14:textId="126EC4D6" w:rsidR="000B3E65" w:rsidRDefault="000B3E65">
          <w:pPr>
            <w:pStyle w:val="TOC3"/>
            <w:tabs>
              <w:tab w:val="right" w:leader="dot" w:pos="9871"/>
            </w:tabs>
            <w:rPr>
              <w:ins w:id="28" w:author="Ahmad Mnasra" w:date="2016-12-22T11:30:00Z"/>
              <w:rFonts w:asciiTheme="minorHAnsi" w:eastAsiaTheme="minorEastAsia" w:hAnsiTheme="minorHAnsi" w:cstheme="minorBidi"/>
              <w:i w:val="0"/>
              <w:noProof/>
              <w:color w:val="auto"/>
              <w:sz w:val="22"/>
              <w:lang w:bidi="ar-SA"/>
            </w:rPr>
          </w:pPr>
          <w:ins w:id="29" w:author="Ahmad Mnasra" w:date="2016-12-22T11:30:00Z">
            <w:r w:rsidRPr="007A2425">
              <w:rPr>
                <w:rStyle w:val="Hyperlink"/>
                <w:noProof/>
              </w:rPr>
              <w:fldChar w:fldCharType="begin"/>
            </w:r>
            <w:r w:rsidRPr="007A2425">
              <w:rPr>
                <w:rStyle w:val="Hyperlink"/>
                <w:noProof/>
              </w:rPr>
              <w:instrText xml:space="preserve"> </w:instrText>
            </w:r>
            <w:r>
              <w:rPr>
                <w:noProof/>
              </w:rPr>
              <w:instrText>HYPERLINK \l "_Toc470169589"</w:instrText>
            </w:r>
            <w:r w:rsidRPr="007A2425">
              <w:rPr>
                <w:rStyle w:val="Hyperlink"/>
                <w:noProof/>
              </w:rPr>
              <w:instrText xml:space="preserve"> </w:instrText>
            </w:r>
            <w:r w:rsidRPr="007A2425">
              <w:rPr>
                <w:rStyle w:val="Hyperlink"/>
                <w:noProof/>
              </w:rPr>
            </w:r>
            <w:r w:rsidRPr="007A2425">
              <w:rPr>
                <w:rStyle w:val="Hyperlink"/>
                <w:noProof/>
              </w:rPr>
              <w:fldChar w:fldCharType="separate"/>
            </w:r>
            <w:r w:rsidRPr="007A2425">
              <w:rPr>
                <w:rStyle w:val="Hyperlink"/>
                <w:noProof/>
              </w:rPr>
              <w:t xml:space="preserve">2.1.4.2 </w:t>
            </w:r>
            <w:r w:rsidRPr="007A2425">
              <w:rPr>
                <w:rStyle w:val="Hyperlink"/>
                <w:rFonts w:asciiTheme="majorBidi" w:hAnsiTheme="majorBidi" w:cstheme="majorBidi"/>
                <w:noProof/>
              </w:rPr>
              <w:t>Semantics of LTL over Paths and States</w:t>
            </w:r>
            <w:r>
              <w:rPr>
                <w:noProof/>
                <w:webHidden/>
              </w:rPr>
              <w:tab/>
            </w:r>
            <w:r>
              <w:rPr>
                <w:noProof/>
                <w:webHidden/>
              </w:rPr>
              <w:fldChar w:fldCharType="begin"/>
            </w:r>
            <w:r>
              <w:rPr>
                <w:noProof/>
                <w:webHidden/>
              </w:rPr>
              <w:instrText xml:space="preserve"> PAGEREF _Toc470169589 \h </w:instrText>
            </w:r>
            <w:r>
              <w:rPr>
                <w:noProof/>
                <w:webHidden/>
              </w:rPr>
            </w:r>
          </w:ins>
          <w:r>
            <w:rPr>
              <w:noProof/>
              <w:webHidden/>
            </w:rPr>
            <w:fldChar w:fldCharType="separate"/>
          </w:r>
          <w:ins w:id="30" w:author="Ahmad Mnasra" w:date="2016-12-22T11:30:00Z">
            <w:r>
              <w:rPr>
                <w:noProof/>
                <w:webHidden/>
              </w:rPr>
              <w:t>5</w:t>
            </w:r>
            <w:r>
              <w:rPr>
                <w:noProof/>
                <w:webHidden/>
              </w:rPr>
              <w:fldChar w:fldCharType="end"/>
            </w:r>
            <w:r w:rsidRPr="007A2425">
              <w:rPr>
                <w:rStyle w:val="Hyperlink"/>
                <w:noProof/>
              </w:rPr>
              <w:fldChar w:fldCharType="end"/>
            </w:r>
          </w:ins>
        </w:p>
        <w:p w14:paraId="29EC6FF0" w14:textId="3E0055E3" w:rsidR="000B3E65" w:rsidRDefault="000B3E65">
          <w:pPr>
            <w:pStyle w:val="TOC3"/>
            <w:tabs>
              <w:tab w:val="right" w:leader="dot" w:pos="9871"/>
            </w:tabs>
            <w:rPr>
              <w:ins w:id="31" w:author="Ahmad Mnasra" w:date="2016-12-22T11:30:00Z"/>
              <w:rFonts w:asciiTheme="minorHAnsi" w:eastAsiaTheme="minorEastAsia" w:hAnsiTheme="minorHAnsi" w:cstheme="minorBidi"/>
              <w:i w:val="0"/>
              <w:noProof/>
              <w:color w:val="auto"/>
              <w:sz w:val="22"/>
              <w:lang w:bidi="ar-SA"/>
            </w:rPr>
          </w:pPr>
          <w:ins w:id="32" w:author="Ahmad Mnasra" w:date="2016-12-22T11:30:00Z">
            <w:r w:rsidRPr="007A2425">
              <w:rPr>
                <w:rStyle w:val="Hyperlink"/>
                <w:noProof/>
              </w:rPr>
              <w:fldChar w:fldCharType="begin"/>
            </w:r>
            <w:r w:rsidRPr="007A2425">
              <w:rPr>
                <w:rStyle w:val="Hyperlink"/>
                <w:noProof/>
              </w:rPr>
              <w:instrText xml:space="preserve"> </w:instrText>
            </w:r>
            <w:r>
              <w:rPr>
                <w:noProof/>
              </w:rPr>
              <w:instrText>HYPERLINK \l "_Toc470169590"</w:instrText>
            </w:r>
            <w:r w:rsidRPr="007A2425">
              <w:rPr>
                <w:rStyle w:val="Hyperlink"/>
                <w:noProof/>
              </w:rPr>
              <w:instrText xml:space="preserve"> </w:instrText>
            </w:r>
            <w:r w:rsidRPr="007A2425">
              <w:rPr>
                <w:rStyle w:val="Hyperlink"/>
                <w:noProof/>
              </w:rPr>
            </w:r>
            <w:r w:rsidRPr="007A2425">
              <w:rPr>
                <w:rStyle w:val="Hyperlink"/>
                <w:noProof/>
              </w:rPr>
              <w:fldChar w:fldCharType="separate"/>
            </w:r>
            <w:r w:rsidRPr="007A2425">
              <w:rPr>
                <w:rStyle w:val="Hyperlink"/>
                <w:rFonts w:asciiTheme="majorBidi" w:hAnsiTheme="majorBidi" w:cstheme="majorBidi"/>
                <w:noProof/>
              </w:rPr>
              <w:t>2.1.5. SPIN</w:t>
            </w:r>
            <w:r>
              <w:rPr>
                <w:noProof/>
                <w:webHidden/>
              </w:rPr>
              <w:tab/>
            </w:r>
            <w:r>
              <w:rPr>
                <w:noProof/>
                <w:webHidden/>
              </w:rPr>
              <w:fldChar w:fldCharType="begin"/>
            </w:r>
            <w:r>
              <w:rPr>
                <w:noProof/>
                <w:webHidden/>
              </w:rPr>
              <w:instrText xml:space="preserve"> PAGEREF _Toc470169590 \h </w:instrText>
            </w:r>
            <w:r>
              <w:rPr>
                <w:noProof/>
                <w:webHidden/>
              </w:rPr>
            </w:r>
          </w:ins>
          <w:r>
            <w:rPr>
              <w:noProof/>
              <w:webHidden/>
            </w:rPr>
            <w:fldChar w:fldCharType="separate"/>
          </w:r>
          <w:ins w:id="33" w:author="Ahmad Mnasra" w:date="2016-12-22T11:30:00Z">
            <w:r>
              <w:rPr>
                <w:noProof/>
                <w:webHidden/>
              </w:rPr>
              <w:t>6</w:t>
            </w:r>
            <w:r>
              <w:rPr>
                <w:noProof/>
                <w:webHidden/>
              </w:rPr>
              <w:fldChar w:fldCharType="end"/>
            </w:r>
            <w:r w:rsidRPr="007A2425">
              <w:rPr>
                <w:rStyle w:val="Hyperlink"/>
                <w:noProof/>
              </w:rPr>
              <w:fldChar w:fldCharType="end"/>
            </w:r>
          </w:ins>
        </w:p>
        <w:p w14:paraId="6E8F0F0B" w14:textId="4A848EEE" w:rsidR="000B3E65" w:rsidRDefault="000B3E65">
          <w:pPr>
            <w:pStyle w:val="TOC1"/>
            <w:tabs>
              <w:tab w:val="right" w:leader="dot" w:pos="9871"/>
            </w:tabs>
            <w:rPr>
              <w:ins w:id="34" w:author="Ahmad Mnasra" w:date="2016-12-22T11:30:00Z"/>
              <w:rFonts w:asciiTheme="minorHAnsi" w:eastAsiaTheme="minorEastAsia" w:hAnsiTheme="minorHAnsi" w:cstheme="minorBidi"/>
              <w:noProof/>
              <w:color w:val="auto"/>
              <w:sz w:val="22"/>
              <w:lang w:bidi="ar-SA"/>
            </w:rPr>
          </w:pPr>
          <w:ins w:id="35" w:author="Ahmad Mnasra" w:date="2016-12-22T11:30:00Z">
            <w:r w:rsidRPr="007A2425">
              <w:rPr>
                <w:rStyle w:val="Hyperlink"/>
                <w:noProof/>
              </w:rPr>
              <w:fldChar w:fldCharType="begin"/>
            </w:r>
            <w:r w:rsidRPr="007A2425">
              <w:rPr>
                <w:rStyle w:val="Hyperlink"/>
                <w:noProof/>
              </w:rPr>
              <w:instrText xml:space="preserve"> </w:instrText>
            </w:r>
            <w:r>
              <w:rPr>
                <w:noProof/>
              </w:rPr>
              <w:instrText>HYPERLINK \l "_Toc470169591"</w:instrText>
            </w:r>
            <w:r w:rsidRPr="007A2425">
              <w:rPr>
                <w:rStyle w:val="Hyperlink"/>
                <w:noProof/>
              </w:rPr>
              <w:instrText xml:space="preserve"> </w:instrText>
            </w:r>
            <w:r w:rsidRPr="007A2425">
              <w:rPr>
                <w:rStyle w:val="Hyperlink"/>
                <w:noProof/>
              </w:rPr>
            </w:r>
            <w:r w:rsidRPr="007A2425">
              <w:rPr>
                <w:rStyle w:val="Hyperlink"/>
                <w:noProof/>
              </w:rPr>
              <w:fldChar w:fldCharType="separate"/>
            </w:r>
            <w:r w:rsidRPr="007A2425">
              <w:rPr>
                <w:rStyle w:val="Hyperlink"/>
                <w:rFonts w:asciiTheme="majorBidi" w:hAnsiTheme="majorBidi" w:cstheme="majorBidi"/>
                <w:noProof/>
              </w:rPr>
              <w:t>2.1.5.1 The PROMELA Language</w:t>
            </w:r>
            <w:r>
              <w:rPr>
                <w:noProof/>
                <w:webHidden/>
              </w:rPr>
              <w:tab/>
            </w:r>
            <w:r>
              <w:rPr>
                <w:noProof/>
                <w:webHidden/>
              </w:rPr>
              <w:fldChar w:fldCharType="begin"/>
            </w:r>
            <w:r>
              <w:rPr>
                <w:noProof/>
                <w:webHidden/>
              </w:rPr>
              <w:instrText xml:space="preserve"> PAGEREF _Toc470169591 \h </w:instrText>
            </w:r>
            <w:r>
              <w:rPr>
                <w:noProof/>
                <w:webHidden/>
              </w:rPr>
            </w:r>
          </w:ins>
          <w:r>
            <w:rPr>
              <w:noProof/>
              <w:webHidden/>
            </w:rPr>
            <w:fldChar w:fldCharType="separate"/>
          </w:r>
          <w:ins w:id="36" w:author="Ahmad Mnasra" w:date="2016-12-22T11:30:00Z">
            <w:r>
              <w:rPr>
                <w:noProof/>
                <w:webHidden/>
              </w:rPr>
              <w:t>6</w:t>
            </w:r>
            <w:r>
              <w:rPr>
                <w:noProof/>
                <w:webHidden/>
              </w:rPr>
              <w:fldChar w:fldCharType="end"/>
            </w:r>
            <w:r w:rsidRPr="007A2425">
              <w:rPr>
                <w:rStyle w:val="Hyperlink"/>
                <w:noProof/>
              </w:rPr>
              <w:fldChar w:fldCharType="end"/>
            </w:r>
          </w:ins>
        </w:p>
        <w:p w14:paraId="0141166E" w14:textId="2E0EEAF9" w:rsidR="000B3E65" w:rsidRDefault="000B3E65">
          <w:pPr>
            <w:pStyle w:val="TOC2"/>
            <w:tabs>
              <w:tab w:val="left" w:pos="610"/>
              <w:tab w:val="right" w:leader="dot" w:pos="9871"/>
            </w:tabs>
            <w:rPr>
              <w:ins w:id="37" w:author="Ahmad Mnasra" w:date="2016-12-22T11:30:00Z"/>
              <w:rFonts w:asciiTheme="minorHAnsi" w:eastAsiaTheme="minorEastAsia" w:hAnsiTheme="minorHAnsi" w:cstheme="minorBidi"/>
              <w:noProof/>
              <w:color w:val="auto"/>
              <w:sz w:val="22"/>
              <w:lang w:bidi="ar-SA"/>
            </w:rPr>
          </w:pPr>
          <w:ins w:id="38" w:author="Ahmad Mnasra" w:date="2016-12-22T11:30:00Z">
            <w:r w:rsidRPr="007A2425">
              <w:rPr>
                <w:rStyle w:val="Hyperlink"/>
                <w:noProof/>
              </w:rPr>
              <w:fldChar w:fldCharType="begin"/>
            </w:r>
            <w:r w:rsidRPr="007A2425">
              <w:rPr>
                <w:rStyle w:val="Hyperlink"/>
                <w:noProof/>
              </w:rPr>
              <w:instrText xml:space="preserve"> </w:instrText>
            </w:r>
            <w:r>
              <w:rPr>
                <w:noProof/>
              </w:rPr>
              <w:instrText>HYPERLINK \l "_Toc470169592"</w:instrText>
            </w:r>
            <w:r w:rsidRPr="007A2425">
              <w:rPr>
                <w:rStyle w:val="Hyperlink"/>
                <w:noProof/>
              </w:rPr>
              <w:instrText xml:space="preserve"> </w:instrText>
            </w:r>
            <w:r w:rsidRPr="007A2425">
              <w:rPr>
                <w:rStyle w:val="Hyperlink"/>
                <w:noProof/>
              </w:rPr>
            </w:r>
            <w:r w:rsidRPr="007A2425">
              <w:rPr>
                <w:rStyle w:val="Hyperlink"/>
                <w:noProof/>
              </w:rPr>
              <w:fldChar w:fldCharType="separate"/>
            </w:r>
            <w:r w:rsidRPr="007A2425">
              <w:rPr>
                <w:rStyle w:val="Hyperlink"/>
                <w:rFonts w:ascii="Symbol" w:hAnsi="Symbol"/>
                <w:noProof/>
              </w:rPr>
              <w:t></w:t>
            </w:r>
            <w:r>
              <w:rPr>
                <w:rFonts w:asciiTheme="minorHAnsi" w:eastAsiaTheme="minorEastAsia" w:hAnsiTheme="minorHAnsi" w:cstheme="minorBidi"/>
                <w:noProof/>
                <w:color w:val="auto"/>
                <w:sz w:val="22"/>
                <w:lang w:bidi="ar-SA"/>
              </w:rPr>
              <w:tab/>
            </w:r>
            <w:r w:rsidRPr="007A2425">
              <w:rPr>
                <w:rStyle w:val="Hyperlink"/>
                <w:noProof/>
              </w:rPr>
              <w:t>datatypes</w:t>
            </w:r>
            <w:r>
              <w:rPr>
                <w:noProof/>
                <w:webHidden/>
              </w:rPr>
              <w:tab/>
            </w:r>
            <w:r>
              <w:rPr>
                <w:noProof/>
                <w:webHidden/>
              </w:rPr>
              <w:fldChar w:fldCharType="begin"/>
            </w:r>
            <w:r>
              <w:rPr>
                <w:noProof/>
                <w:webHidden/>
              </w:rPr>
              <w:instrText xml:space="preserve"> PAGEREF _Toc470169592 \h </w:instrText>
            </w:r>
            <w:r>
              <w:rPr>
                <w:noProof/>
                <w:webHidden/>
              </w:rPr>
            </w:r>
          </w:ins>
          <w:r>
            <w:rPr>
              <w:noProof/>
              <w:webHidden/>
            </w:rPr>
            <w:fldChar w:fldCharType="separate"/>
          </w:r>
          <w:ins w:id="39" w:author="Ahmad Mnasra" w:date="2016-12-22T11:30:00Z">
            <w:r>
              <w:rPr>
                <w:noProof/>
                <w:webHidden/>
              </w:rPr>
              <w:t>6</w:t>
            </w:r>
            <w:r>
              <w:rPr>
                <w:noProof/>
                <w:webHidden/>
              </w:rPr>
              <w:fldChar w:fldCharType="end"/>
            </w:r>
            <w:r w:rsidRPr="007A2425">
              <w:rPr>
                <w:rStyle w:val="Hyperlink"/>
                <w:noProof/>
              </w:rPr>
              <w:fldChar w:fldCharType="end"/>
            </w:r>
          </w:ins>
        </w:p>
        <w:p w14:paraId="39063023" w14:textId="15C0A34E" w:rsidR="000B3E65" w:rsidRDefault="000B3E65">
          <w:pPr>
            <w:pStyle w:val="TOC2"/>
            <w:tabs>
              <w:tab w:val="left" w:pos="610"/>
              <w:tab w:val="right" w:leader="dot" w:pos="9871"/>
            </w:tabs>
            <w:rPr>
              <w:ins w:id="40" w:author="Ahmad Mnasra" w:date="2016-12-22T11:30:00Z"/>
              <w:rFonts w:asciiTheme="minorHAnsi" w:eastAsiaTheme="minorEastAsia" w:hAnsiTheme="minorHAnsi" w:cstheme="minorBidi"/>
              <w:noProof/>
              <w:color w:val="auto"/>
              <w:sz w:val="22"/>
              <w:lang w:bidi="ar-SA"/>
            </w:rPr>
          </w:pPr>
          <w:ins w:id="41" w:author="Ahmad Mnasra" w:date="2016-12-22T11:30:00Z">
            <w:r w:rsidRPr="007A2425">
              <w:rPr>
                <w:rStyle w:val="Hyperlink"/>
                <w:noProof/>
              </w:rPr>
              <w:fldChar w:fldCharType="begin"/>
            </w:r>
            <w:r w:rsidRPr="007A2425">
              <w:rPr>
                <w:rStyle w:val="Hyperlink"/>
                <w:noProof/>
              </w:rPr>
              <w:instrText xml:space="preserve"> </w:instrText>
            </w:r>
            <w:r>
              <w:rPr>
                <w:noProof/>
              </w:rPr>
              <w:instrText>HYPERLINK \l "_Toc470169593"</w:instrText>
            </w:r>
            <w:r w:rsidRPr="007A2425">
              <w:rPr>
                <w:rStyle w:val="Hyperlink"/>
                <w:noProof/>
              </w:rPr>
              <w:instrText xml:space="preserve"> </w:instrText>
            </w:r>
            <w:r w:rsidRPr="007A2425">
              <w:rPr>
                <w:rStyle w:val="Hyperlink"/>
                <w:noProof/>
              </w:rPr>
            </w:r>
            <w:r w:rsidRPr="007A2425">
              <w:rPr>
                <w:rStyle w:val="Hyperlink"/>
                <w:noProof/>
              </w:rPr>
              <w:fldChar w:fldCharType="separate"/>
            </w:r>
            <w:r w:rsidRPr="007A2425">
              <w:rPr>
                <w:rStyle w:val="Hyperlink"/>
                <w:rFonts w:ascii="Symbol" w:hAnsi="Symbol"/>
                <w:noProof/>
              </w:rPr>
              <w:t></w:t>
            </w:r>
            <w:r>
              <w:rPr>
                <w:rFonts w:asciiTheme="minorHAnsi" w:eastAsiaTheme="minorEastAsia" w:hAnsiTheme="minorHAnsi" w:cstheme="minorBidi"/>
                <w:noProof/>
                <w:color w:val="auto"/>
                <w:sz w:val="22"/>
                <w:lang w:bidi="ar-SA"/>
              </w:rPr>
              <w:tab/>
            </w:r>
            <w:r w:rsidRPr="007A2425">
              <w:rPr>
                <w:rStyle w:val="Hyperlink"/>
                <w:noProof/>
              </w:rPr>
              <w:t>Processes</w:t>
            </w:r>
            <w:r>
              <w:rPr>
                <w:noProof/>
                <w:webHidden/>
              </w:rPr>
              <w:tab/>
            </w:r>
            <w:r>
              <w:rPr>
                <w:noProof/>
                <w:webHidden/>
              </w:rPr>
              <w:fldChar w:fldCharType="begin"/>
            </w:r>
            <w:r>
              <w:rPr>
                <w:noProof/>
                <w:webHidden/>
              </w:rPr>
              <w:instrText xml:space="preserve"> PAGEREF _Toc470169593 \h </w:instrText>
            </w:r>
            <w:r>
              <w:rPr>
                <w:noProof/>
                <w:webHidden/>
              </w:rPr>
            </w:r>
          </w:ins>
          <w:r>
            <w:rPr>
              <w:noProof/>
              <w:webHidden/>
            </w:rPr>
            <w:fldChar w:fldCharType="separate"/>
          </w:r>
          <w:ins w:id="42" w:author="Ahmad Mnasra" w:date="2016-12-22T11:30:00Z">
            <w:r>
              <w:rPr>
                <w:noProof/>
                <w:webHidden/>
              </w:rPr>
              <w:t>7</w:t>
            </w:r>
            <w:r>
              <w:rPr>
                <w:noProof/>
                <w:webHidden/>
              </w:rPr>
              <w:fldChar w:fldCharType="end"/>
            </w:r>
            <w:r w:rsidRPr="007A2425">
              <w:rPr>
                <w:rStyle w:val="Hyperlink"/>
                <w:noProof/>
              </w:rPr>
              <w:fldChar w:fldCharType="end"/>
            </w:r>
          </w:ins>
        </w:p>
        <w:p w14:paraId="3D716EB5" w14:textId="1DBE4ADB" w:rsidR="000B3E65" w:rsidRDefault="000B3E65">
          <w:pPr>
            <w:pStyle w:val="TOC2"/>
            <w:tabs>
              <w:tab w:val="left" w:pos="610"/>
              <w:tab w:val="right" w:leader="dot" w:pos="9871"/>
            </w:tabs>
            <w:rPr>
              <w:ins w:id="43" w:author="Ahmad Mnasra" w:date="2016-12-22T11:30:00Z"/>
              <w:rFonts w:asciiTheme="minorHAnsi" w:eastAsiaTheme="minorEastAsia" w:hAnsiTheme="minorHAnsi" w:cstheme="minorBidi"/>
              <w:noProof/>
              <w:color w:val="auto"/>
              <w:sz w:val="22"/>
              <w:lang w:bidi="ar-SA"/>
            </w:rPr>
          </w:pPr>
          <w:ins w:id="44" w:author="Ahmad Mnasra" w:date="2016-12-22T11:30:00Z">
            <w:r w:rsidRPr="007A2425">
              <w:rPr>
                <w:rStyle w:val="Hyperlink"/>
                <w:noProof/>
              </w:rPr>
              <w:fldChar w:fldCharType="begin"/>
            </w:r>
            <w:r w:rsidRPr="007A2425">
              <w:rPr>
                <w:rStyle w:val="Hyperlink"/>
                <w:noProof/>
              </w:rPr>
              <w:instrText xml:space="preserve"> </w:instrText>
            </w:r>
            <w:r>
              <w:rPr>
                <w:noProof/>
              </w:rPr>
              <w:instrText>HYPERLINK \l "_Toc470169594"</w:instrText>
            </w:r>
            <w:r w:rsidRPr="007A2425">
              <w:rPr>
                <w:rStyle w:val="Hyperlink"/>
                <w:noProof/>
              </w:rPr>
              <w:instrText xml:space="preserve"> </w:instrText>
            </w:r>
            <w:r w:rsidRPr="007A2425">
              <w:rPr>
                <w:rStyle w:val="Hyperlink"/>
                <w:noProof/>
              </w:rPr>
            </w:r>
            <w:r w:rsidRPr="007A2425">
              <w:rPr>
                <w:rStyle w:val="Hyperlink"/>
                <w:noProof/>
              </w:rPr>
              <w:fldChar w:fldCharType="separate"/>
            </w:r>
            <w:r w:rsidRPr="007A2425">
              <w:rPr>
                <w:rStyle w:val="Hyperlink"/>
                <w:rFonts w:ascii="Symbol" w:hAnsi="Symbol" w:cstheme="majorBidi"/>
                <w:noProof/>
              </w:rPr>
              <w:t></w:t>
            </w:r>
            <w:r>
              <w:rPr>
                <w:rFonts w:asciiTheme="minorHAnsi" w:eastAsiaTheme="minorEastAsia" w:hAnsiTheme="minorHAnsi" w:cstheme="minorBidi"/>
                <w:noProof/>
                <w:color w:val="auto"/>
                <w:sz w:val="22"/>
                <w:lang w:bidi="ar-SA"/>
              </w:rPr>
              <w:tab/>
            </w:r>
            <w:r w:rsidRPr="007A2425">
              <w:rPr>
                <w:rStyle w:val="Hyperlink"/>
                <w:rFonts w:asciiTheme="majorBidi" w:hAnsiTheme="majorBidi" w:cstheme="majorBidi"/>
                <w:noProof/>
              </w:rPr>
              <w:t>Atomic Sequences</w:t>
            </w:r>
            <w:r>
              <w:rPr>
                <w:noProof/>
                <w:webHidden/>
              </w:rPr>
              <w:tab/>
            </w:r>
            <w:r>
              <w:rPr>
                <w:noProof/>
                <w:webHidden/>
              </w:rPr>
              <w:fldChar w:fldCharType="begin"/>
            </w:r>
            <w:r>
              <w:rPr>
                <w:noProof/>
                <w:webHidden/>
              </w:rPr>
              <w:instrText xml:space="preserve"> PAGEREF _Toc470169594 \h </w:instrText>
            </w:r>
            <w:r>
              <w:rPr>
                <w:noProof/>
                <w:webHidden/>
              </w:rPr>
            </w:r>
          </w:ins>
          <w:r>
            <w:rPr>
              <w:noProof/>
              <w:webHidden/>
            </w:rPr>
            <w:fldChar w:fldCharType="separate"/>
          </w:r>
          <w:ins w:id="45" w:author="Ahmad Mnasra" w:date="2016-12-22T11:30:00Z">
            <w:r>
              <w:rPr>
                <w:noProof/>
                <w:webHidden/>
              </w:rPr>
              <w:t>7</w:t>
            </w:r>
            <w:r>
              <w:rPr>
                <w:noProof/>
                <w:webHidden/>
              </w:rPr>
              <w:fldChar w:fldCharType="end"/>
            </w:r>
            <w:r w:rsidRPr="007A2425">
              <w:rPr>
                <w:rStyle w:val="Hyperlink"/>
                <w:noProof/>
              </w:rPr>
              <w:fldChar w:fldCharType="end"/>
            </w:r>
          </w:ins>
        </w:p>
        <w:p w14:paraId="43B0D957" w14:textId="3799763B" w:rsidR="000B3E65" w:rsidRDefault="000B3E65">
          <w:pPr>
            <w:pStyle w:val="TOC2"/>
            <w:tabs>
              <w:tab w:val="left" w:pos="610"/>
              <w:tab w:val="right" w:leader="dot" w:pos="9871"/>
            </w:tabs>
            <w:rPr>
              <w:ins w:id="46" w:author="Ahmad Mnasra" w:date="2016-12-22T11:30:00Z"/>
              <w:rFonts w:asciiTheme="minorHAnsi" w:eastAsiaTheme="minorEastAsia" w:hAnsiTheme="minorHAnsi" w:cstheme="minorBidi"/>
              <w:noProof/>
              <w:color w:val="auto"/>
              <w:sz w:val="22"/>
              <w:lang w:bidi="ar-SA"/>
            </w:rPr>
          </w:pPr>
          <w:ins w:id="47" w:author="Ahmad Mnasra" w:date="2016-12-22T11:30:00Z">
            <w:r w:rsidRPr="007A2425">
              <w:rPr>
                <w:rStyle w:val="Hyperlink"/>
                <w:noProof/>
              </w:rPr>
              <w:fldChar w:fldCharType="begin"/>
            </w:r>
            <w:r w:rsidRPr="007A2425">
              <w:rPr>
                <w:rStyle w:val="Hyperlink"/>
                <w:noProof/>
              </w:rPr>
              <w:instrText xml:space="preserve"> </w:instrText>
            </w:r>
            <w:r>
              <w:rPr>
                <w:noProof/>
              </w:rPr>
              <w:instrText>HYPERLINK \l "_Toc470169595"</w:instrText>
            </w:r>
            <w:r w:rsidRPr="007A2425">
              <w:rPr>
                <w:rStyle w:val="Hyperlink"/>
                <w:noProof/>
              </w:rPr>
              <w:instrText xml:space="preserve"> </w:instrText>
            </w:r>
            <w:r w:rsidRPr="007A2425">
              <w:rPr>
                <w:rStyle w:val="Hyperlink"/>
                <w:noProof/>
              </w:rPr>
            </w:r>
            <w:r w:rsidRPr="007A2425">
              <w:rPr>
                <w:rStyle w:val="Hyperlink"/>
                <w:noProof/>
              </w:rPr>
              <w:fldChar w:fldCharType="separate"/>
            </w:r>
            <w:r w:rsidRPr="007A2425">
              <w:rPr>
                <w:rStyle w:val="Hyperlink"/>
                <w:rFonts w:ascii="Symbol" w:hAnsi="Symbol" w:cstheme="majorBidi"/>
                <w:noProof/>
              </w:rPr>
              <w:t></w:t>
            </w:r>
            <w:r>
              <w:rPr>
                <w:rFonts w:asciiTheme="minorHAnsi" w:eastAsiaTheme="minorEastAsia" w:hAnsiTheme="minorHAnsi" w:cstheme="minorBidi"/>
                <w:noProof/>
                <w:color w:val="auto"/>
                <w:sz w:val="22"/>
                <w:lang w:bidi="ar-SA"/>
              </w:rPr>
              <w:tab/>
            </w:r>
            <w:r w:rsidRPr="007A2425">
              <w:rPr>
                <w:rStyle w:val="Hyperlink"/>
                <w:rFonts w:asciiTheme="majorBidi" w:hAnsiTheme="majorBidi" w:cstheme="majorBidi"/>
                <w:noProof/>
              </w:rPr>
              <w:t>Control Flow</w:t>
            </w:r>
            <w:r>
              <w:rPr>
                <w:noProof/>
                <w:webHidden/>
              </w:rPr>
              <w:tab/>
            </w:r>
            <w:r>
              <w:rPr>
                <w:noProof/>
                <w:webHidden/>
              </w:rPr>
              <w:fldChar w:fldCharType="begin"/>
            </w:r>
            <w:r>
              <w:rPr>
                <w:noProof/>
                <w:webHidden/>
              </w:rPr>
              <w:instrText xml:space="preserve"> PAGEREF _Toc470169595 \h </w:instrText>
            </w:r>
            <w:r>
              <w:rPr>
                <w:noProof/>
                <w:webHidden/>
              </w:rPr>
            </w:r>
          </w:ins>
          <w:r>
            <w:rPr>
              <w:noProof/>
              <w:webHidden/>
            </w:rPr>
            <w:fldChar w:fldCharType="separate"/>
          </w:r>
          <w:ins w:id="48" w:author="Ahmad Mnasra" w:date="2016-12-22T11:30:00Z">
            <w:r>
              <w:rPr>
                <w:noProof/>
                <w:webHidden/>
              </w:rPr>
              <w:t>8</w:t>
            </w:r>
            <w:r>
              <w:rPr>
                <w:noProof/>
                <w:webHidden/>
              </w:rPr>
              <w:fldChar w:fldCharType="end"/>
            </w:r>
            <w:r w:rsidRPr="007A2425">
              <w:rPr>
                <w:rStyle w:val="Hyperlink"/>
                <w:noProof/>
              </w:rPr>
              <w:fldChar w:fldCharType="end"/>
            </w:r>
          </w:ins>
        </w:p>
        <w:p w14:paraId="728EB24C" w14:textId="49879CCD" w:rsidR="000B3E65" w:rsidRDefault="000B3E65">
          <w:pPr>
            <w:pStyle w:val="TOC3"/>
            <w:tabs>
              <w:tab w:val="right" w:leader="dot" w:pos="9871"/>
            </w:tabs>
            <w:rPr>
              <w:ins w:id="49" w:author="Ahmad Mnasra" w:date="2016-12-22T11:30:00Z"/>
              <w:rFonts w:asciiTheme="minorHAnsi" w:eastAsiaTheme="minorEastAsia" w:hAnsiTheme="minorHAnsi" w:cstheme="minorBidi"/>
              <w:i w:val="0"/>
              <w:noProof/>
              <w:color w:val="auto"/>
              <w:sz w:val="22"/>
              <w:lang w:bidi="ar-SA"/>
            </w:rPr>
          </w:pPr>
          <w:ins w:id="50" w:author="Ahmad Mnasra" w:date="2016-12-22T11:30:00Z">
            <w:r w:rsidRPr="007A2425">
              <w:rPr>
                <w:rStyle w:val="Hyperlink"/>
                <w:noProof/>
              </w:rPr>
              <w:fldChar w:fldCharType="begin"/>
            </w:r>
            <w:r w:rsidRPr="007A2425">
              <w:rPr>
                <w:rStyle w:val="Hyperlink"/>
                <w:noProof/>
              </w:rPr>
              <w:instrText xml:space="preserve"> </w:instrText>
            </w:r>
            <w:r>
              <w:rPr>
                <w:noProof/>
              </w:rPr>
              <w:instrText>HYPERLINK \l "_Toc470169596"</w:instrText>
            </w:r>
            <w:r w:rsidRPr="007A2425">
              <w:rPr>
                <w:rStyle w:val="Hyperlink"/>
                <w:noProof/>
              </w:rPr>
              <w:instrText xml:space="preserve"> </w:instrText>
            </w:r>
            <w:r w:rsidRPr="007A2425">
              <w:rPr>
                <w:rStyle w:val="Hyperlink"/>
                <w:noProof/>
              </w:rPr>
            </w:r>
            <w:r w:rsidRPr="007A2425">
              <w:rPr>
                <w:rStyle w:val="Hyperlink"/>
                <w:noProof/>
              </w:rPr>
              <w:fldChar w:fldCharType="separate"/>
            </w:r>
            <w:r w:rsidRPr="007A2425">
              <w:rPr>
                <w:rStyle w:val="Hyperlink"/>
                <w:rFonts w:asciiTheme="majorBidi" w:hAnsiTheme="majorBidi" w:cstheme="majorBidi"/>
                <w:noProof/>
              </w:rPr>
              <w:t>Case Selection</w:t>
            </w:r>
            <w:r>
              <w:rPr>
                <w:noProof/>
                <w:webHidden/>
              </w:rPr>
              <w:tab/>
            </w:r>
            <w:r>
              <w:rPr>
                <w:noProof/>
                <w:webHidden/>
              </w:rPr>
              <w:fldChar w:fldCharType="begin"/>
            </w:r>
            <w:r>
              <w:rPr>
                <w:noProof/>
                <w:webHidden/>
              </w:rPr>
              <w:instrText xml:space="preserve"> PAGEREF _Toc470169596 \h </w:instrText>
            </w:r>
            <w:r>
              <w:rPr>
                <w:noProof/>
                <w:webHidden/>
              </w:rPr>
            </w:r>
          </w:ins>
          <w:r>
            <w:rPr>
              <w:noProof/>
              <w:webHidden/>
            </w:rPr>
            <w:fldChar w:fldCharType="separate"/>
          </w:r>
          <w:ins w:id="51" w:author="Ahmad Mnasra" w:date="2016-12-22T11:30:00Z">
            <w:r>
              <w:rPr>
                <w:noProof/>
                <w:webHidden/>
              </w:rPr>
              <w:t>8</w:t>
            </w:r>
            <w:r>
              <w:rPr>
                <w:noProof/>
                <w:webHidden/>
              </w:rPr>
              <w:fldChar w:fldCharType="end"/>
            </w:r>
            <w:r w:rsidRPr="007A2425">
              <w:rPr>
                <w:rStyle w:val="Hyperlink"/>
                <w:noProof/>
              </w:rPr>
              <w:fldChar w:fldCharType="end"/>
            </w:r>
          </w:ins>
        </w:p>
        <w:p w14:paraId="675B09B0" w14:textId="6AA7974A" w:rsidR="000B3E65" w:rsidRDefault="000B3E65">
          <w:pPr>
            <w:pStyle w:val="TOC3"/>
            <w:tabs>
              <w:tab w:val="right" w:leader="dot" w:pos="9871"/>
            </w:tabs>
            <w:rPr>
              <w:ins w:id="52" w:author="Ahmad Mnasra" w:date="2016-12-22T11:30:00Z"/>
              <w:rFonts w:asciiTheme="minorHAnsi" w:eastAsiaTheme="minorEastAsia" w:hAnsiTheme="minorHAnsi" w:cstheme="minorBidi"/>
              <w:i w:val="0"/>
              <w:noProof/>
              <w:color w:val="auto"/>
              <w:sz w:val="22"/>
              <w:lang w:bidi="ar-SA"/>
            </w:rPr>
          </w:pPr>
          <w:ins w:id="53" w:author="Ahmad Mnasra" w:date="2016-12-22T11:30:00Z">
            <w:r w:rsidRPr="007A2425">
              <w:rPr>
                <w:rStyle w:val="Hyperlink"/>
                <w:noProof/>
              </w:rPr>
              <w:fldChar w:fldCharType="begin"/>
            </w:r>
            <w:r w:rsidRPr="007A2425">
              <w:rPr>
                <w:rStyle w:val="Hyperlink"/>
                <w:noProof/>
              </w:rPr>
              <w:instrText xml:space="preserve"> </w:instrText>
            </w:r>
            <w:r>
              <w:rPr>
                <w:noProof/>
              </w:rPr>
              <w:instrText>HYPERLINK \l "_Toc470169597"</w:instrText>
            </w:r>
            <w:r w:rsidRPr="007A2425">
              <w:rPr>
                <w:rStyle w:val="Hyperlink"/>
                <w:noProof/>
              </w:rPr>
              <w:instrText xml:space="preserve"> </w:instrText>
            </w:r>
            <w:r w:rsidRPr="007A2425">
              <w:rPr>
                <w:rStyle w:val="Hyperlink"/>
                <w:noProof/>
              </w:rPr>
            </w:r>
            <w:r w:rsidRPr="007A2425">
              <w:rPr>
                <w:rStyle w:val="Hyperlink"/>
                <w:noProof/>
              </w:rPr>
              <w:fldChar w:fldCharType="separate"/>
            </w:r>
            <w:r w:rsidRPr="007A2425">
              <w:rPr>
                <w:rStyle w:val="Hyperlink"/>
                <w:rFonts w:asciiTheme="majorBidi" w:hAnsiTheme="majorBidi" w:cstheme="majorBidi"/>
                <w:noProof/>
              </w:rPr>
              <w:t>Repetition</w:t>
            </w:r>
            <w:r>
              <w:rPr>
                <w:noProof/>
                <w:webHidden/>
              </w:rPr>
              <w:tab/>
            </w:r>
            <w:r>
              <w:rPr>
                <w:noProof/>
                <w:webHidden/>
              </w:rPr>
              <w:fldChar w:fldCharType="begin"/>
            </w:r>
            <w:r>
              <w:rPr>
                <w:noProof/>
                <w:webHidden/>
              </w:rPr>
              <w:instrText xml:space="preserve"> PAGEREF _Toc470169597 \h </w:instrText>
            </w:r>
            <w:r>
              <w:rPr>
                <w:noProof/>
                <w:webHidden/>
              </w:rPr>
            </w:r>
          </w:ins>
          <w:r>
            <w:rPr>
              <w:noProof/>
              <w:webHidden/>
            </w:rPr>
            <w:fldChar w:fldCharType="separate"/>
          </w:r>
          <w:ins w:id="54" w:author="Ahmad Mnasra" w:date="2016-12-22T11:30:00Z">
            <w:r>
              <w:rPr>
                <w:noProof/>
                <w:webHidden/>
              </w:rPr>
              <w:t>8</w:t>
            </w:r>
            <w:r>
              <w:rPr>
                <w:noProof/>
                <w:webHidden/>
              </w:rPr>
              <w:fldChar w:fldCharType="end"/>
            </w:r>
            <w:r w:rsidRPr="007A2425">
              <w:rPr>
                <w:rStyle w:val="Hyperlink"/>
                <w:noProof/>
              </w:rPr>
              <w:fldChar w:fldCharType="end"/>
            </w:r>
          </w:ins>
        </w:p>
        <w:p w14:paraId="2A8F9D59" w14:textId="69F31533" w:rsidR="000B3E65" w:rsidRDefault="000B3E65">
          <w:pPr>
            <w:pStyle w:val="TOC3"/>
            <w:tabs>
              <w:tab w:val="right" w:leader="dot" w:pos="9871"/>
            </w:tabs>
            <w:rPr>
              <w:ins w:id="55" w:author="Ahmad Mnasra" w:date="2016-12-22T11:30:00Z"/>
              <w:rFonts w:asciiTheme="minorHAnsi" w:eastAsiaTheme="minorEastAsia" w:hAnsiTheme="minorHAnsi" w:cstheme="minorBidi"/>
              <w:i w:val="0"/>
              <w:noProof/>
              <w:color w:val="auto"/>
              <w:sz w:val="22"/>
              <w:lang w:bidi="ar-SA"/>
            </w:rPr>
          </w:pPr>
          <w:ins w:id="56" w:author="Ahmad Mnasra" w:date="2016-12-22T11:30:00Z">
            <w:r w:rsidRPr="007A2425">
              <w:rPr>
                <w:rStyle w:val="Hyperlink"/>
                <w:noProof/>
              </w:rPr>
              <w:fldChar w:fldCharType="begin"/>
            </w:r>
            <w:r w:rsidRPr="007A2425">
              <w:rPr>
                <w:rStyle w:val="Hyperlink"/>
                <w:noProof/>
              </w:rPr>
              <w:instrText xml:space="preserve"> </w:instrText>
            </w:r>
            <w:r>
              <w:rPr>
                <w:noProof/>
              </w:rPr>
              <w:instrText>HYPERLINK \l "_Toc470169598"</w:instrText>
            </w:r>
            <w:r w:rsidRPr="007A2425">
              <w:rPr>
                <w:rStyle w:val="Hyperlink"/>
                <w:noProof/>
              </w:rPr>
              <w:instrText xml:space="preserve"> </w:instrText>
            </w:r>
            <w:r w:rsidRPr="007A2425">
              <w:rPr>
                <w:rStyle w:val="Hyperlink"/>
                <w:noProof/>
              </w:rPr>
            </w:r>
            <w:r w:rsidRPr="007A2425">
              <w:rPr>
                <w:rStyle w:val="Hyperlink"/>
                <w:noProof/>
              </w:rPr>
              <w:fldChar w:fldCharType="separate"/>
            </w:r>
            <w:r w:rsidRPr="007A2425">
              <w:rPr>
                <w:rStyle w:val="Hyperlink"/>
                <w:rFonts w:asciiTheme="majorBidi" w:hAnsiTheme="majorBidi" w:cstheme="majorBidi"/>
                <w:noProof/>
              </w:rPr>
              <w:t>Unconditional Jumps</w:t>
            </w:r>
            <w:r>
              <w:rPr>
                <w:noProof/>
                <w:webHidden/>
              </w:rPr>
              <w:tab/>
            </w:r>
            <w:r>
              <w:rPr>
                <w:noProof/>
                <w:webHidden/>
              </w:rPr>
              <w:fldChar w:fldCharType="begin"/>
            </w:r>
            <w:r>
              <w:rPr>
                <w:noProof/>
                <w:webHidden/>
              </w:rPr>
              <w:instrText xml:space="preserve"> PAGEREF _Toc470169598 \h </w:instrText>
            </w:r>
            <w:r>
              <w:rPr>
                <w:noProof/>
                <w:webHidden/>
              </w:rPr>
            </w:r>
          </w:ins>
          <w:r>
            <w:rPr>
              <w:noProof/>
              <w:webHidden/>
            </w:rPr>
            <w:fldChar w:fldCharType="separate"/>
          </w:r>
          <w:ins w:id="57" w:author="Ahmad Mnasra" w:date="2016-12-22T11:30:00Z">
            <w:r>
              <w:rPr>
                <w:noProof/>
                <w:webHidden/>
              </w:rPr>
              <w:t>9</w:t>
            </w:r>
            <w:r>
              <w:rPr>
                <w:noProof/>
                <w:webHidden/>
              </w:rPr>
              <w:fldChar w:fldCharType="end"/>
            </w:r>
            <w:r w:rsidRPr="007A2425">
              <w:rPr>
                <w:rStyle w:val="Hyperlink"/>
                <w:noProof/>
              </w:rPr>
              <w:fldChar w:fldCharType="end"/>
            </w:r>
          </w:ins>
        </w:p>
        <w:p w14:paraId="62943533" w14:textId="77BD64AD" w:rsidR="000B3E65" w:rsidRDefault="000B3E65">
          <w:pPr>
            <w:pStyle w:val="TOC2"/>
            <w:tabs>
              <w:tab w:val="left" w:pos="610"/>
              <w:tab w:val="right" w:leader="dot" w:pos="9871"/>
            </w:tabs>
            <w:rPr>
              <w:ins w:id="58" w:author="Ahmad Mnasra" w:date="2016-12-22T11:30:00Z"/>
              <w:rFonts w:asciiTheme="minorHAnsi" w:eastAsiaTheme="minorEastAsia" w:hAnsiTheme="minorHAnsi" w:cstheme="minorBidi"/>
              <w:noProof/>
              <w:color w:val="auto"/>
              <w:sz w:val="22"/>
              <w:lang w:bidi="ar-SA"/>
            </w:rPr>
          </w:pPr>
          <w:ins w:id="59" w:author="Ahmad Mnasra" w:date="2016-12-22T11:30:00Z">
            <w:r w:rsidRPr="007A2425">
              <w:rPr>
                <w:rStyle w:val="Hyperlink"/>
                <w:noProof/>
              </w:rPr>
              <w:fldChar w:fldCharType="begin"/>
            </w:r>
            <w:r w:rsidRPr="007A2425">
              <w:rPr>
                <w:rStyle w:val="Hyperlink"/>
                <w:noProof/>
              </w:rPr>
              <w:instrText xml:space="preserve"> </w:instrText>
            </w:r>
            <w:r>
              <w:rPr>
                <w:noProof/>
              </w:rPr>
              <w:instrText>HYPERLINK \l "_Toc470169599"</w:instrText>
            </w:r>
            <w:r w:rsidRPr="007A2425">
              <w:rPr>
                <w:rStyle w:val="Hyperlink"/>
                <w:noProof/>
              </w:rPr>
              <w:instrText xml:space="preserve"> </w:instrText>
            </w:r>
            <w:r w:rsidRPr="007A2425">
              <w:rPr>
                <w:rStyle w:val="Hyperlink"/>
                <w:noProof/>
              </w:rPr>
            </w:r>
            <w:r w:rsidRPr="007A2425">
              <w:rPr>
                <w:rStyle w:val="Hyperlink"/>
                <w:noProof/>
              </w:rPr>
              <w:fldChar w:fldCharType="separate"/>
            </w:r>
            <w:r w:rsidRPr="007A2425">
              <w:rPr>
                <w:rStyle w:val="Hyperlink"/>
                <w:rFonts w:ascii="Symbol" w:hAnsi="Symbol" w:cstheme="majorBidi"/>
                <w:noProof/>
              </w:rPr>
              <w:t></w:t>
            </w:r>
            <w:r>
              <w:rPr>
                <w:rFonts w:asciiTheme="minorHAnsi" w:eastAsiaTheme="minorEastAsia" w:hAnsiTheme="minorHAnsi" w:cstheme="minorBidi"/>
                <w:noProof/>
                <w:color w:val="auto"/>
                <w:sz w:val="22"/>
                <w:lang w:bidi="ar-SA"/>
              </w:rPr>
              <w:tab/>
            </w:r>
            <w:r w:rsidRPr="007A2425">
              <w:rPr>
                <w:rStyle w:val="Hyperlink"/>
                <w:rFonts w:asciiTheme="majorBidi" w:hAnsiTheme="majorBidi" w:cstheme="majorBidi"/>
                <w:noProof/>
              </w:rPr>
              <w:t>Conditional Expressions</w:t>
            </w:r>
            <w:r>
              <w:rPr>
                <w:noProof/>
                <w:webHidden/>
              </w:rPr>
              <w:tab/>
            </w:r>
            <w:r>
              <w:rPr>
                <w:noProof/>
                <w:webHidden/>
              </w:rPr>
              <w:fldChar w:fldCharType="begin"/>
            </w:r>
            <w:r>
              <w:rPr>
                <w:noProof/>
                <w:webHidden/>
              </w:rPr>
              <w:instrText xml:space="preserve"> PAGEREF _Toc470169599 \h </w:instrText>
            </w:r>
            <w:r>
              <w:rPr>
                <w:noProof/>
                <w:webHidden/>
              </w:rPr>
            </w:r>
          </w:ins>
          <w:r>
            <w:rPr>
              <w:noProof/>
              <w:webHidden/>
            </w:rPr>
            <w:fldChar w:fldCharType="separate"/>
          </w:r>
          <w:ins w:id="60" w:author="Ahmad Mnasra" w:date="2016-12-22T11:30:00Z">
            <w:r>
              <w:rPr>
                <w:noProof/>
                <w:webHidden/>
              </w:rPr>
              <w:t>9</w:t>
            </w:r>
            <w:r>
              <w:rPr>
                <w:noProof/>
                <w:webHidden/>
              </w:rPr>
              <w:fldChar w:fldCharType="end"/>
            </w:r>
            <w:r w:rsidRPr="007A2425">
              <w:rPr>
                <w:rStyle w:val="Hyperlink"/>
                <w:noProof/>
              </w:rPr>
              <w:fldChar w:fldCharType="end"/>
            </w:r>
          </w:ins>
        </w:p>
        <w:p w14:paraId="6AC9C582" w14:textId="6B38544B" w:rsidR="000B3E65" w:rsidRDefault="000B3E65">
          <w:pPr>
            <w:pStyle w:val="TOC2"/>
            <w:tabs>
              <w:tab w:val="left" w:pos="610"/>
              <w:tab w:val="right" w:leader="dot" w:pos="9871"/>
            </w:tabs>
            <w:rPr>
              <w:ins w:id="61" w:author="Ahmad Mnasra" w:date="2016-12-22T11:30:00Z"/>
              <w:rFonts w:asciiTheme="minorHAnsi" w:eastAsiaTheme="minorEastAsia" w:hAnsiTheme="minorHAnsi" w:cstheme="minorBidi"/>
              <w:noProof/>
              <w:color w:val="auto"/>
              <w:sz w:val="22"/>
              <w:lang w:bidi="ar-SA"/>
            </w:rPr>
          </w:pPr>
          <w:ins w:id="62" w:author="Ahmad Mnasra" w:date="2016-12-22T11:30:00Z">
            <w:r w:rsidRPr="007A2425">
              <w:rPr>
                <w:rStyle w:val="Hyperlink"/>
                <w:noProof/>
              </w:rPr>
              <w:fldChar w:fldCharType="begin"/>
            </w:r>
            <w:r w:rsidRPr="007A2425">
              <w:rPr>
                <w:rStyle w:val="Hyperlink"/>
                <w:noProof/>
              </w:rPr>
              <w:instrText xml:space="preserve"> </w:instrText>
            </w:r>
            <w:r>
              <w:rPr>
                <w:noProof/>
              </w:rPr>
              <w:instrText>HYPERLINK \l "_Toc470169600"</w:instrText>
            </w:r>
            <w:r w:rsidRPr="007A2425">
              <w:rPr>
                <w:rStyle w:val="Hyperlink"/>
                <w:noProof/>
              </w:rPr>
              <w:instrText xml:space="preserve"> </w:instrText>
            </w:r>
            <w:r w:rsidRPr="007A2425">
              <w:rPr>
                <w:rStyle w:val="Hyperlink"/>
                <w:noProof/>
              </w:rPr>
            </w:r>
            <w:r w:rsidRPr="007A2425">
              <w:rPr>
                <w:rStyle w:val="Hyperlink"/>
                <w:noProof/>
              </w:rPr>
              <w:fldChar w:fldCharType="separate"/>
            </w:r>
            <w:r w:rsidRPr="007A2425">
              <w:rPr>
                <w:rStyle w:val="Hyperlink"/>
                <w:rFonts w:ascii="Symbol" w:hAnsi="Symbol" w:cstheme="majorBidi"/>
                <w:noProof/>
              </w:rPr>
              <w:t></w:t>
            </w:r>
            <w:r>
              <w:rPr>
                <w:rFonts w:asciiTheme="minorHAnsi" w:eastAsiaTheme="minorEastAsia" w:hAnsiTheme="minorHAnsi" w:cstheme="minorBidi"/>
                <w:noProof/>
                <w:color w:val="auto"/>
                <w:sz w:val="22"/>
                <w:lang w:bidi="ar-SA"/>
              </w:rPr>
              <w:tab/>
            </w:r>
            <w:r w:rsidRPr="007A2425">
              <w:rPr>
                <w:rStyle w:val="Hyperlink"/>
                <w:rFonts w:asciiTheme="majorBidi" w:hAnsiTheme="majorBidi" w:cstheme="majorBidi"/>
                <w:noProof/>
              </w:rPr>
              <w:t>Active Proctypes</w:t>
            </w:r>
            <w:r>
              <w:rPr>
                <w:noProof/>
                <w:webHidden/>
              </w:rPr>
              <w:tab/>
            </w:r>
            <w:r>
              <w:rPr>
                <w:noProof/>
                <w:webHidden/>
              </w:rPr>
              <w:fldChar w:fldCharType="begin"/>
            </w:r>
            <w:r>
              <w:rPr>
                <w:noProof/>
                <w:webHidden/>
              </w:rPr>
              <w:instrText xml:space="preserve"> PAGEREF _Toc470169600 \h </w:instrText>
            </w:r>
            <w:r>
              <w:rPr>
                <w:noProof/>
                <w:webHidden/>
              </w:rPr>
            </w:r>
          </w:ins>
          <w:r>
            <w:rPr>
              <w:noProof/>
              <w:webHidden/>
            </w:rPr>
            <w:fldChar w:fldCharType="separate"/>
          </w:r>
          <w:ins w:id="63" w:author="Ahmad Mnasra" w:date="2016-12-22T11:30:00Z">
            <w:r>
              <w:rPr>
                <w:noProof/>
                <w:webHidden/>
              </w:rPr>
              <w:t>9</w:t>
            </w:r>
            <w:r>
              <w:rPr>
                <w:noProof/>
                <w:webHidden/>
              </w:rPr>
              <w:fldChar w:fldCharType="end"/>
            </w:r>
            <w:r w:rsidRPr="007A2425">
              <w:rPr>
                <w:rStyle w:val="Hyperlink"/>
                <w:noProof/>
              </w:rPr>
              <w:fldChar w:fldCharType="end"/>
            </w:r>
          </w:ins>
        </w:p>
        <w:p w14:paraId="59AB0037" w14:textId="3A2D54E4" w:rsidR="000B3E65" w:rsidRDefault="000B3E65">
          <w:pPr>
            <w:pStyle w:val="TOC1"/>
            <w:tabs>
              <w:tab w:val="right" w:leader="dot" w:pos="9871"/>
            </w:tabs>
            <w:rPr>
              <w:ins w:id="64" w:author="Ahmad Mnasra" w:date="2016-12-22T11:30:00Z"/>
              <w:rFonts w:asciiTheme="minorHAnsi" w:eastAsiaTheme="minorEastAsia" w:hAnsiTheme="minorHAnsi" w:cstheme="minorBidi"/>
              <w:noProof/>
              <w:color w:val="auto"/>
              <w:sz w:val="22"/>
              <w:lang w:bidi="ar-SA"/>
            </w:rPr>
          </w:pPr>
          <w:ins w:id="65" w:author="Ahmad Mnasra" w:date="2016-12-22T11:30:00Z">
            <w:r w:rsidRPr="007A2425">
              <w:rPr>
                <w:rStyle w:val="Hyperlink"/>
                <w:noProof/>
              </w:rPr>
              <w:fldChar w:fldCharType="begin"/>
            </w:r>
            <w:r w:rsidRPr="007A2425">
              <w:rPr>
                <w:rStyle w:val="Hyperlink"/>
                <w:noProof/>
              </w:rPr>
              <w:instrText xml:space="preserve"> </w:instrText>
            </w:r>
            <w:r>
              <w:rPr>
                <w:noProof/>
              </w:rPr>
              <w:instrText>HYPERLINK \l "_Toc470169601"</w:instrText>
            </w:r>
            <w:r w:rsidRPr="007A2425">
              <w:rPr>
                <w:rStyle w:val="Hyperlink"/>
                <w:noProof/>
              </w:rPr>
              <w:instrText xml:space="preserve"> </w:instrText>
            </w:r>
            <w:r w:rsidRPr="007A2425">
              <w:rPr>
                <w:rStyle w:val="Hyperlink"/>
                <w:noProof/>
              </w:rPr>
            </w:r>
            <w:r w:rsidRPr="007A2425">
              <w:rPr>
                <w:rStyle w:val="Hyperlink"/>
                <w:noProof/>
              </w:rPr>
              <w:fldChar w:fldCharType="separate"/>
            </w:r>
            <w:r w:rsidRPr="007A2425">
              <w:rPr>
                <w:rStyle w:val="Hyperlink"/>
                <w:rFonts w:asciiTheme="majorBidi" w:hAnsiTheme="majorBidi" w:cstheme="majorBidi"/>
                <w:noProof/>
              </w:rPr>
              <w:t>2.1.5.2 LTL Syntax in spin</w:t>
            </w:r>
            <w:r>
              <w:rPr>
                <w:noProof/>
                <w:webHidden/>
              </w:rPr>
              <w:tab/>
            </w:r>
            <w:r>
              <w:rPr>
                <w:noProof/>
                <w:webHidden/>
              </w:rPr>
              <w:fldChar w:fldCharType="begin"/>
            </w:r>
            <w:r>
              <w:rPr>
                <w:noProof/>
                <w:webHidden/>
              </w:rPr>
              <w:instrText xml:space="preserve"> PAGEREF _Toc470169601 \h </w:instrText>
            </w:r>
            <w:r>
              <w:rPr>
                <w:noProof/>
                <w:webHidden/>
              </w:rPr>
            </w:r>
          </w:ins>
          <w:r>
            <w:rPr>
              <w:noProof/>
              <w:webHidden/>
            </w:rPr>
            <w:fldChar w:fldCharType="separate"/>
          </w:r>
          <w:ins w:id="66" w:author="Ahmad Mnasra" w:date="2016-12-22T11:30:00Z">
            <w:r>
              <w:rPr>
                <w:noProof/>
                <w:webHidden/>
              </w:rPr>
              <w:t>10</w:t>
            </w:r>
            <w:r>
              <w:rPr>
                <w:noProof/>
                <w:webHidden/>
              </w:rPr>
              <w:fldChar w:fldCharType="end"/>
            </w:r>
            <w:r w:rsidRPr="007A2425">
              <w:rPr>
                <w:rStyle w:val="Hyperlink"/>
                <w:noProof/>
              </w:rPr>
              <w:fldChar w:fldCharType="end"/>
            </w:r>
          </w:ins>
        </w:p>
        <w:p w14:paraId="10341EB7" w14:textId="36C59226" w:rsidR="000B3E65" w:rsidRDefault="000B3E65">
          <w:pPr>
            <w:pStyle w:val="TOC3"/>
            <w:tabs>
              <w:tab w:val="right" w:leader="dot" w:pos="9871"/>
            </w:tabs>
            <w:rPr>
              <w:ins w:id="67" w:author="Ahmad Mnasra" w:date="2016-12-22T11:30:00Z"/>
              <w:rFonts w:asciiTheme="minorHAnsi" w:eastAsiaTheme="minorEastAsia" w:hAnsiTheme="minorHAnsi" w:cstheme="minorBidi"/>
              <w:i w:val="0"/>
              <w:noProof/>
              <w:color w:val="auto"/>
              <w:sz w:val="22"/>
              <w:lang w:bidi="ar-SA"/>
            </w:rPr>
          </w:pPr>
          <w:ins w:id="68" w:author="Ahmad Mnasra" w:date="2016-12-22T11:30:00Z">
            <w:r w:rsidRPr="007A2425">
              <w:rPr>
                <w:rStyle w:val="Hyperlink"/>
                <w:noProof/>
              </w:rPr>
              <w:fldChar w:fldCharType="begin"/>
            </w:r>
            <w:r w:rsidRPr="007A2425">
              <w:rPr>
                <w:rStyle w:val="Hyperlink"/>
                <w:noProof/>
              </w:rPr>
              <w:instrText xml:space="preserve"> </w:instrText>
            </w:r>
            <w:r>
              <w:rPr>
                <w:noProof/>
              </w:rPr>
              <w:instrText>HYPERLINK \l "_Toc470169602"</w:instrText>
            </w:r>
            <w:r w:rsidRPr="007A2425">
              <w:rPr>
                <w:rStyle w:val="Hyperlink"/>
                <w:noProof/>
              </w:rPr>
              <w:instrText xml:space="preserve"> </w:instrText>
            </w:r>
            <w:r w:rsidRPr="007A2425">
              <w:rPr>
                <w:rStyle w:val="Hyperlink"/>
                <w:noProof/>
              </w:rPr>
            </w:r>
            <w:r w:rsidRPr="007A2425">
              <w:rPr>
                <w:rStyle w:val="Hyperlink"/>
                <w:noProof/>
              </w:rPr>
              <w:fldChar w:fldCharType="separate"/>
            </w:r>
            <w:r w:rsidRPr="007A2425">
              <w:rPr>
                <w:rStyle w:val="Hyperlink"/>
                <w:rFonts w:asciiTheme="majorBidi" w:hAnsiTheme="majorBidi" w:cstheme="majorBidi"/>
                <w:noProof/>
              </w:rPr>
              <w:t>2.2. Detailed Description</w:t>
            </w:r>
            <w:r>
              <w:rPr>
                <w:noProof/>
                <w:webHidden/>
              </w:rPr>
              <w:tab/>
            </w:r>
            <w:r>
              <w:rPr>
                <w:noProof/>
                <w:webHidden/>
              </w:rPr>
              <w:fldChar w:fldCharType="begin"/>
            </w:r>
            <w:r>
              <w:rPr>
                <w:noProof/>
                <w:webHidden/>
              </w:rPr>
              <w:instrText xml:space="preserve"> PAGEREF _Toc470169602 \h </w:instrText>
            </w:r>
            <w:r>
              <w:rPr>
                <w:noProof/>
                <w:webHidden/>
              </w:rPr>
            </w:r>
          </w:ins>
          <w:r>
            <w:rPr>
              <w:noProof/>
              <w:webHidden/>
            </w:rPr>
            <w:fldChar w:fldCharType="separate"/>
          </w:r>
          <w:ins w:id="69" w:author="Ahmad Mnasra" w:date="2016-12-22T11:30:00Z">
            <w:r>
              <w:rPr>
                <w:noProof/>
                <w:webHidden/>
              </w:rPr>
              <w:t>12</w:t>
            </w:r>
            <w:r>
              <w:rPr>
                <w:noProof/>
                <w:webHidden/>
              </w:rPr>
              <w:fldChar w:fldCharType="end"/>
            </w:r>
            <w:r w:rsidRPr="007A2425">
              <w:rPr>
                <w:rStyle w:val="Hyperlink"/>
                <w:noProof/>
              </w:rPr>
              <w:fldChar w:fldCharType="end"/>
            </w:r>
          </w:ins>
        </w:p>
        <w:p w14:paraId="3A8B1910" w14:textId="6A87F976" w:rsidR="000B3E65" w:rsidRDefault="000B3E65">
          <w:pPr>
            <w:pStyle w:val="TOC3"/>
            <w:tabs>
              <w:tab w:val="left" w:pos="1320"/>
              <w:tab w:val="right" w:leader="dot" w:pos="9871"/>
            </w:tabs>
            <w:rPr>
              <w:ins w:id="70" w:author="Ahmad Mnasra" w:date="2016-12-22T11:30:00Z"/>
              <w:rFonts w:asciiTheme="minorHAnsi" w:eastAsiaTheme="minorEastAsia" w:hAnsiTheme="minorHAnsi" w:cstheme="minorBidi"/>
              <w:i w:val="0"/>
              <w:noProof/>
              <w:color w:val="auto"/>
              <w:sz w:val="22"/>
              <w:lang w:bidi="ar-SA"/>
            </w:rPr>
          </w:pPr>
          <w:ins w:id="71" w:author="Ahmad Mnasra" w:date="2016-12-22T11:30:00Z">
            <w:r w:rsidRPr="007A2425">
              <w:rPr>
                <w:rStyle w:val="Hyperlink"/>
                <w:noProof/>
              </w:rPr>
              <w:fldChar w:fldCharType="begin"/>
            </w:r>
            <w:r w:rsidRPr="007A2425">
              <w:rPr>
                <w:rStyle w:val="Hyperlink"/>
                <w:noProof/>
              </w:rPr>
              <w:instrText xml:space="preserve"> </w:instrText>
            </w:r>
            <w:r>
              <w:rPr>
                <w:noProof/>
              </w:rPr>
              <w:instrText>HYPERLINK \l "_Toc470169605"</w:instrText>
            </w:r>
            <w:r w:rsidRPr="007A2425">
              <w:rPr>
                <w:rStyle w:val="Hyperlink"/>
                <w:noProof/>
              </w:rPr>
              <w:instrText xml:space="preserve"> </w:instrText>
            </w:r>
            <w:r w:rsidRPr="007A2425">
              <w:rPr>
                <w:rStyle w:val="Hyperlink"/>
                <w:noProof/>
              </w:rPr>
            </w:r>
            <w:r w:rsidRPr="007A2425">
              <w:rPr>
                <w:rStyle w:val="Hyperlink"/>
                <w:noProof/>
              </w:rPr>
              <w:fldChar w:fldCharType="separate"/>
            </w:r>
            <w:r w:rsidRPr="007A2425">
              <w:rPr>
                <w:rStyle w:val="Hyperlink"/>
                <w:rFonts w:asciiTheme="majorBidi" w:hAnsiTheme="majorBidi" w:cstheme="majorBidi"/>
                <w:noProof/>
              </w:rPr>
              <w:t>2.2.1</w:t>
            </w:r>
            <w:r>
              <w:rPr>
                <w:rFonts w:asciiTheme="minorHAnsi" w:eastAsiaTheme="minorEastAsia" w:hAnsiTheme="minorHAnsi" w:cstheme="minorBidi"/>
                <w:i w:val="0"/>
                <w:noProof/>
                <w:color w:val="auto"/>
                <w:sz w:val="22"/>
                <w:lang w:bidi="ar-SA"/>
              </w:rPr>
              <w:tab/>
            </w:r>
            <w:r w:rsidRPr="007A2425">
              <w:rPr>
                <w:rStyle w:val="Hyperlink"/>
                <w:rFonts w:asciiTheme="majorBidi" w:hAnsiTheme="majorBidi" w:cstheme="majorBidi"/>
                <w:noProof/>
              </w:rPr>
              <w:t>Re-producing the spec</w:t>
            </w:r>
            <w:r w:rsidRPr="007A2425">
              <w:rPr>
                <w:rStyle w:val="Hyperlink"/>
                <w:rFonts w:asciiTheme="majorBidi" w:hAnsiTheme="majorBidi" w:cstheme="majorBidi"/>
                <w:noProof/>
                <w:rtl/>
              </w:rPr>
              <w:t xml:space="preserve"> </w:t>
            </w:r>
            <w:r w:rsidRPr="007A2425">
              <w:rPr>
                <w:rStyle w:val="Hyperlink"/>
                <w:rFonts w:asciiTheme="majorBidi" w:hAnsiTheme="majorBidi" w:cstheme="majorBidi"/>
                <w:noProof/>
              </w:rPr>
              <w:t xml:space="preserve">of </w:t>
            </w:r>
            <w:r w:rsidRPr="007A2425">
              <w:rPr>
                <w:rStyle w:val="Hyperlink"/>
                <w:rFonts w:asciiTheme="majorBidi" w:hAnsiTheme="majorBidi" w:cstheme="majorBidi"/>
                <w:noProof/>
                <w:rtl/>
              </w:rPr>
              <w:t>"</w:t>
            </w:r>
            <w:r w:rsidRPr="007A2425">
              <w:rPr>
                <w:rStyle w:val="Hyperlink"/>
                <w:rFonts w:asciiTheme="majorBidi" w:hAnsiTheme="majorBidi" w:cstheme="majorBidi"/>
                <w:noProof/>
              </w:rPr>
              <w:t>Bopo</w:t>
            </w:r>
            <w:r w:rsidRPr="007A2425">
              <w:rPr>
                <w:rStyle w:val="Hyperlink"/>
                <w:rFonts w:asciiTheme="majorBidi" w:hAnsiTheme="majorBidi" w:cstheme="majorBidi"/>
                <w:noProof/>
                <w:rtl/>
              </w:rPr>
              <w:t>"</w:t>
            </w:r>
            <w:r>
              <w:rPr>
                <w:noProof/>
                <w:webHidden/>
              </w:rPr>
              <w:tab/>
            </w:r>
            <w:r>
              <w:rPr>
                <w:noProof/>
                <w:webHidden/>
              </w:rPr>
              <w:fldChar w:fldCharType="begin"/>
            </w:r>
            <w:r>
              <w:rPr>
                <w:noProof/>
                <w:webHidden/>
              </w:rPr>
              <w:instrText xml:space="preserve"> PAGEREF _Toc470169605 \h </w:instrText>
            </w:r>
            <w:r>
              <w:rPr>
                <w:noProof/>
                <w:webHidden/>
              </w:rPr>
            </w:r>
          </w:ins>
          <w:r>
            <w:rPr>
              <w:noProof/>
              <w:webHidden/>
            </w:rPr>
            <w:fldChar w:fldCharType="separate"/>
          </w:r>
          <w:ins w:id="72" w:author="Ahmad Mnasra" w:date="2016-12-22T11:30:00Z">
            <w:r>
              <w:rPr>
                <w:noProof/>
                <w:webHidden/>
              </w:rPr>
              <w:t>16</w:t>
            </w:r>
            <w:r>
              <w:rPr>
                <w:noProof/>
                <w:webHidden/>
              </w:rPr>
              <w:fldChar w:fldCharType="end"/>
            </w:r>
            <w:r w:rsidRPr="007A2425">
              <w:rPr>
                <w:rStyle w:val="Hyperlink"/>
                <w:noProof/>
              </w:rPr>
              <w:fldChar w:fldCharType="end"/>
            </w:r>
          </w:ins>
        </w:p>
        <w:p w14:paraId="054D58B4" w14:textId="2F5D237F" w:rsidR="000B3E65" w:rsidRDefault="000B3E65">
          <w:pPr>
            <w:pStyle w:val="TOC3"/>
            <w:tabs>
              <w:tab w:val="left" w:pos="1540"/>
              <w:tab w:val="right" w:leader="dot" w:pos="9871"/>
            </w:tabs>
            <w:rPr>
              <w:ins w:id="73" w:author="Ahmad Mnasra" w:date="2016-12-22T11:30:00Z"/>
              <w:rFonts w:asciiTheme="minorHAnsi" w:eastAsiaTheme="minorEastAsia" w:hAnsiTheme="minorHAnsi" w:cstheme="minorBidi"/>
              <w:i w:val="0"/>
              <w:noProof/>
              <w:color w:val="auto"/>
              <w:sz w:val="22"/>
              <w:lang w:bidi="ar-SA"/>
            </w:rPr>
          </w:pPr>
          <w:ins w:id="74" w:author="Ahmad Mnasra" w:date="2016-12-22T11:30:00Z">
            <w:r w:rsidRPr="007A2425">
              <w:rPr>
                <w:rStyle w:val="Hyperlink"/>
                <w:noProof/>
              </w:rPr>
              <w:fldChar w:fldCharType="begin"/>
            </w:r>
            <w:r w:rsidRPr="007A2425">
              <w:rPr>
                <w:rStyle w:val="Hyperlink"/>
                <w:noProof/>
              </w:rPr>
              <w:instrText xml:space="preserve"> </w:instrText>
            </w:r>
            <w:r>
              <w:rPr>
                <w:noProof/>
              </w:rPr>
              <w:instrText>HYPERLINK \l "_Toc470169606"</w:instrText>
            </w:r>
            <w:r w:rsidRPr="007A2425">
              <w:rPr>
                <w:rStyle w:val="Hyperlink"/>
                <w:noProof/>
              </w:rPr>
              <w:instrText xml:space="preserve"> </w:instrText>
            </w:r>
            <w:r w:rsidRPr="007A2425">
              <w:rPr>
                <w:rStyle w:val="Hyperlink"/>
                <w:noProof/>
              </w:rPr>
            </w:r>
            <w:r w:rsidRPr="007A2425">
              <w:rPr>
                <w:rStyle w:val="Hyperlink"/>
                <w:noProof/>
              </w:rPr>
              <w:fldChar w:fldCharType="separate"/>
            </w:r>
            <w:r w:rsidRPr="007A2425">
              <w:rPr>
                <w:rStyle w:val="Hyperlink"/>
                <w:rFonts w:asciiTheme="majorBidi" w:hAnsiTheme="majorBidi" w:cstheme="majorBidi"/>
                <w:noProof/>
              </w:rPr>
              <w:t>2.2.1.1</w:t>
            </w:r>
            <w:r>
              <w:rPr>
                <w:rFonts w:asciiTheme="minorHAnsi" w:eastAsiaTheme="minorEastAsia" w:hAnsiTheme="minorHAnsi" w:cstheme="minorBidi"/>
                <w:i w:val="0"/>
                <w:noProof/>
                <w:color w:val="auto"/>
                <w:sz w:val="22"/>
                <w:lang w:bidi="ar-SA"/>
              </w:rPr>
              <w:tab/>
            </w:r>
            <w:r w:rsidRPr="007A2425">
              <w:rPr>
                <w:rStyle w:val="Hyperlink"/>
                <w:rFonts w:asciiTheme="majorBidi" w:hAnsiTheme="majorBidi" w:cstheme="majorBidi"/>
                <w:noProof/>
              </w:rPr>
              <w:t>Main activity</w:t>
            </w:r>
            <w:r>
              <w:rPr>
                <w:noProof/>
                <w:webHidden/>
              </w:rPr>
              <w:tab/>
            </w:r>
            <w:r>
              <w:rPr>
                <w:noProof/>
                <w:webHidden/>
              </w:rPr>
              <w:fldChar w:fldCharType="begin"/>
            </w:r>
            <w:r>
              <w:rPr>
                <w:noProof/>
                <w:webHidden/>
              </w:rPr>
              <w:instrText xml:space="preserve"> PAGEREF _Toc470169606 \h </w:instrText>
            </w:r>
            <w:r>
              <w:rPr>
                <w:noProof/>
                <w:webHidden/>
              </w:rPr>
            </w:r>
          </w:ins>
          <w:r>
            <w:rPr>
              <w:noProof/>
              <w:webHidden/>
            </w:rPr>
            <w:fldChar w:fldCharType="separate"/>
          </w:r>
          <w:ins w:id="75" w:author="Ahmad Mnasra" w:date="2016-12-22T11:30:00Z">
            <w:r>
              <w:rPr>
                <w:noProof/>
                <w:webHidden/>
              </w:rPr>
              <w:t>16</w:t>
            </w:r>
            <w:r>
              <w:rPr>
                <w:noProof/>
                <w:webHidden/>
              </w:rPr>
              <w:fldChar w:fldCharType="end"/>
            </w:r>
            <w:r w:rsidRPr="007A2425">
              <w:rPr>
                <w:rStyle w:val="Hyperlink"/>
                <w:noProof/>
              </w:rPr>
              <w:fldChar w:fldCharType="end"/>
            </w:r>
          </w:ins>
        </w:p>
        <w:p w14:paraId="0350955C" w14:textId="0BBB93B6" w:rsidR="000B3E65" w:rsidRDefault="000B3E65">
          <w:pPr>
            <w:pStyle w:val="TOC3"/>
            <w:tabs>
              <w:tab w:val="left" w:pos="1540"/>
              <w:tab w:val="right" w:leader="dot" w:pos="9871"/>
            </w:tabs>
            <w:rPr>
              <w:ins w:id="76" w:author="Ahmad Mnasra" w:date="2016-12-22T11:30:00Z"/>
              <w:rFonts w:asciiTheme="minorHAnsi" w:eastAsiaTheme="minorEastAsia" w:hAnsiTheme="minorHAnsi" w:cstheme="minorBidi"/>
              <w:i w:val="0"/>
              <w:noProof/>
              <w:color w:val="auto"/>
              <w:sz w:val="22"/>
              <w:lang w:bidi="ar-SA"/>
            </w:rPr>
          </w:pPr>
          <w:ins w:id="77" w:author="Ahmad Mnasra" w:date="2016-12-22T11:30:00Z">
            <w:r w:rsidRPr="007A2425">
              <w:rPr>
                <w:rStyle w:val="Hyperlink"/>
                <w:noProof/>
              </w:rPr>
              <w:fldChar w:fldCharType="begin"/>
            </w:r>
            <w:r w:rsidRPr="007A2425">
              <w:rPr>
                <w:rStyle w:val="Hyperlink"/>
                <w:noProof/>
              </w:rPr>
              <w:instrText xml:space="preserve"> </w:instrText>
            </w:r>
            <w:r>
              <w:rPr>
                <w:noProof/>
              </w:rPr>
              <w:instrText>HYPERLINK \l "_Toc470169607"</w:instrText>
            </w:r>
            <w:r w:rsidRPr="007A2425">
              <w:rPr>
                <w:rStyle w:val="Hyperlink"/>
                <w:noProof/>
              </w:rPr>
              <w:instrText xml:space="preserve"> </w:instrText>
            </w:r>
            <w:r w:rsidRPr="007A2425">
              <w:rPr>
                <w:rStyle w:val="Hyperlink"/>
                <w:noProof/>
              </w:rPr>
            </w:r>
            <w:r w:rsidRPr="007A2425">
              <w:rPr>
                <w:rStyle w:val="Hyperlink"/>
                <w:noProof/>
              </w:rPr>
              <w:fldChar w:fldCharType="separate"/>
            </w:r>
            <w:r w:rsidRPr="007A2425">
              <w:rPr>
                <w:rStyle w:val="Hyperlink"/>
                <w:rFonts w:asciiTheme="majorBidi" w:hAnsiTheme="majorBidi" w:cstheme="majorBidi"/>
                <w:noProof/>
              </w:rPr>
              <w:t>1.2.1.1</w:t>
            </w:r>
            <w:r>
              <w:rPr>
                <w:rFonts w:asciiTheme="minorHAnsi" w:eastAsiaTheme="minorEastAsia" w:hAnsiTheme="minorHAnsi" w:cstheme="minorBidi"/>
                <w:i w:val="0"/>
                <w:noProof/>
                <w:color w:val="auto"/>
                <w:sz w:val="22"/>
                <w:lang w:bidi="ar-SA"/>
              </w:rPr>
              <w:tab/>
            </w:r>
            <w:r w:rsidRPr="007A2425">
              <w:rPr>
                <w:rStyle w:val="Hyperlink"/>
                <w:rFonts w:asciiTheme="majorBidi" w:hAnsiTheme="majorBidi" w:cstheme="majorBidi"/>
                <w:noProof/>
              </w:rPr>
              <w:t>Create New Event activity:</w:t>
            </w:r>
            <w:r>
              <w:rPr>
                <w:noProof/>
                <w:webHidden/>
              </w:rPr>
              <w:tab/>
            </w:r>
            <w:r>
              <w:rPr>
                <w:noProof/>
                <w:webHidden/>
              </w:rPr>
              <w:fldChar w:fldCharType="begin"/>
            </w:r>
            <w:r>
              <w:rPr>
                <w:noProof/>
                <w:webHidden/>
              </w:rPr>
              <w:instrText xml:space="preserve"> PAGEREF _Toc470169607 \h </w:instrText>
            </w:r>
            <w:r>
              <w:rPr>
                <w:noProof/>
                <w:webHidden/>
              </w:rPr>
            </w:r>
          </w:ins>
          <w:r>
            <w:rPr>
              <w:noProof/>
              <w:webHidden/>
            </w:rPr>
            <w:fldChar w:fldCharType="separate"/>
          </w:r>
          <w:ins w:id="78" w:author="Ahmad Mnasra" w:date="2016-12-22T11:30:00Z">
            <w:r>
              <w:rPr>
                <w:noProof/>
                <w:webHidden/>
              </w:rPr>
              <w:t>17</w:t>
            </w:r>
            <w:r>
              <w:rPr>
                <w:noProof/>
                <w:webHidden/>
              </w:rPr>
              <w:fldChar w:fldCharType="end"/>
            </w:r>
            <w:r w:rsidRPr="007A2425">
              <w:rPr>
                <w:rStyle w:val="Hyperlink"/>
                <w:noProof/>
              </w:rPr>
              <w:fldChar w:fldCharType="end"/>
            </w:r>
          </w:ins>
        </w:p>
        <w:p w14:paraId="7E02F296" w14:textId="51605868" w:rsidR="00272AC3" w:rsidDel="000B3E65" w:rsidRDefault="00272AC3">
          <w:pPr>
            <w:pStyle w:val="TOC2"/>
            <w:tabs>
              <w:tab w:val="right" w:leader="dot" w:pos="9871"/>
            </w:tabs>
            <w:rPr>
              <w:ins w:id="79" w:author="adm" w:date="2016-12-14T16:23:00Z"/>
              <w:del w:id="80" w:author="Ahmad Mnasra" w:date="2016-12-22T11:30:00Z"/>
              <w:rFonts w:asciiTheme="minorHAnsi" w:eastAsiaTheme="minorEastAsia" w:hAnsiTheme="minorHAnsi" w:cstheme="minorBidi"/>
              <w:noProof/>
              <w:color w:val="auto"/>
              <w:sz w:val="22"/>
            </w:rPr>
          </w:pPr>
          <w:ins w:id="81" w:author="adm" w:date="2016-12-14T16:23:00Z">
            <w:del w:id="82" w:author="Ahmad Mnasra" w:date="2016-12-22T11:30:00Z">
              <w:r w:rsidRPr="000B3E65" w:rsidDel="000B3E65">
                <w:rPr>
                  <w:rStyle w:val="Hyperlink"/>
                  <w:noProof/>
                  <w:rPrChange w:id="83" w:author="Ahmad Mnasra" w:date="2016-12-22T11:30:00Z">
                    <w:rPr>
                      <w:rStyle w:val="Hyperlink"/>
                      <w:noProof/>
                    </w:rPr>
                  </w:rPrChange>
                </w:rPr>
                <w:delText>1. INTRODUCTION</w:delText>
              </w:r>
              <w:r w:rsidDel="000B3E65">
                <w:rPr>
                  <w:noProof/>
                  <w:webHidden/>
                </w:rPr>
                <w:tab/>
              </w:r>
            </w:del>
          </w:ins>
        </w:p>
        <w:p w14:paraId="5221533C" w14:textId="782C6080" w:rsidR="00272AC3" w:rsidDel="000B3E65" w:rsidRDefault="00272AC3">
          <w:pPr>
            <w:pStyle w:val="TOC2"/>
            <w:tabs>
              <w:tab w:val="right" w:leader="dot" w:pos="9871"/>
            </w:tabs>
            <w:rPr>
              <w:ins w:id="84" w:author="adm" w:date="2016-12-14T16:23:00Z"/>
              <w:del w:id="85" w:author="Ahmad Mnasra" w:date="2016-12-22T11:30:00Z"/>
              <w:rFonts w:asciiTheme="minorHAnsi" w:eastAsiaTheme="minorEastAsia" w:hAnsiTheme="minorHAnsi" w:cstheme="minorBidi"/>
              <w:noProof/>
              <w:color w:val="auto"/>
              <w:sz w:val="22"/>
            </w:rPr>
          </w:pPr>
          <w:ins w:id="86" w:author="adm" w:date="2016-12-14T16:23:00Z">
            <w:del w:id="87" w:author="Ahmad Mnasra" w:date="2016-12-22T11:30:00Z">
              <w:r w:rsidRPr="000B3E65" w:rsidDel="000B3E65">
                <w:rPr>
                  <w:rStyle w:val="Hyperlink"/>
                  <w:noProof/>
                  <w:rPrChange w:id="88" w:author="Ahmad Mnasra" w:date="2016-12-22T11:30:00Z">
                    <w:rPr>
                      <w:rStyle w:val="Hyperlink"/>
                      <w:noProof/>
                    </w:rPr>
                  </w:rPrChange>
                </w:rPr>
                <w:delText>2. THEORY</w:delText>
              </w:r>
              <w:r w:rsidDel="000B3E65">
                <w:rPr>
                  <w:noProof/>
                  <w:webHidden/>
                </w:rPr>
                <w:tab/>
              </w:r>
            </w:del>
          </w:ins>
        </w:p>
        <w:p w14:paraId="6383109E" w14:textId="597EFCB8" w:rsidR="00272AC3" w:rsidDel="000B3E65" w:rsidRDefault="00272AC3">
          <w:pPr>
            <w:pStyle w:val="TOC1"/>
            <w:tabs>
              <w:tab w:val="right" w:leader="dot" w:pos="9871"/>
            </w:tabs>
            <w:rPr>
              <w:ins w:id="89" w:author="adm" w:date="2016-12-14T16:23:00Z"/>
              <w:del w:id="90" w:author="Ahmad Mnasra" w:date="2016-12-22T11:30:00Z"/>
              <w:rFonts w:asciiTheme="minorHAnsi" w:eastAsiaTheme="minorEastAsia" w:hAnsiTheme="minorHAnsi" w:cstheme="minorBidi"/>
              <w:noProof/>
              <w:color w:val="auto"/>
              <w:sz w:val="22"/>
            </w:rPr>
          </w:pPr>
          <w:ins w:id="91" w:author="adm" w:date="2016-12-14T16:23:00Z">
            <w:del w:id="92" w:author="Ahmad Mnasra" w:date="2016-12-22T11:30:00Z">
              <w:r w:rsidRPr="000B3E65" w:rsidDel="000B3E65">
                <w:rPr>
                  <w:rStyle w:val="Hyperlink"/>
                  <w:noProof/>
                  <w:rPrChange w:id="93" w:author="Ahmad Mnasra" w:date="2016-12-22T11:30:00Z">
                    <w:rPr>
                      <w:rStyle w:val="Hyperlink"/>
                      <w:noProof/>
                    </w:rPr>
                  </w:rPrChange>
                </w:rPr>
                <w:delText>2.1. Background</w:delText>
              </w:r>
              <w:r w:rsidDel="000B3E65">
                <w:rPr>
                  <w:noProof/>
                  <w:webHidden/>
                </w:rPr>
                <w:tab/>
              </w:r>
            </w:del>
          </w:ins>
        </w:p>
        <w:p w14:paraId="362165D9" w14:textId="77B2002C" w:rsidR="00272AC3" w:rsidDel="000B3E65" w:rsidRDefault="00272AC3">
          <w:pPr>
            <w:pStyle w:val="TOC3"/>
            <w:tabs>
              <w:tab w:val="right" w:leader="dot" w:pos="9871"/>
            </w:tabs>
            <w:rPr>
              <w:ins w:id="94" w:author="adm" w:date="2016-12-14T16:23:00Z"/>
              <w:del w:id="95" w:author="Ahmad Mnasra" w:date="2016-12-22T11:30:00Z"/>
              <w:rFonts w:asciiTheme="minorHAnsi" w:eastAsiaTheme="minorEastAsia" w:hAnsiTheme="minorHAnsi" w:cstheme="minorBidi"/>
              <w:i w:val="0"/>
              <w:noProof/>
              <w:color w:val="auto"/>
              <w:sz w:val="22"/>
            </w:rPr>
          </w:pPr>
          <w:ins w:id="96" w:author="adm" w:date="2016-12-14T16:23:00Z">
            <w:del w:id="97" w:author="Ahmad Mnasra" w:date="2016-12-22T11:30:00Z">
              <w:r w:rsidRPr="000B3E65" w:rsidDel="000B3E65">
                <w:rPr>
                  <w:rStyle w:val="Hyperlink"/>
                  <w:noProof/>
                  <w:rPrChange w:id="98" w:author="Ahmad Mnasra" w:date="2016-12-22T11:30:00Z">
                    <w:rPr>
                      <w:rStyle w:val="Hyperlink"/>
                      <w:noProof/>
                    </w:rPr>
                  </w:rPrChange>
                </w:rPr>
                <w:delText>2.1.1. Formal verification</w:delText>
              </w:r>
              <w:r w:rsidDel="000B3E65">
                <w:rPr>
                  <w:noProof/>
                  <w:webHidden/>
                </w:rPr>
                <w:tab/>
              </w:r>
            </w:del>
          </w:ins>
        </w:p>
        <w:p w14:paraId="3A4D179D" w14:textId="02BD9651" w:rsidR="00272AC3" w:rsidDel="000B3E65" w:rsidRDefault="00272AC3">
          <w:pPr>
            <w:pStyle w:val="TOC3"/>
            <w:tabs>
              <w:tab w:val="right" w:leader="dot" w:pos="9871"/>
            </w:tabs>
            <w:rPr>
              <w:ins w:id="99" w:author="adm" w:date="2016-12-14T16:23:00Z"/>
              <w:del w:id="100" w:author="Ahmad Mnasra" w:date="2016-12-22T11:30:00Z"/>
              <w:rFonts w:asciiTheme="minorHAnsi" w:eastAsiaTheme="minorEastAsia" w:hAnsiTheme="minorHAnsi" w:cstheme="minorBidi"/>
              <w:i w:val="0"/>
              <w:noProof/>
              <w:color w:val="auto"/>
              <w:sz w:val="22"/>
            </w:rPr>
          </w:pPr>
          <w:ins w:id="101" w:author="adm" w:date="2016-12-14T16:23:00Z">
            <w:del w:id="102" w:author="Ahmad Mnasra" w:date="2016-12-22T11:30:00Z">
              <w:r w:rsidRPr="000B3E65" w:rsidDel="000B3E65">
                <w:rPr>
                  <w:rStyle w:val="Hyperlink"/>
                  <w:noProof/>
                  <w:rPrChange w:id="103" w:author="Ahmad Mnasra" w:date="2016-12-22T11:30:00Z">
                    <w:rPr>
                      <w:rStyle w:val="Hyperlink"/>
                      <w:noProof/>
                    </w:rPr>
                  </w:rPrChange>
                </w:rPr>
                <w:delText>2.1.2. Transition system (TS)</w:delText>
              </w:r>
              <w:r w:rsidDel="000B3E65">
                <w:rPr>
                  <w:noProof/>
                  <w:webHidden/>
                </w:rPr>
                <w:tab/>
              </w:r>
            </w:del>
          </w:ins>
        </w:p>
        <w:p w14:paraId="3A8FBD73" w14:textId="3E3C5E7E" w:rsidR="00272AC3" w:rsidDel="000B3E65" w:rsidRDefault="00272AC3">
          <w:pPr>
            <w:pStyle w:val="TOC3"/>
            <w:tabs>
              <w:tab w:val="right" w:leader="dot" w:pos="9871"/>
            </w:tabs>
            <w:rPr>
              <w:ins w:id="104" w:author="adm" w:date="2016-12-14T16:23:00Z"/>
              <w:del w:id="105" w:author="Ahmad Mnasra" w:date="2016-12-22T11:30:00Z"/>
              <w:rFonts w:asciiTheme="minorHAnsi" w:eastAsiaTheme="minorEastAsia" w:hAnsiTheme="minorHAnsi" w:cstheme="minorBidi"/>
              <w:i w:val="0"/>
              <w:noProof/>
              <w:color w:val="auto"/>
              <w:sz w:val="22"/>
            </w:rPr>
          </w:pPr>
          <w:ins w:id="106" w:author="adm" w:date="2016-12-14T16:23:00Z">
            <w:del w:id="107" w:author="Ahmad Mnasra" w:date="2016-12-22T11:30:00Z">
              <w:r w:rsidRPr="000B3E65" w:rsidDel="000B3E65">
                <w:rPr>
                  <w:rStyle w:val="Hyperlink"/>
                  <w:noProof/>
                  <w:rPrChange w:id="108" w:author="Ahmad Mnasra" w:date="2016-12-22T11:30:00Z">
                    <w:rPr>
                      <w:rStyle w:val="Hyperlink"/>
                      <w:noProof/>
                    </w:rPr>
                  </w:rPrChange>
                </w:rPr>
                <w:delText>2.1.</w:delText>
              </w:r>
              <w:r w:rsidRPr="000B3E65" w:rsidDel="000B3E65">
                <w:rPr>
                  <w:rStyle w:val="Hyperlink"/>
                  <w:noProof/>
                  <w:lang w:bidi="ar-SA"/>
                  <w:rPrChange w:id="109" w:author="Ahmad Mnasra" w:date="2016-12-22T11:30:00Z">
                    <w:rPr>
                      <w:rStyle w:val="Hyperlink"/>
                      <w:noProof/>
                      <w:lang w:bidi="ar-SA"/>
                    </w:rPr>
                  </w:rPrChange>
                </w:rPr>
                <w:delText>3</w:delText>
              </w:r>
              <w:r w:rsidRPr="000B3E65" w:rsidDel="000B3E65">
                <w:rPr>
                  <w:rStyle w:val="Hyperlink"/>
                  <w:noProof/>
                  <w:rPrChange w:id="110" w:author="Ahmad Mnasra" w:date="2016-12-22T11:30:00Z">
                    <w:rPr>
                      <w:rStyle w:val="Hyperlink"/>
                      <w:noProof/>
                    </w:rPr>
                  </w:rPrChange>
                </w:rPr>
                <w:delText>. Program graph (PG)</w:delText>
              </w:r>
              <w:r w:rsidDel="000B3E65">
                <w:rPr>
                  <w:noProof/>
                  <w:webHidden/>
                </w:rPr>
                <w:tab/>
              </w:r>
            </w:del>
          </w:ins>
        </w:p>
        <w:p w14:paraId="3763AF55" w14:textId="2D01E30A" w:rsidR="00272AC3" w:rsidDel="000B3E65" w:rsidRDefault="00272AC3">
          <w:pPr>
            <w:pStyle w:val="TOC3"/>
            <w:tabs>
              <w:tab w:val="right" w:leader="dot" w:pos="9871"/>
            </w:tabs>
            <w:rPr>
              <w:ins w:id="111" w:author="adm" w:date="2016-12-14T16:23:00Z"/>
              <w:del w:id="112" w:author="Ahmad Mnasra" w:date="2016-12-22T11:30:00Z"/>
              <w:rFonts w:asciiTheme="minorHAnsi" w:eastAsiaTheme="minorEastAsia" w:hAnsiTheme="minorHAnsi" w:cstheme="minorBidi"/>
              <w:i w:val="0"/>
              <w:noProof/>
              <w:color w:val="auto"/>
              <w:sz w:val="22"/>
            </w:rPr>
          </w:pPr>
          <w:ins w:id="113" w:author="adm" w:date="2016-12-14T16:23:00Z">
            <w:del w:id="114" w:author="Ahmad Mnasra" w:date="2016-12-22T11:30:00Z">
              <w:r w:rsidRPr="000B3E65" w:rsidDel="000B3E65">
                <w:rPr>
                  <w:rStyle w:val="Hyperlink"/>
                  <w:noProof/>
                  <w:rPrChange w:id="115" w:author="Ahmad Mnasra" w:date="2016-12-22T11:30:00Z">
                    <w:rPr>
                      <w:rStyle w:val="Hyperlink"/>
                      <w:noProof/>
                    </w:rPr>
                  </w:rPrChange>
                </w:rPr>
                <w:delText xml:space="preserve">2.1.4. </w:delText>
              </w:r>
              <w:r w:rsidRPr="000B3E65" w:rsidDel="000B3E65">
                <w:rPr>
                  <w:rStyle w:val="Hyperlink"/>
                  <w:rFonts w:asciiTheme="majorBidi" w:hAnsiTheme="majorBidi" w:cstheme="majorBidi"/>
                  <w:bCs/>
                  <w:noProof/>
                  <w:rPrChange w:id="116" w:author="Ahmad Mnasra" w:date="2016-12-22T11:30:00Z">
                    <w:rPr>
                      <w:rStyle w:val="Hyperlink"/>
                      <w:rFonts w:asciiTheme="majorBidi" w:hAnsiTheme="majorBidi" w:cstheme="majorBidi"/>
                      <w:bCs/>
                      <w:noProof/>
                    </w:rPr>
                  </w:rPrChange>
                </w:rPr>
                <w:delText>Linear Temporal Logic</w:delText>
              </w:r>
              <w:r w:rsidRPr="000B3E65" w:rsidDel="000B3E65">
                <w:rPr>
                  <w:rStyle w:val="Hyperlink"/>
                  <w:rFonts w:asciiTheme="majorBidi" w:eastAsiaTheme="minorHAnsi" w:hAnsiTheme="majorBidi" w:cstheme="majorBidi"/>
                  <w:bCs/>
                  <w:noProof/>
                  <w:rPrChange w:id="117" w:author="Ahmad Mnasra" w:date="2016-12-22T11:30:00Z">
                    <w:rPr>
                      <w:rStyle w:val="Hyperlink"/>
                      <w:rFonts w:asciiTheme="majorBidi" w:eastAsiaTheme="minorHAnsi" w:hAnsiTheme="majorBidi" w:cstheme="majorBidi"/>
                      <w:bCs/>
                      <w:noProof/>
                    </w:rPr>
                  </w:rPrChange>
                </w:rPr>
                <w:delText>(LTL)</w:delText>
              </w:r>
              <w:r w:rsidDel="000B3E65">
                <w:rPr>
                  <w:noProof/>
                  <w:webHidden/>
                </w:rPr>
                <w:tab/>
              </w:r>
            </w:del>
          </w:ins>
        </w:p>
        <w:p w14:paraId="064A1F75" w14:textId="3C6FCA41" w:rsidR="00272AC3" w:rsidDel="000B3E65" w:rsidRDefault="00272AC3">
          <w:pPr>
            <w:pStyle w:val="TOC3"/>
            <w:tabs>
              <w:tab w:val="right" w:leader="dot" w:pos="9871"/>
            </w:tabs>
            <w:rPr>
              <w:ins w:id="118" w:author="adm" w:date="2016-12-14T16:23:00Z"/>
              <w:del w:id="119" w:author="Ahmad Mnasra" w:date="2016-12-22T11:30:00Z"/>
              <w:rFonts w:asciiTheme="minorHAnsi" w:eastAsiaTheme="minorEastAsia" w:hAnsiTheme="minorHAnsi" w:cstheme="minorBidi"/>
              <w:i w:val="0"/>
              <w:noProof/>
              <w:color w:val="auto"/>
              <w:sz w:val="22"/>
            </w:rPr>
          </w:pPr>
          <w:ins w:id="120" w:author="adm" w:date="2016-12-14T16:23:00Z">
            <w:del w:id="121" w:author="Ahmad Mnasra" w:date="2016-12-22T11:30:00Z">
              <w:r w:rsidRPr="000B3E65" w:rsidDel="000B3E65">
                <w:rPr>
                  <w:rStyle w:val="Hyperlink"/>
                  <w:noProof/>
                  <w:rPrChange w:id="122" w:author="Ahmad Mnasra" w:date="2016-12-22T11:30:00Z">
                    <w:rPr>
                      <w:rStyle w:val="Hyperlink"/>
                      <w:noProof/>
                    </w:rPr>
                  </w:rPrChange>
                </w:rPr>
                <w:delText xml:space="preserve">2.1.4.1 </w:delText>
              </w:r>
              <w:r w:rsidRPr="000B3E65" w:rsidDel="000B3E65">
                <w:rPr>
                  <w:rStyle w:val="Hyperlink"/>
                  <w:rFonts w:asciiTheme="majorBidi" w:hAnsiTheme="majorBidi" w:cstheme="majorBidi"/>
                  <w:noProof/>
                  <w:rPrChange w:id="123" w:author="Ahmad Mnasra" w:date="2016-12-22T11:30:00Z">
                    <w:rPr>
                      <w:rStyle w:val="Hyperlink"/>
                      <w:rFonts w:asciiTheme="majorBidi" w:hAnsiTheme="majorBidi" w:cstheme="majorBidi"/>
                      <w:noProof/>
                    </w:rPr>
                  </w:rPrChange>
                </w:rPr>
                <w:delText>Syntax of LTL</w:delText>
              </w:r>
              <w:r w:rsidDel="000B3E65">
                <w:rPr>
                  <w:noProof/>
                  <w:webHidden/>
                </w:rPr>
                <w:tab/>
              </w:r>
            </w:del>
          </w:ins>
        </w:p>
        <w:p w14:paraId="64A57B3B" w14:textId="27AEEE5D" w:rsidR="00272AC3" w:rsidDel="000B3E65" w:rsidRDefault="00272AC3">
          <w:pPr>
            <w:pStyle w:val="TOC3"/>
            <w:tabs>
              <w:tab w:val="right" w:leader="dot" w:pos="9871"/>
            </w:tabs>
            <w:rPr>
              <w:ins w:id="124" w:author="adm" w:date="2016-12-14T16:23:00Z"/>
              <w:del w:id="125" w:author="Ahmad Mnasra" w:date="2016-12-22T11:30:00Z"/>
              <w:rFonts w:asciiTheme="minorHAnsi" w:eastAsiaTheme="minorEastAsia" w:hAnsiTheme="minorHAnsi" w:cstheme="minorBidi"/>
              <w:i w:val="0"/>
              <w:noProof/>
              <w:color w:val="auto"/>
              <w:sz w:val="22"/>
            </w:rPr>
          </w:pPr>
          <w:ins w:id="126" w:author="adm" w:date="2016-12-14T16:23:00Z">
            <w:del w:id="127" w:author="Ahmad Mnasra" w:date="2016-12-22T11:30:00Z">
              <w:r w:rsidRPr="000B3E65" w:rsidDel="000B3E65">
                <w:rPr>
                  <w:rStyle w:val="Hyperlink"/>
                  <w:noProof/>
                  <w:rPrChange w:id="128" w:author="Ahmad Mnasra" w:date="2016-12-22T11:30:00Z">
                    <w:rPr>
                      <w:rStyle w:val="Hyperlink"/>
                      <w:noProof/>
                    </w:rPr>
                  </w:rPrChange>
                </w:rPr>
                <w:delText xml:space="preserve">2.1.4.2 </w:delText>
              </w:r>
              <w:r w:rsidRPr="000B3E65" w:rsidDel="000B3E65">
                <w:rPr>
                  <w:rStyle w:val="Hyperlink"/>
                  <w:rFonts w:asciiTheme="majorBidi" w:hAnsiTheme="majorBidi" w:cstheme="majorBidi"/>
                  <w:noProof/>
                  <w:rPrChange w:id="129" w:author="Ahmad Mnasra" w:date="2016-12-22T11:30:00Z">
                    <w:rPr>
                      <w:rStyle w:val="Hyperlink"/>
                      <w:rFonts w:asciiTheme="majorBidi" w:hAnsiTheme="majorBidi" w:cstheme="majorBidi"/>
                      <w:noProof/>
                    </w:rPr>
                  </w:rPrChange>
                </w:rPr>
                <w:delText>Semantics of LTL over Paths and States</w:delText>
              </w:r>
              <w:r w:rsidDel="000B3E65">
                <w:rPr>
                  <w:noProof/>
                  <w:webHidden/>
                </w:rPr>
                <w:tab/>
              </w:r>
            </w:del>
          </w:ins>
        </w:p>
        <w:p w14:paraId="3B757B53" w14:textId="7CFB3BF3" w:rsidR="00272AC3" w:rsidDel="000B3E65" w:rsidRDefault="00272AC3">
          <w:pPr>
            <w:pStyle w:val="TOC3"/>
            <w:tabs>
              <w:tab w:val="right" w:leader="dot" w:pos="9871"/>
            </w:tabs>
            <w:rPr>
              <w:ins w:id="130" w:author="adm" w:date="2016-12-14T16:23:00Z"/>
              <w:del w:id="131" w:author="Ahmad Mnasra" w:date="2016-12-22T11:30:00Z"/>
              <w:rFonts w:asciiTheme="minorHAnsi" w:eastAsiaTheme="minorEastAsia" w:hAnsiTheme="minorHAnsi" w:cstheme="minorBidi"/>
              <w:i w:val="0"/>
              <w:noProof/>
              <w:color w:val="auto"/>
              <w:sz w:val="22"/>
            </w:rPr>
          </w:pPr>
          <w:ins w:id="132" w:author="adm" w:date="2016-12-14T16:23:00Z">
            <w:del w:id="133" w:author="Ahmad Mnasra" w:date="2016-12-22T11:30:00Z">
              <w:r w:rsidRPr="000B3E65" w:rsidDel="000B3E65">
                <w:rPr>
                  <w:rStyle w:val="Hyperlink"/>
                  <w:rFonts w:asciiTheme="majorBidi" w:hAnsiTheme="majorBidi" w:cstheme="majorBidi"/>
                  <w:noProof/>
                  <w:rPrChange w:id="134" w:author="Ahmad Mnasra" w:date="2016-12-22T11:30:00Z">
                    <w:rPr>
                      <w:rStyle w:val="Hyperlink"/>
                      <w:rFonts w:asciiTheme="majorBidi" w:hAnsiTheme="majorBidi" w:cstheme="majorBidi"/>
                      <w:noProof/>
                    </w:rPr>
                  </w:rPrChange>
                </w:rPr>
                <w:delText>2.1.5. SPIN</w:delText>
              </w:r>
              <w:r w:rsidDel="000B3E65">
                <w:rPr>
                  <w:noProof/>
                  <w:webHidden/>
                </w:rPr>
                <w:tab/>
              </w:r>
            </w:del>
          </w:ins>
        </w:p>
        <w:p w14:paraId="2508E06B" w14:textId="4D37D522" w:rsidR="00272AC3" w:rsidDel="000B3E65" w:rsidRDefault="00272AC3">
          <w:pPr>
            <w:pStyle w:val="TOC3"/>
            <w:tabs>
              <w:tab w:val="right" w:leader="dot" w:pos="9871"/>
            </w:tabs>
            <w:rPr>
              <w:ins w:id="135" w:author="adm" w:date="2016-12-14T16:23:00Z"/>
              <w:del w:id="136" w:author="Ahmad Mnasra" w:date="2016-12-22T11:30:00Z"/>
              <w:rFonts w:asciiTheme="minorHAnsi" w:eastAsiaTheme="minorEastAsia" w:hAnsiTheme="minorHAnsi" w:cstheme="minorBidi"/>
              <w:i w:val="0"/>
              <w:noProof/>
              <w:color w:val="auto"/>
              <w:sz w:val="22"/>
            </w:rPr>
          </w:pPr>
          <w:ins w:id="137" w:author="adm" w:date="2016-12-14T16:23:00Z">
            <w:del w:id="138" w:author="Ahmad Mnasra" w:date="2016-12-22T11:30:00Z">
              <w:r w:rsidRPr="000B3E65" w:rsidDel="000B3E65">
                <w:rPr>
                  <w:rStyle w:val="Hyperlink"/>
                  <w:rFonts w:asciiTheme="majorBidi" w:hAnsiTheme="majorBidi" w:cstheme="majorBidi"/>
                  <w:noProof/>
                  <w:rPrChange w:id="139" w:author="Ahmad Mnasra" w:date="2016-12-22T11:30:00Z">
                    <w:rPr>
                      <w:rStyle w:val="Hyperlink"/>
                      <w:rFonts w:asciiTheme="majorBidi" w:hAnsiTheme="majorBidi" w:cstheme="majorBidi"/>
                      <w:noProof/>
                    </w:rPr>
                  </w:rPrChange>
                </w:rPr>
                <w:delText>2.2. Detailed Description</w:delText>
              </w:r>
              <w:r w:rsidDel="000B3E65">
                <w:rPr>
                  <w:noProof/>
                  <w:webHidden/>
                </w:rPr>
                <w:tab/>
                <w:delText>6</w:delText>
              </w:r>
            </w:del>
          </w:ins>
        </w:p>
        <w:p w14:paraId="6096245D" w14:textId="71F85CEE" w:rsidR="00272AC3" w:rsidDel="000B3E65" w:rsidRDefault="00272AC3">
          <w:pPr>
            <w:pStyle w:val="TOC3"/>
            <w:tabs>
              <w:tab w:val="left" w:pos="1320"/>
              <w:tab w:val="right" w:leader="dot" w:pos="9871"/>
            </w:tabs>
            <w:rPr>
              <w:ins w:id="140" w:author="adm" w:date="2016-12-14T16:23:00Z"/>
              <w:del w:id="141" w:author="Ahmad Mnasra" w:date="2016-12-22T11:30:00Z"/>
              <w:rFonts w:asciiTheme="minorHAnsi" w:eastAsiaTheme="minorEastAsia" w:hAnsiTheme="minorHAnsi" w:cstheme="minorBidi"/>
              <w:i w:val="0"/>
              <w:noProof/>
              <w:color w:val="auto"/>
              <w:sz w:val="22"/>
            </w:rPr>
          </w:pPr>
          <w:ins w:id="142" w:author="adm" w:date="2016-12-14T16:23:00Z">
            <w:del w:id="143" w:author="Ahmad Mnasra" w:date="2016-12-22T11:30:00Z">
              <w:r w:rsidRPr="000B3E65" w:rsidDel="000B3E65">
                <w:rPr>
                  <w:rStyle w:val="Hyperlink"/>
                  <w:rFonts w:asciiTheme="majorBidi" w:hAnsiTheme="majorBidi" w:cstheme="majorBidi"/>
                  <w:iCs/>
                  <w:noProof/>
                  <w:rPrChange w:id="144" w:author="Ahmad Mnasra" w:date="2016-12-22T11:30:00Z">
                    <w:rPr>
                      <w:rStyle w:val="Hyperlink"/>
                      <w:rFonts w:asciiTheme="majorBidi" w:hAnsiTheme="majorBidi" w:cstheme="majorBidi"/>
                      <w:iCs/>
                      <w:noProof/>
                    </w:rPr>
                  </w:rPrChange>
                </w:rPr>
                <w:delText>2.2.1</w:delText>
              </w:r>
              <w:r w:rsidDel="000B3E65">
                <w:rPr>
                  <w:rFonts w:asciiTheme="minorHAnsi" w:eastAsiaTheme="minorEastAsia" w:hAnsiTheme="minorHAnsi" w:cstheme="minorBidi"/>
                  <w:i w:val="0"/>
                  <w:noProof/>
                  <w:color w:val="auto"/>
                  <w:sz w:val="22"/>
                </w:rPr>
                <w:tab/>
              </w:r>
              <w:r w:rsidRPr="000B3E65" w:rsidDel="000B3E65">
                <w:rPr>
                  <w:rStyle w:val="Hyperlink"/>
                  <w:rFonts w:asciiTheme="majorBidi" w:hAnsiTheme="majorBidi" w:cstheme="majorBidi"/>
                  <w:noProof/>
                  <w:rPrChange w:id="145" w:author="Ahmad Mnasra" w:date="2016-12-22T11:30:00Z">
                    <w:rPr>
                      <w:rStyle w:val="Hyperlink"/>
                      <w:rFonts w:asciiTheme="majorBidi" w:hAnsiTheme="majorBidi" w:cstheme="majorBidi"/>
                      <w:noProof/>
                    </w:rPr>
                  </w:rPrChange>
                </w:rPr>
                <w:delText xml:space="preserve">simulation </w:delText>
              </w:r>
              <w:r w:rsidRPr="000B3E65" w:rsidDel="000B3E65">
                <w:rPr>
                  <w:rStyle w:val="Hyperlink"/>
                  <w:rFonts w:asciiTheme="majorBidi" w:hAnsiTheme="majorBidi" w:cstheme="majorBidi"/>
                  <w:iCs/>
                  <w:noProof/>
                  <w:rPrChange w:id="146" w:author="Ahmad Mnasra" w:date="2016-12-22T11:30:00Z">
                    <w:rPr>
                      <w:rStyle w:val="Hyperlink"/>
                      <w:rFonts w:asciiTheme="majorBidi" w:hAnsiTheme="majorBidi" w:cstheme="majorBidi"/>
                      <w:iCs/>
                      <w:noProof/>
                    </w:rPr>
                  </w:rPrChange>
                </w:rPr>
                <w:delText>specs of Bopo</w:delText>
              </w:r>
              <w:r w:rsidDel="000B3E65">
                <w:rPr>
                  <w:noProof/>
                  <w:webHidden/>
                </w:rPr>
                <w:tab/>
                <w:delText>9</w:delText>
              </w:r>
            </w:del>
          </w:ins>
        </w:p>
        <w:p w14:paraId="08E6B87F" w14:textId="2152BBFF" w:rsidR="00133854" w:rsidDel="000B3E65" w:rsidRDefault="00133854" w:rsidP="00D42569">
          <w:pPr>
            <w:pStyle w:val="TOC2"/>
            <w:tabs>
              <w:tab w:val="left" w:pos="610"/>
              <w:tab w:val="right" w:leader="dot" w:pos="9871"/>
            </w:tabs>
            <w:spacing w:line="22" w:lineRule="atLeast"/>
            <w:rPr>
              <w:del w:id="147" w:author="Ahmad Mnasra" w:date="2016-12-22T11:30:00Z"/>
              <w:rFonts w:asciiTheme="minorHAnsi" w:eastAsiaTheme="minorEastAsia" w:hAnsiTheme="minorHAnsi" w:cstheme="minorBidi"/>
              <w:noProof/>
              <w:color w:val="auto"/>
              <w:sz w:val="22"/>
              <w:lang w:bidi="ar-SA"/>
            </w:rPr>
          </w:pPr>
          <w:del w:id="148" w:author="Ahmad Mnasra" w:date="2016-12-22T11:30:00Z">
            <w:r w:rsidRPr="00272AC3" w:rsidDel="000B3E65">
              <w:rPr>
                <w:noProof/>
                <w:rPrChange w:id="149" w:author="adm" w:date="2016-12-14T16:23:00Z">
                  <w:rPr>
                    <w:rStyle w:val="Hyperlink"/>
                    <w:noProof/>
                  </w:rPr>
                </w:rPrChange>
              </w:rPr>
              <w:delText>1.</w:delText>
            </w:r>
            <w:r w:rsidDel="000B3E65">
              <w:rPr>
                <w:rFonts w:asciiTheme="minorHAnsi" w:eastAsiaTheme="minorEastAsia" w:hAnsiTheme="minorHAnsi" w:cstheme="minorBidi"/>
                <w:noProof/>
                <w:color w:val="auto"/>
                <w:sz w:val="22"/>
                <w:lang w:bidi="ar-SA"/>
              </w:rPr>
              <w:tab/>
            </w:r>
            <w:r w:rsidRPr="00272AC3" w:rsidDel="000B3E65">
              <w:rPr>
                <w:noProof/>
                <w:rPrChange w:id="150" w:author="adm" w:date="2016-12-14T16:23:00Z">
                  <w:rPr>
                    <w:rStyle w:val="Hyperlink"/>
                    <w:noProof/>
                  </w:rPr>
                </w:rPrChange>
              </w:rPr>
              <w:delText>INTRODUCTION</w:delText>
            </w:r>
            <w:r w:rsidDel="000B3E65">
              <w:rPr>
                <w:noProof/>
                <w:webHidden/>
              </w:rPr>
              <w:tab/>
              <w:delText>3</w:delText>
            </w:r>
          </w:del>
        </w:p>
        <w:p w14:paraId="16409EA1" w14:textId="47B28D1B" w:rsidR="00133854" w:rsidDel="000B3E65" w:rsidRDefault="00133854" w:rsidP="00D42569">
          <w:pPr>
            <w:pStyle w:val="TOC2"/>
            <w:tabs>
              <w:tab w:val="right" w:leader="dot" w:pos="9871"/>
            </w:tabs>
            <w:spacing w:line="22" w:lineRule="atLeast"/>
            <w:rPr>
              <w:del w:id="151" w:author="Ahmad Mnasra" w:date="2016-12-22T11:30:00Z"/>
              <w:rFonts w:asciiTheme="minorHAnsi" w:eastAsiaTheme="minorEastAsia" w:hAnsiTheme="minorHAnsi" w:cstheme="minorBidi"/>
              <w:noProof/>
              <w:color w:val="auto"/>
              <w:sz w:val="22"/>
              <w:lang w:bidi="ar-SA"/>
            </w:rPr>
          </w:pPr>
          <w:del w:id="152" w:author="Ahmad Mnasra" w:date="2016-12-22T11:30:00Z">
            <w:r w:rsidRPr="00272AC3" w:rsidDel="000B3E65">
              <w:rPr>
                <w:noProof/>
                <w:rPrChange w:id="153" w:author="adm" w:date="2016-12-14T16:23:00Z">
                  <w:rPr>
                    <w:rStyle w:val="Hyperlink"/>
                    <w:noProof/>
                  </w:rPr>
                </w:rPrChange>
              </w:rPr>
              <w:delText>2. THEORY</w:delText>
            </w:r>
            <w:r w:rsidDel="000B3E65">
              <w:rPr>
                <w:noProof/>
                <w:webHidden/>
              </w:rPr>
              <w:tab/>
              <w:delText>3</w:delText>
            </w:r>
          </w:del>
        </w:p>
        <w:p w14:paraId="48124CB2" w14:textId="2F684FE0" w:rsidR="00133854" w:rsidDel="000B3E65" w:rsidRDefault="00133854" w:rsidP="00D42569">
          <w:pPr>
            <w:pStyle w:val="TOC1"/>
            <w:tabs>
              <w:tab w:val="left" w:pos="610"/>
              <w:tab w:val="right" w:leader="dot" w:pos="9871"/>
            </w:tabs>
            <w:spacing w:line="22" w:lineRule="atLeast"/>
            <w:rPr>
              <w:del w:id="154" w:author="Ahmad Mnasra" w:date="2016-12-22T11:30:00Z"/>
              <w:rFonts w:asciiTheme="minorHAnsi" w:eastAsiaTheme="minorEastAsia" w:hAnsiTheme="minorHAnsi" w:cstheme="minorBidi"/>
              <w:noProof/>
              <w:color w:val="auto"/>
              <w:sz w:val="22"/>
              <w:lang w:bidi="ar-SA"/>
            </w:rPr>
          </w:pPr>
          <w:del w:id="155" w:author="Ahmad Mnasra" w:date="2016-12-22T11:30:00Z">
            <w:r w:rsidRPr="00272AC3" w:rsidDel="000B3E65">
              <w:rPr>
                <w:noProof/>
                <w:rPrChange w:id="156" w:author="adm" w:date="2016-12-14T16:23:00Z">
                  <w:rPr>
                    <w:rStyle w:val="Hyperlink"/>
                    <w:noProof/>
                  </w:rPr>
                </w:rPrChange>
              </w:rPr>
              <w:delText xml:space="preserve">2.1. </w:delText>
            </w:r>
            <w:r w:rsidDel="000B3E65">
              <w:rPr>
                <w:rFonts w:asciiTheme="minorHAnsi" w:eastAsiaTheme="minorEastAsia" w:hAnsiTheme="minorHAnsi" w:cstheme="minorBidi"/>
                <w:noProof/>
                <w:color w:val="auto"/>
                <w:sz w:val="22"/>
                <w:lang w:bidi="ar-SA"/>
              </w:rPr>
              <w:tab/>
            </w:r>
            <w:r w:rsidRPr="00272AC3" w:rsidDel="000B3E65">
              <w:rPr>
                <w:noProof/>
                <w:rPrChange w:id="157" w:author="adm" w:date="2016-12-14T16:23:00Z">
                  <w:rPr>
                    <w:rStyle w:val="Hyperlink"/>
                    <w:noProof/>
                  </w:rPr>
                </w:rPrChange>
              </w:rPr>
              <w:delText>Background</w:delText>
            </w:r>
            <w:r w:rsidDel="000B3E65">
              <w:rPr>
                <w:noProof/>
                <w:webHidden/>
              </w:rPr>
              <w:tab/>
              <w:delText>3</w:delText>
            </w:r>
          </w:del>
        </w:p>
        <w:p w14:paraId="01152A13" w14:textId="669E3D5A" w:rsidR="00133854" w:rsidDel="000B3E65" w:rsidRDefault="00133854" w:rsidP="00D42569">
          <w:pPr>
            <w:pStyle w:val="TOC3"/>
            <w:tabs>
              <w:tab w:val="right" w:leader="dot" w:pos="9871"/>
            </w:tabs>
            <w:spacing w:line="22" w:lineRule="atLeast"/>
            <w:rPr>
              <w:del w:id="158" w:author="Ahmad Mnasra" w:date="2016-12-22T11:30:00Z"/>
              <w:rFonts w:asciiTheme="minorHAnsi" w:eastAsiaTheme="minorEastAsia" w:hAnsiTheme="minorHAnsi" w:cstheme="minorBidi"/>
              <w:i w:val="0"/>
              <w:noProof/>
              <w:color w:val="auto"/>
              <w:sz w:val="22"/>
              <w:lang w:bidi="ar-SA"/>
            </w:rPr>
          </w:pPr>
          <w:del w:id="159" w:author="Ahmad Mnasra" w:date="2016-12-22T11:30:00Z">
            <w:r w:rsidRPr="00272AC3" w:rsidDel="000B3E65">
              <w:rPr>
                <w:noProof/>
                <w:rPrChange w:id="160" w:author="adm" w:date="2016-12-14T16:23:00Z">
                  <w:rPr>
                    <w:rStyle w:val="Hyperlink"/>
                    <w:i w:val="0"/>
                    <w:noProof/>
                  </w:rPr>
                </w:rPrChange>
              </w:rPr>
              <w:delText>2.1.1. Formal verification</w:delText>
            </w:r>
            <w:r w:rsidDel="000B3E65">
              <w:rPr>
                <w:noProof/>
                <w:webHidden/>
              </w:rPr>
              <w:tab/>
              <w:delText>3</w:delText>
            </w:r>
          </w:del>
        </w:p>
        <w:p w14:paraId="23FBD37A" w14:textId="4C202D8F" w:rsidR="00133854" w:rsidDel="000B3E65" w:rsidRDefault="00133854" w:rsidP="00D42569">
          <w:pPr>
            <w:pStyle w:val="TOC3"/>
            <w:tabs>
              <w:tab w:val="right" w:leader="dot" w:pos="9871"/>
            </w:tabs>
            <w:spacing w:line="22" w:lineRule="atLeast"/>
            <w:rPr>
              <w:del w:id="161" w:author="Ahmad Mnasra" w:date="2016-12-22T11:30:00Z"/>
              <w:rFonts w:asciiTheme="minorHAnsi" w:eastAsiaTheme="minorEastAsia" w:hAnsiTheme="minorHAnsi" w:cstheme="minorBidi"/>
              <w:i w:val="0"/>
              <w:noProof/>
              <w:color w:val="auto"/>
              <w:sz w:val="22"/>
              <w:lang w:bidi="ar-SA"/>
            </w:rPr>
          </w:pPr>
          <w:del w:id="162" w:author="Ahmad Mnasra" w:date="2016-12-22T11:30:00Z">
            <w:r w:rsidRPr="00272AC3" w:rsidDel="000B3E65">
              <w:rPr>
                <w:noProof/>
                <w:rPrChange w:id="163" w:author="adm" w:date="2016-12-14T16:23:00Z">
                  <w:rPr>
                    <w:rStyle w:val="Hyperlink"/>
                    <w:i w:val="0"/>
                    <w:noProof/>
                  </w:rPr>
                </w:rPrChange>
              </w:rPr>
              <w:delText>2.1.2. Transition system (TS)</w:delText>
            </w:r>
            <w:r w:rsidDel="000B3E65">
              <w:rPr>
                <w:noProof/>
                <w:webHidden/>
              </w:rPr>
              <w:tab/>
              <w:delText>4</w:delText>
            </w:r>
          </w:del>
        </w:p>
        <w:p w14:paraId="0EECA81F" w14:textId="12C56AC2" w:rsidR="00133854" w:rsidDel="000B3E65" w:rsidRDefault="00133854" w:rsidP="00D42569">
          <w:pPr>
            <w:pStyle w:val="TOC3"/>
            <w:tabs>
              <w:tab w:val="right" w:leader="dot" w:pos="9871"/>
            </w:tabs>
            <w:spacing w:line="22" w:lineRule="atLeast"/>
            <w:rPr>
              <w:del w:id="164" w:author="Ahmad Mnasra" w:date="2016-12-22T11:30:00Z"/>
              <w:rFonts w:asciiTheme="minorHAnsi" w:eastAsiaTheme="minorEastAsia" w:hAnsiTheme="minorHAnsi" w:cstheme="minorBidi"/>
              <w:i w:val="0"/>
              <w:noProof/>
              <w:color w:val="auto"/>
              <w:sz w:val="22"/>
              <w:lang w:bidi="ar-SA"/>
            </w:rPr>
          </w:pPr>
          <w:del w:id="165" w:author="Ahmad Mnasra" w:date="2016-12-22T11:30:00Z">
            <w:r w:rsidRPr="00272AC3" w:rsidDel="000B3E65">
              <w:rPr>
                <w:noProof/>
                <w:rPrChange w:id="166" w:author="adm" w:date="2016-12-14T16:23:00Z">
                  <w:rPr>
                    <w:rStyle w:val="Hyperlink"/>
                    <w:i w:val="0"/>
                    <w:noProof/>
                  </w:rPr>
                </w:rPrChange>
              </w:rPr>
              <w:delText>2.1.3. Program graph (PG)</w:delText>
            </w:r>
            <w:r w:rsidDel="000B3E65">
              <w:rPr>
                <w:noProof/>
                <w:webHidden/>
              </w:rPr>
              <w:tab/>
              <w:delText>4</w:delText>
            </w:r>
          </w:del>
        </w:p>
        <w:p w14:paraId="27FA601A" w14:textId="7D75EA97" w:rsidR="00133854" w:rsidDel="000B3E65" w:rsidRDefault="00133854" w:rsidP="00D42569">
          <w:pPr>
            <w:pStyle w:val="TOC3"/>
            <w:tabs>
              <w:tab w:val="right" w:leader="dot" w:pos="9871"/>
            </w:tabs>
            <w:spacing w:line="22" w:lineRule="atLeast"/>
            <w:rPr>
              <w:del w:id="167" w:author="Ahmad Mnasra" w:date="2016-12-22T11:30:00Z"/>
              <w:rFonts w:asciiTheme="minorHAnsi" w:eastAsiaTheme="minorEastAsia" w:hAnsiTheme="minorHAnsi" w:cstheme="minorBidi"/>
              <w:i w:val="0"/>
              <w:noProof/>
              <w:color w:val="auto"/>
              <w:sz w:val="22"/>
              <w:lang w:bidi="ar-SA"/>
            </w:rPr>
          </w:pPr>
          <w:del w:id="168" w:author="Ahmad Mnasra" w:date="2016-12-22T11:30:00Z">
            <w:r w:rsidRPr="00272AC3" w:rsidDel="000B3E65">
              <w:rPr>
                <w:noProof/>
                <w:rPrChange w:id="169" w:author="adm" w:date="2016-12-14T16:23:00Z">
                  <w:rPr>
                    <w:rStyle w:val="Hyperlink"/>
                    <w:i w:val="0"/>
                    <w:noProof/>
                  </w:rPr>
                </w:rPrChange>
              </w:rPr>
              <w:delText>2.1.4. Linear Temporal Logic(LTL)</w:delText>
            </w:r>
            <w:r w:rsidDel="000B3E65">
              <w:rPr>
                <w:noProof/>
                <w:webHidden/>
              </w:rPr>
              <w:tab/>
              <w:delText>5</w:delText>
            </w:r>
          </w:del>
        </w:p>
        <w:p w14:paraId="4B45956E" w14:textId="5A49EE15" w:rsidR="00133854" w:rsidDel="000B3E65" w:rsidRDefault="00133854" w:rsidP="00D42569">
          <w:pPr>
            <w:pStyle w:val="TOC3"/>
            <w:tabs>
              <w:tab w:val="right" w:leader="dot" w:pos="9871"/>
            </w:tabs>
            <w:spacing w:line="22" w:lineRule="atLeast"/>
            <w:rPr>
              <w:del w:id="170" w:author="Ahmad Mnasra" w:date="2016-12-22T11:30:00Z"/>
              <w:rFonts w:asciiTheme="minorHAnsi" w:eastAsiaTheme="minorEastAsia" w:hAnsiTheme="minorHAnsi" w:cstheme="minorBidi"/>
              <w:i w:val="0"/>
              <w:noProof/>
              <w:color w:val="auto"/>
              <w:sz w:val="22"/>
              <w:lang w:bidi="ar-SA"/>
            </w:rPr>
          </w:pPr>
          <w:del w:id="171" w:author="Ahmad Mnasra" w:date="2016-12-22T11:30:00Z">
            <w:r w:rsidRPr="00272AC3" w:rsidDel="000B3E65">
              <w:rPr>
                <w:noProof/>
                <w:rPrChange w:id="172" w:author="adm" w:date="2016-12-14T16:23:00Z">
                  <w:rPr>
                    <w:rStyle w:val="Hyperlink"/>
                    <w:i w:val="0"/>
                    <w:noProof/>
                  </w:rPr>
                </w:rPrChange>
              </w:rPr>
              <w:delText>2.1.4.1 Syntax of LTL</w:delText>
            </w:r>
            <w:r w:rsidDel="000B3E65">
              <w:rPr>
                <w:noProof/>
                <w:webHidden/>
              </w:rPr>
              <w:tab/>
              <w:delText>5</w:delText>
            </w:r>
          </w:del>
        </w:p>
        <w:p w14:paraId="47828633" w14:textId="2CFDD2CB" w:rsidR="00133854" w:rsidDel="000B3E65" w:rsidRDefault="00133854" w:rsidP="00D42569">
          <w:pPr>
            <w:pStyle w:val="TOC3"/>
            <w:tabs>
              <w:tab w:val="right" w:leader="dot" w:pos="9871"/>
            </w:tabs>
            <w:spacing w:line="22" w:lineRule="atLeast"/>
            <w:rPr>
              <w:del w:id="173" w:author="Ahmad Mnasra" w:date="2016-12-22T11:30:00Z"/>
              <w:rFonts w:asciiTheme="minorHAnsi" w:eastAsiaTheme="minorEastAsia" w:hAnsiTheme="minorHAnsi" w:cstheme="minorBidi"/>
              <w:i w:val="0"/>
              <w:noProof/>
              <w:color w:val="auto"/>
              <w:sz w:val="22"/>
              <w:lang w:bidi="ar-SA"/>
            </w:rPr>
          </w:pPr>
          <w:del w:id="174" w:author="Ahmad Mnasra" w:date="2016-12-22T11:30:00Z">
            <w:r w:rsidRPr="00272AC3" w:rsidDel="000B3E65">
              <w:rPr>
                <w:noProof/>
                <w:rPrChange w:id="175" w:author="adm" w:date="2016-12-14T16:23:00Z">
                  <w:rPr>
                    <w:rStyle w:val="Hyperlink"/>
                    <w:i w:val="0"/>
                    <w:noProof/>
                  </w:rPr>
                </w:rPrChange>
              </w:rPr>
              <w:delText>2.1.4.2 Semantics of LTL over Paths and States</w:delText>
            </w:r>
            <w:r w:rsidDel="000B3E65">
              <w:rPr>
                <w:noProof/>
                <w:webHidden/>
              </w:rPr>
              <w:tab/>
              <w:delText>5</w:delText>
            </w:r>
          </w:del>
        </w:p>
        <w:p w14:paraId="75631D9A" w14:textId="75FF2769" w:rsidR="00133854" w:rsidDel="000B3E65" w:rsidRDefault="00133854" w:rsidP="00D42569">
          <w:pPr>
            <w:pStyle w:val="TOC3"/>
            <w:tabs>
              <w:tab w:val="right" w:leader="dot" w:pos="9871"/>
            </w:tabs>
            <w:spacing w:line="22" w:lineRule="atLeast"/>
            <w:rPr>
              <w:del w:id="176" w:author="Ahmad Mnasra" w:date="2016-12-22T11:30:00Z"/>
              <w:rFonts w:asciiTheme="minorHAnsi" w:eastAsiaTheme="minorEastAsia" w:hAnsiTheme="minorHAnsi" w:cstheme="minorBidi"/>
              <w:i w:val="0"/>
              <w:noProof/>
              <w:color w:val="auto"/>
              <w:sz w:val="22"/>
              <w:lang w:bidi="ar-SA"/>
            </w:rPr>
          </w:pPr>
          <w:del w:id="177" w:author="Ahmad Mnasra" w:date="2016-12-22T11:30:00Z">
            <w:r w:rsidRPr="00272AC3" w:rsidDel="000B3E65">
              <w:rPr>
                <w:noProof/>
                <w:rPrChange w:id="178" w:author="adm" w:date="2016-12-14T16:23:00Z">
                  <w:rPr>
                    <w:rStyle w:val="Hyperlink"/>
                    <w:rFonts w:asciiTheme="majorBidi" w:hAnsiTheme="majorBidi" w:cstheme="majorBidi"/>
                    <w:i w:val="0"/>
                    <w:noProof/>
                  </w:rPr>
                </w:rPrChange>
              </w:rPr>
              <w:delText>2.1.5. SPIN</w:delText>
            </w:r>
            <w:r w:rsidDel="000B3E65">
              <w:rPr>
                <w:noProof/>
                <w:webHidden/>
              </w:rPr>
              <w:tab/>
              <w:delText>6</w:delText>
            </w:r>
          </w:del>
        </w:p>
        <w:p w14:paraId="07B19D76" w14:textId="36702FCE" w:rsidR="00B66735" w:rsidRDefault="00CF6F20" w:rsidP="00D42569">
          <w:pPr>
            <w:spacing w:line="22" w:lineRule="atLeast"/>
          </w:pPr>
          <w:r>
            <w:fldChar w:fldCharType="end"/>
          </w:r>
        </w:p>
      </w:sdtContent>
    </w:sdt>
    <w:p w14:paraId="43F26E31" w14:textId="77777777" w:rsidR="00B66735" w:rsidRDefault="00CF6F20" w:rsidP="00D42569">
      <w:pPr>
        <w:spacing w:after="0" w:line="22" w:lineRule="atLeast"/>
        <w:ind w:right="0" w:firstLine="0"/>
        <w:jc w:val="left"/>
      </w:pPr>
      <w:r>
        <w:rPr>
          <w:sz w:val="24"/>
        </w:rPr>
        <w:t xml:space="preserve"> </w:t>
      </w:r>
    </w:p>
    <w:p w14:paraId="467A1BBA" w14:textId="77777777" w:rsidR="00B66735" w:rsidRDefault="00CF6F20" w:rsidP="00D42569">
      <w:pPr>
        <w:spacing w:after="0" w:line="22" w:lineRule="atLeast"/>
        <w:ind w:right="0" w:firstLine="0"/>
        <w:jc w:val="left"/>
      </w:pPr>
      <w:r>
        <w:rPr>
          <w:sz w:val="24"/>
        </w:rPr>
        <w:t xml:space="preserve"> </w:t>
      </w:r>
    </w:p>
    <w:p w14:paraId="558684D0" w14:textId="77777777" w:rsidR="00B66735" w:rsidRDefault="00CF6F20" w:rsidP="00D42569">
      <w:pPr>
        <w:spacing w:after="0" w:line="22" w:lineRule="atLeast"/>
        <w:ind w:right="0" w:firstLine="0"/>
        <w:jc w:val="left"/>
      </w:pPr>
      <w:r>
        <w:rPr>
          <w:sz w:val="24"/>
        </w:rPr>
        <w:t xml:space="preserve"> </w:t>
      </w:r>
    </w:p>
    <w:p w14:paraId="24A1FC07" w14:textId="77777777" w:rsidR="00B66735" w:rsidRDefault="00CF6F20" w:rsidP="00D42569">
      <w:pPr>
        <w:spacing w:after="0" w:line="22" w:lineRule="atLeast"/>
        <w:ind w:right="0" w:firstLine="0"/>
        <w:jc w:val="left"/>
      </w:pPr>
      <w:r>
        <w:rPr>
          <w:sz w:val="24"/>
        </w:rPr>
        <w:t xml:space="preserve"> </w:t>
      </w:r>
    </w:p>
    <w:p w14:paraId="754E518F" w14:textId="77777777" w:rsidR="00B66735" w:rsidRDefault="00CF6F20" w:rsidP="00D42569">
      <w:pPr>
        <w:spacing w:after="0" w:line="22" w:lineRule="atLeast"/>
        <w:ind w:right="0" w:firstLine="0"/>
        <w:jc w:val="left"/>
      </w:pPr>
      <w:r>
        <w:rPr>
          <w:sz w:val="24"/>
        </w:rPr>
        <w:t xml:space="preserve"> </w:t>
      </w:r>
    </w:p>
    <w:p w14:paraId="589BE3EB" w14:textId="77777777" w:rsidR="00B66735" w:rsidRDefault="00CF6F20" w:rsidP="00D42569">
      <w:pPr>
        <w:spacing w:after="0" w:line="22" w:lineRule="atLeast"/>
        <w:ind w:right="0" w:firstLine="0"/>
        <w:jc w:val="left"/>
      </w:pPr>
      <w:r>
        <w:rPr>
          <w:sz w:val="24"/>
        </w:rPr>
        <w:t xml:space="preserve"> </w:t>
      </w:r>
    </w:p>
    <w:p w14:paraId="6F8389B5" w14:textId="77777777" w:rsidR="00B66735" w:rsidRDefault="00CF6F20" w:rsidP="00D42569">
      <w:pPr>
        <w:spacing w:after="10" w:line="22" w:lineRule="atLeast"/>
        <w:ind w:right="0" w:firstLine="0"/>
        <w:jc w:val="left"/>
      </w:pPr>
      <w:r>
        <w:rPr>
          <w:sz w:val="24"/>
        </w:rPr>
        <w:t xml:space="preserve"> </w:t>
      </w:r>
    </w:p>
    <w:p w14:paraId="2446CEB4" w14:textId="77777777" w:rsidR="00B66735" w:rsidRDefault="00CF6F20" w:rsidP="00D42569">
      <w:pPr>
        <w:spacing w:after="0" w:line="22" w:lineRule="atLeast"/>
        <w:ind w:left="118" w:right="0" w:firstLine="0"/>
        <w:jc w:val="left"/>
      </w:pPr>
      <w:r>
        <w:rPr>
          <w:sz w:val="24"/>
        </w:rPr>
        <w:t xml:space="preserve"> </w:t>
      </w:r>
      <w:r>
        <w:rPr>
          <w:sz w:val="24"/>
        </w:rPr>
        <w:tab/>
        <w:t xml:space="preserve">  </w:t>
      </w:r>
      <w:r>
        <w:br w:type="page"/>
      </w:r>
    </w:p>
    <w:p w14:paraId="07F14F46" w14:textId="73FDED0D" w:rsidR="00D14F73" w:rsidRDefault="00D42569" w:rsidP="00D42569">
      <w:pPr>
        <w:pStyle w:val="2"/>
        <w:spacing w:before="240" w:after="120" w:line="22" w:lineRule="atLeast"/>
        <w:ind w:left="0" w:firstLine="0"/>
      </w:pPr>
      <w:bookmarkStart w:id="179" w:name="_Toc470169581"/>
      <w:r>
        <w:lastRenderedPageBreak/>
        <w:t xml:space="preserve">1. </w:t>
      </w:r>
      <w:r w:rsidR="00CF6F20">
        <w:t>INTRODUCTION</w:t>
      </w:r>
      <w:bookmarkEnd w:id="179"/>
    </w:p>
    <w:p w14:paraId="2B729188" w14:textId="79B7AEF3" w:rsidR="00A3554A" w:rsidRPr="00D42569" w:rsidRDefault="00046EB9" w:rsidP="00B51214">
      <w:pPr>
        <w:tabs>
          <w:tab w:val="left" w:pos="9717"/>
        </w:tabs>
        <w:bidi/>
        <w:spacing w:after="120" w:line="264" w:lineRule="auto"/>
        <w:ind w:left="0" w:right="0" w:firstLine="284"/>
        <w:jc w:val="right"/>
        <w:rPr>
          <w:rFonts w:asciiTheme="majorBidi" w:hAnsiTheme="majorBidi" w:cstheme="majorBidi"/>
          <w:color w:val="222222"/>
          <w:sz w:val="22"/>
          <w:shd w:val="clear" w:color="auto" w:fill="FFFFFF"/>
        </w:rPr>
      </w:pPr>
      <w:r>
        <w:rPr>
          <w:rFonts w:asciiTheme="majorBidi" w:hAnsiTheme="majorBidi" w:cstheme="majorBidi"/>
          <w:color w:val="222222"/>
          <w:sz w:val="22"/>
          <w:shd w:val="clear" w:color="auto" w:fill="FFFFFF"/>
        </w:rPr>
        <w:t xml:space="preserve">Every </w:t>
      </w:r>
      <w:r w:rsidRPr="004625E3">
        <w:rPr>
          <w:rFonts w:asciiTheme="majorBidi" w:hAnsiTheme="majorBidi" w:cstheme="majorBidi"/>
          <w:color w:val="222222"/>
          <w:sz w:val="22"/>
          <w:shd w:val="clear" w:color="auto" w:fill="FFFFFF"/>
        </w:rPr>
        <w:t>program</w:t>
      </w:r>
      <w:r w:rsidR="000D49A7" w:rsidRPr="004625E3">
        <w:rPr>
          <w:rFonts w:asciiTheme="majorBidi" w:hAnsiTheme="majorBidi" w:cstheme="majorBidi"/>
          <w:color w:val="222222"/>
          <w:sz w:val="22"/>
          <w:shd w:val="clear" w:color="auto" w:fill="FFFFFF"/>
        </w:rPr>
        <w:t xml:space="preserve"> development starts from its specification. Before, one starts implementation, the correctness of the spec must be confirmed. Specs of cellular applications demonstrate very specific character: transfer from one screen to another. We use the specialty of t</w:t>
      </w:r>
      <w:r w:rsidR="00BD2F1A">
        <w:rPr>
          <w:rFonts w:asciiTheme="majorBidi" w:hAnsiTheme="majorBidi" w:cstheme="majorBidi"/>
          <w:color w:val="222222"/>
          <w:sz w:val="22"/>
          <w:shd w:val="clear" w:color="auto" w:fill="FFFFFF"/>
        </w:rPr>
        <w:t xml:space="preserve">he specs </w:t>
      </w:r>
      <w:r w:rsidR="00BD2F1A" w:rsidRPr="004625E3">
        <w:rPr>
          <w:rFonts w:asciiTheme="majorBidi" w:hAnsiTheme="majorBidi" w:cstheme="majorBidi"/>
          <w:color w:val="222222"/>
          <w:sz w:val="22"/>
          <w:shd w:val="clear" w:color="auto" w:fill="FFFFFF"/>
        </w:rPr>
        <w:t>to</w:t>
      </w:r>
      <w:r w:rsidR="000D49A7" w:rsidRPr="004625E3">
        <w:rPr>
          <w:rFonts w:asciiTheme="majorBidi" w:hAnsiTheme="majorBidi" w:cstheme="majorBidi"/>
          <w:color w:val="222222"/>
          <w:sz w:val="22"/>
          <w:shd w:val="clear" w:color="auto" w:fill="FFFFFF"/>
        </w:rPr>
        <w:t xml:space="preserve"> verify their correctness</w:t>
      </w:r>
      <w:r w:rsidRPr="00D42569">
        <w:rPr>
          <w:rFonts w:asciiTheme="majorBidi" w:hAnsiTheme="majorBidi" w:cstheme="majorBidi"/>
          <w:color w:val="222222"/>
          <w:sz w:val="22"/>
          <w:shd w:val="clear" w:color="auto" w:fill="FFFFFF"/>
        </w:rPr>
        <w:t>.</w:t>
      </w:r>
    </w:p>
    <w:p w14:paraId="45C90C1C" w14:textId="4C7DB484" w:rsidR="00505F27" w:rsidRPr="00A3554A" w:rsidRDefault="00A3554A" w:rsidP="00B51214">
      <w:pPr>
        <w:pStyle w:val="Default"/>
        <w:tabs>
          <w:tab w:val="left" w:pos="3975"/>
        </w:tabs>
        <w:spacing w:after="120" w:line="22" w:lineRule="atLeast"/>
        <w:rPr>
          <w:sz w:val="22"/>
          <w:szCs w:val="22"/>
        </w:rPr>
      </w:pPr>
      <w:r>
        <w:rPr>
          <w:b/>
          <w:bCs/>
          <w:sz w:val="22"/>
          <w:szCs w:val="22"/>
        </w:rPr>
        <w:t xml:space="preserve">What are we going to do? </w:t>
      </w:r>
      <w:r w:rsidR="00036734">
        <w:rPr>
          <w:b/>
          <w:bCs/>
          <w:sz w:val="22"/>
          <w:szCs w:val="22"/>
        </w:rPr>
        <w:tab/>
      </w:r>
    </w:p>
    <w:p w14:paraId="4CE272A6" w14:textId="54261B77" w:rsidR="00505F27" w:rsidRPr="00D14F73" w:rsidRDefault="005F7136" w:rsidP="00B51214">
      <w:pPr>
        <w:spacing w:after="120" w:line="264" w:lineRule="auto"/>
        <w:ind w:left="0" w:right="0" w:firstLine="0"/>
        <w:rPr>
          <w:rFonts w:asciiTheme="majorBidi" w:hAnsiTheme="majorBidi" w:cstheme="majorBidi"/>
          <w:color w:val="222222"/>
          <w:sz w:val="22"/>
          <w:shd w:val="clear" w:color="auto" w:fill="FFFFFF"/>
        </w:rPr>
      </w:pPr>
      <w:r w:rsidRPr="00D14F73">
        <w:rPr>
          <w:rFonts w:asciiTheme="majorBidi" w:hAnsiTheme="majorBidi" w:cstheme="majorBidi"/>
          <w:color w:val="222222"/>
          <w:sz w:val="22"/>
          <w:shd w:val="clear" w:color="auto" w:fill="FFFFFF"/>
        </w:rPr>
        <w:t>We will build a</w:t>
      </w:r>
      <w:r w:rsidR="00A3554A" w:rsidRPr="00D14F73">
        <w:rPr>
          <w:rFonts w:asciiTheme="majorBidi" w:hAnsiTheme="majorBidi" w:cstheme="majorBidi"/>
          <w:color w:val="222222"/>
          <w:sz w:val="22"/>
          <w:shd w:val="clear" w:color="auto" w:fill="FFFFFF"/>
        </w:rPr>
        <w:t xml:space="preserve"> tool that allows</w:t>
      </w:r>
      <w:r w:rsidR="003235F1">
        <w:rPr>
          <w:rFonts w:asciiTheme="majorBidi" w:hAnsiTheme="majorBidi" w:cstheme="majorBidi"/>
          <w:color w:val="222222"/>
          <w:sz w:val="22"/>
          <w:shd w:val="clear" w:color="auto" w:fill="FFFFFF"/>
        </w:rPr>
        <w:t xml:space="preserve"> the</w:t>
      </w:r>
      <w:r w:rsidR="00A3554A" w:rsidRPr="00D14F73">
        <w:rPr>
          <w:rFonts w:asciiTheme="majorBidi" w:hAnsiTheme="majorBidi" w:cstheme="majorBidi"/>
          <w:color w:val="222222"/>
          <w:sz w:val="22"/>
          <w:shd w:val="clear" w:color="auto" w:fill="FFFFFF"/>
        </w:rPr>
        <w:t xml:space="preserve"> </w:t>
      </w:r>
      <w:r w:rsidR="00A3554A" w:rsidRPr="003235F1">
        <w:rPr>
          <w:rFonts w:asciiTheme="majorBidi" w:hAnsiTheme="majorBidi" w:cstheme="majorBidi"/>
          <w:noProof/>
          <w:color w:val="222222"/>
          <w:sz w:val="22"/>
          <w:shd w:val="clear" w:color="auto" w:fill="FFFFFF"/>
        </w:rPr>
        <w:t>graphical</w:t>
      </w:r>
      <w:r w:rsidR="00A3554A" w:rsidRPr="00D14F73">
        <w:rPr>
          <w:rFonts w:asciiTheme="majorBidi" w:hAnsiTheme="majorBidi" w:cstheme="majorBidi"/>
          <w:color w:val="222222"/>
          <w:sz w:val="22"/>
          <w:shd w:val="clear" w:color="auto" w:fill="FFFFFF"/>
        </w:rPr>
        <w:t xml:space="preserve"> definition of specifications of cellular applications</w:t>
      </w:r>
      <w:r w:rsidR="00F42029" w:rsidRPr="00D14F73">
        <w:rPr>
          <w:rFonts w:asciiTheme="majorBidi" w:hAnsiTheme="majorBidi" w:cstheme="majorBidi"/>
          <w:color w:val="222222"/>
          <w:sz w:val="22"/>
          <w:shd w:val="clear" w:color="auto" w:fill="FFFFFF"/>
        </w:rPr>
        <w:t>,</w:t>
      </w:r>
      <w:r w:rsidR="00440E61" w:rsidRPr="00D14F73">
        <w:rPr>
          <w:rFonts w:asciiTheme="majorBidi" w:hAnsiTheme="majorBidi" w:cstheme="majorBidi"/>
          <w:color w:val="222222"/>
          <w:sz w:val="22"/>
          <w:shd w:val="clear" w:color="auto" w:fill="FFFFFF"/>
        </w:rPr>
        <w:t xml:space="preserve"> </w:t>
      </w:r>
      <w:r w:rsidR="00046EB9" w:rsidRPr="00D14F73">
        <w:rPr>
          <w:rFonts w:asciiTheme="majorBidi" w:hAnsiTheme="majorBidi" w:cstheme="majorBidi"/>
          <w:color w:val="222222"/>
          <w:sz w:val="22"/>
          <w:shd w:val="clear" w:color="auto" w:fill="FFFFFF"/>
        </w:rPr>
        <w:t>that</w:t>
      </w:r>
      <w:r w:rsidR="00F42029" w:rsidRPr="00D14F73">
        <w:rPr>
          <w:rFonts w:asciiTheme="majorBidi" w:hAnsiTheme="majorBidi" w:cstheme="majorBidi"/>
          <w:color w:val="222222"/>
          <w:sz w:val="22"/>
          <w:shd w:val="clear" w:color="auto" w:fill="FFFFFF"/>
        </w:rPr>
        <w:t xml:space="preserve"> mean</w:t>
      </w:r>
      <w:r w:rsidR="00046EB9" w:rsidRPr="00D14F73">
        <w:rPr>
          <w:rFonts w:asciiTheme="majorBidi" w:hAnsiTheme="majorBidi" w:cstheme="majorBidi"/>
          <w:color w:val="222222"/>
          <w:sz w:val="22"/>
          <w:shd w:val="clear" w:color="auto" w:fill="FFFFFF"/>
        </w:rPr>
        <w:t>s</w:t>
      </w:r>
      <w:r w:rsidR="008D2861">
        <w:rPr>
          <w:rFonts w:asciiTheme="majorBidi" w:hAnsiTheme="majorBidi" w:cstheme="majorBidi"/>
          <w:color w:val="222222"/>
          <w:sz w:val="22"/>
          <w:shd w:val="clear" w:color="auto" w:fill="FFFFFF"/>
        </w:rPr>
        <w:t>:</w:t>
      </w:r>
      <w:r w:rsidR="00F42029" w:rsidRPr="00D14F73">
        <w:rPr>
          <w:rFonts w:asciiTheme="majorBidi" w:hAnsiTheme="majorBidi" w:cstheme="majorBidi"/>
          <w:color w:val="222222"/>
          <w:sz w:val="22"/>
          <w:shd w:val="clear" w:color="auto" w:fill="FFFFFF"/>
        </w:rPr>
        <w:t xml:space="preserve"> </w:t>
      </w:r>
      <w:r w:rsidR="008D2861">
        <w:rPr>
          <w:rFonts w:asciiTheme="majorBidi" w:hAnsiTheme="majorBidi" w:cstheme="majorBidi"/>
          <w:color w:val="222222"/>
          <w:sz w:val="22"/>
          <w:shd w:val="clear" w:color="auto" w:fill="FFFFFF"/>
        </w:rPr>
        <w:t>r</w:t>
      </w:r>
      <w:r w:rsidR="008D2861" w:rsidRPr="00D14F73">
        <w:rPr>
          <w:rFonts w:asciiTheme="majorBidi" w:hAnsiTheme="majorBidi" w:cstheme="majorBidi"/>
          <w:color w:val="222222"/>
          <w:sz w:val="22"/>
          <w:shd w:val="clear" w:color="auto" w:fill="FFFFFF"/>
        </w:rPr>
        <w:t xml:space="preserve">epresent </w:t>
      </w:r>
      <w:r w:rsidR="00F42029" w:rsidRPr="00D14F73">
        <w:rPr>
          <w:rFonts w:asciiTheme="majorBidi" w:hAnsiTheme="majorBidi" w:cstheme="majorBidi"/>
          <w:color w:val="222222"/>
          <w:sz w:val="22"/>
          <w:shd w:val="clear" w:color="auto" w:fill="FFFFFF"/>
        </w:rPr>
        <w:t xml:space="preserve">the </w:t>
      </w:r>
      <w:r w:rsidR="006539AC" w:rsidRPr="00D14F73">
        <w:rPr>
          <w:rFonts w:asciiTheme="majorBidi" w:hAnsiTheme="majorBidi" w:cstheme="majorBidi"/>
          <w:color w:val="222222"/>
          <w:sz w:val="22"/>
          <w:shd w:val="clear" w:color="auto" w:fill="FFFFFF"/>
        </w:rPr>
        <w:t xml:space="preserve">specifications </w:t>
      </w:r>
      <w:r w:rsidR="00F42029" w:rsidRPr="00D14F73">
        <w:rPr>
          <w:rFonts w:asciiTheme="majorBidi" w:hAnsiTheme="majorBidi" w:cstheme="majorBidi"/>
          <w:color w:val="222222"/>
          <w:sz w:val="22"/>
          <w:shd w:val="clear" w:color="auto" w:fill="FFFFFF"/>
        </w:rPr>
        <w:t xml:space="preserve">as a graph: </w:t>
      </w:r>
      <w:r w:rsidR="00440E61" w:rsidRPr="00D14F73">
        <w:rPr>
          <w:rFonts w:asciiTheme="majorBidi" w:hAnsiTheme="majorBidi" w:cstheme="majorBidi"/>
          <w:color w:val="222222"/>
          <w:sz w:val="22"/>
          <w:shd w:val="clear" w:color="auto" w:fill="FFFFFF"/>
        </w:rPr>
        <w:t xml:space="preserve">nodes are the screens associated with the corresponding values of the </w:t>
      </w:r>
      <w:r w:rsidR="00054274" w:rsidRPr="00D14F73">
        <w:rPr>
          <w:rFonts w:asciiTheme="majorBidi" w:hAnsiTheme="majorBidi" w:cstheme="majorBidi"/>
          <w:color w:val="222222"/>
          <w:sz w:val="22"/>
          <w:shd w:val="clear" w:color="auto" w:fill="FFFFFF"/>
        </w:rPr>
        <w:t>parameters, edges</w:t>
      </w:r>
      <w:r w:rsidR="00690259" w:rsidRPr="00D14F73">
        <w:rPr>
          <w:rFonts w:asciiTheme="majorBidi" w:hAnsiTheme="majorBidi" w:cstheme="majorBidi"/>
          <w:color w:val="222222"/>
          <w:sz w:val="22"/>
          <w:shd w:val="clear" w:color="auto" w:fill="FFFFFF"/>
        </w:rPr>
        <w:t xml:space="preserve"> are t</w:t>
      </w:r>
      <w:r w:rsidR="00AE433C" w:rsidRPr="00D14F73">
        <w:rPr>
          <w:rFonts w:asciiTheme="majorBidi" w:hAnsiTheme="majorBidi" w:cstheme="majorBidi"/>
          <w:color w:val="222222"/>
          <w:sz w:val="22"/>
          <w:shd w:val="clear" w:color="auto" w:fill="FFFFFF"/>
        </w:rPr>
        <w:t>he event</w:t>
      </w:r>
      <w:r w:rsidR="002B59A3">
        <w:rPr>
          <w:rFonts w:asciiTheme="majorBidi" w:hAnsiTheme="majorBidi" w:cstheme="majorBidi"/>
          <w:color w:val="222222"/>
          <w:sz w:val="22"/>
          <w:shd w:val="clear" w:color="auto" w:fill="FFFFFF"/>
        </w:rPr>
        <w:t>s,</w:t>
      </w:r>
      <w:r w:rsidR="00690259" w:rsidRPr="00D14F73">
        <w:rPr>
          <w:rFonts w:asciiTheme="majorBidi" w:hAnsiTheme="majorBidi" w:cstheme="majorBidi"/>
          <w:color w:val="222222"/>
          <w:sz w:val="22"/>
          <w:shd w:val="clear" w:color="auto" w:fill="FFFFFF"/>
        </w:rPr>
        <w:t xml:space="preserve"> which </w:t>
      </w:r>
      <w:r w:rsidR="00690259" w:rsidRPr="003235F1">
        <w:rPr>
          <w:rFonts w:asciiTheme="majorBidi" w:hAnsiTheme="majorBidi" w:cstheme="majorBidi"/>
          <w:noProof/>
          <w:color w:val="222222"/>
          <w:sz w:val="22"/>
          <w:shd w:val="clear" w:color="auto" w:fill="FFFFFF"/>
        </w:rPr>
        <w:t>motivate</w:t>
      </w:r>
      <w:r w:rsidR="00690259" w:rsidRPr="00D14F73">
        <w:rPr>
          <w:rFonts w:asciiTheme="majorBidi" w:hAnsiTheme="majorBidi" w:cstheme="majorBidi"/>
          <w:color w:val="222222"/>
          <w:sz w:val="22"/>
          <w:shd w:val="clear" w:color="auto" w:fill="FFFFFF"/>
        </w:rPr>
        <w:t xml:space="preserve"> transitions.</w:t>
      </w:r>
    </w:p>
    <w:p w14:paraId="26553A66" w14:textId="55C2295F" w:rsidR="00A3554A" w:rsidRPr="00D14F73" w:rsidRDefault="00F42029" w:rsidP="00B51214">
      <w:pPr>
        <w:spacing w:after="120" w:line="264" w:lineRule="auto"/>
        <w:ind w:left="0" w:right="0" w:firstLine="0"/>
        <w:rPr>
          <w:rFonts w:asciiTheme="majorBidi" w:hAnsiTheme="majorBidi" w:cstheme="majorBidi"/>
          <w:color w:val="222222"/>
          <w:sz w:val="22"/>
          <w:shd w:val="clear" w:color="auto" w:fill="FFFFFF"/>
        </w:rPr>
      </w:pPr>
      <w:r w:rsidRPr="00D14F73">
        <w:rPr>
          <w:rFonts w:asciiTheme="majorBidi" w:hAnsiTheme="majorBidi" w:cstheme="majorBidi"/>
          <w:color w:val="222222"/>
          <w:sz w:val="22"/>
          <w:shd w:val="clear" w:color="auto" w:fill="FFFFFF"/>
        </w:rPr>
        <w:t xml:space="preserve">Our application </w:t>
      </w:r>
      <w:r w:rsidR="00767BBF" w:rsidRPr="00D14F73">
        <w:rPr>
          <w:rFonts w:asciiTheme="majorBidi" w:hAnsiTheme="majorBidi" w:cstheme="majorBidi"/>
          <w:color w:val="222222"/>
          <w:sz w:val="22"/>
          <w:shd w:val="clear" w:color="auto" w:fill="FFFFFF"/>
        </w:rPr>
        <w:t>gets</w:t>
      </w:r>
      <w:r w:rsidRPr="00D14F73">
        <w:rPr>
          <w:rFonts w:asciiTheme="majorBidi" w:hAnsiTheme="majorBidi" w:cstheme="majorBidi"/>
          <w:color w:val="222222"/>
          <w:sz w:val="22"/>
          <w:shd w:val="clear" w:color="auto" w:fill="FFFFFF"/>
        </w:rPr>
        <w:t xml:space="preserve"> a list of Requirements that </w:t>
      </w:r>
      <w:r w:rsidR="008D2861">
        <w:rPr>
          <w:rFonts w:asciiTheme="majorBidi" w:hAnsiTheme="majorBidi" w:cstheme="majorBidi"/>
          <w:color w:val="222222"/>
          <w:sz w:val="22"/>
          <w:shd w:val="clear" w:color="auto" w:fill="FFFFFF"/>
        </w:rPr>
        <w:t xml:space="preserve">a </w:t>
      </w:r>
      <w:r w:rsidRPr="00D14F73">
        <w:rPr>
          <w:rFonts w:asciiTheme="majorBidi" w:hAnsiTheme="majorBidi" w:cstheme="majorBidi"/>
          <w:color w:val="222222"/>
          <w:sz w:val="22"/>
          <w:shd w:val="clear" w:color="auto" w:fill="FFFFFF"/>
        </w:rPr>
        <w:t xml:space="preserve">user wants to </w:t>
      </w:r>
      <w:r w:rsidR="00162997" w:rsidRPr="00D14F73">
        <w:rPr>
          <w:rFonts w:asciiTheme="majorBidi" w:hAnsiTheme="majorBidi" w:cstheme="majorBidi"/>
          <w:color w:val="222222"/>
          <w:sz w:val="22"/>
          <w:shd w:val="clear" w:color="auto" w:fill="FFFFFF"/>
        </w:rPr>
        <w:t>check</w:t>
      </w:r>
      <w:r w:rsidR="008D2861">
        <w:rPr>
          <w:rFonts w:asciiTheme="majorBidi" w:hAnsiTheme="majorBidi" w:cstheme="majorBidi"/>
          <w:color w:val="222222"/>
          <w:sz w:val="22"/>
          <w:shd w:val="clear" w:color="auto" w:fill="FFFFFF"/>
        </w:rPr>
        <w:t>.</w:t>
      </w:r>
      <w:r w:rsidR="008D2861" w:rsidRPr="00D14F73">
        <w:rPr>
          <w:rFonts w:asciiTheme="majorBidi" w:hAnsiTheme="majorBidi" w:cstheme="majorBidi"/>
          <w:color w:val="222222"/>
          <w:sz w:val="22"/>
          <w:shd w:val="clear" w:color="auto" w:fill="FFFFFF"/>
        </w:rPr>
        <w:t xml:space="preserve"> </w:t>
      </w:r>
      <w:r w:rsidR="008D2861">
        <w:rPr>
          <w:rFonts w:asciiTheme="majorBidi" w:hAnsiTheme="majorBidi" w:cstheme="majorBidi"/>
          <w:color w:val="222222"/>
          <w:sz w:val="22"/>
          <w:shd w:val="clear" w:color="auto" w:fill="FFFFFF"/>
        </w:rPr>
        <w:t>T</w:t>
      </w:r>
      <w:r w:rsidR="008D2861" w:rsidRPr="00D14F73">
        <w:rPr>
          <w:rFonts w:asciiTheme="majorBidi" w:hAnsiTheme="majorBidi" w:cstheme="majorBidi"/>
          <w:color w:val="222222"/>
          <w:sz w:val="22"/>
          <w:shd w:val="clear" w:color="auto" w:fill="FFFFFF"/>
        </w:rPr>
        <w:t xml:space="preserve">hen </w:t>
      </w:r>
      <w:r w:rsidR="00162997" w:rsidRPr="00D14F73">
        <w:rPr>
          <w:rFonts w:asciiTheme="majorBidi" w:hAnsiTheme="majorBidi" w:cstheme="majorBidi"/>
          <w:color w:val="222222"/>
          <w:sz w:val="22"/>
          <w:shd w:val="clear" w:color="auto" w:fill="FFFFFF"/>
        </w:rPr>
        <w:t xml:space="preserve">it </w:t>
      </w:r>
      <w:r w:rsidR="008D2861">
        <w:rPr>
          <w:rFonts w:asciiTheme="majorBidi" w:hAnsiTheme="majorBidi" w:cstheme="majorBidi"/>
          <w:color w:val="222222"/>
          <w:sz w:val="22"/>
          <w:shd w:val="clear" w:color="auto" w:fill="FFFFFF"/>
        </w:rPr>
        <w:t>u</w:t>
      </w:r>
      <w:r w:rsidR="008D2861" w:rsidRPr="00D14F73">
        <w:rPr>
          <w:rFonts w:asciiTheme="majorBidi" w:hAnsiTheme="majorBidi" w:cstheme="majorBidi"/>
          <w:color w:val="222222"/>
          <w:sz w:val="22"/>
          <w:shd w:val="clear" w:color="auto" w:fill="FFFFFF"/>
        </w:rPr>
        <w:t>ses</w:t>
      </w:r>
      <w:r w:rsidR="003235F1">
        <w:rPr>
          <w:rFonts w:asciiTheme="majorBidi" w:hAnsiTheme="majorBidi" w:cstheme="majorBidi"/>
          <w:color w:val="222222"/>
          <w:sz w:val="22"/>
          <w:shd w:val="clear" w:color="auto" w:fill="FFFFFF"/>
        </w:rPr>
        <w:t xml:space="preserve"> the</w:t>
      </w:r>
      <w:r w:rsidR="008D2861" w:rsidRPr="00D14F73">
        <w:rPr>
          <w:rFonts w:asciiTheme="majorBidi" w:hAnsiTheme="majorBidi" w:cstheme="majorBidi"/>
          <w:color w:val="222222"/>
          <w:sz w:val="22"/>
          <w:shd w:val="clear" w:color="auto" w:fill="FFFFFF"/>
        </w:rPr>
        <w:t xml:space="preserve"> </w:t>
      </w:r>
      <w:r w:rsidR="00767BBF" w:rsidRPr="003235F1">
        <w:rPr>
          <w:rFonts w:asciiTheme="majorBidi" w:hAnsiTheme="majorBidi" w:cstheme="majorBidi"/>
          <w:noProof/>
          <w:color w:val="222222"/>
          <w:sz w:val="22"/>
          <w:shd w:val="clear" w:color="auto" w:fill="FFFFFF"/>
        </w:rPr>
        <w:t>machinery</w:t>
      </w:r>
      <w:r w:rsidR="00AC1FEB">
        <w:rPr>
          <w:rFonts w:asciiTheme="majorBidi" w:hAnsiTheme="majorBidi" w:cstheme="majorBidi"/>
          <w:color w:val="222222"/>
          <w:sz w:val="22"/>
          <w:shd w:val="clear" w:color="auto" w:fill="FFFFFF"/>
        </w:rPr>
        <w:t xml:space="preserve"> </w:t>
      </w:r>
      <w:r w:rsidR="004625E3" w:rsidRPr="00D14F73">
        <w:rPr>
          <w:rFonts w:asciiTheme="majorBidi" w:hAnsiTheme="majorBidi" w:cstheme="majorBidi"/>
          <w:color w:val="222222"/>
          <w:sz w:val="22"/>
          <w:shd w:val="clear" w:color="auto" w:fill="FFFFFF"/>
        </w:rPr>
        <w:t xml:space="preserve">of </w:t>
      </w:r>
      <w:r w:rsidR="004625E3" w:rsidRPr="00D14F73">
        <w:rPr>
          <w:rFonts w:asciiTheme="majorBidi" w:hAnsiTheme="majorBidi" w:cstheme="majorBidi"/>
        </w:rPr>
        <w:t>formal</w:t>
      </w:r>
      <w:r w:rsidR="00162997" w:rsidRPr="00D14F73">
        <w:rPr>
          <w:rFonts w:asciiTheme="majorBidi" w:hAnsiTheme="majorBidi" w:cstheme="majorBidi"/>
        </w:rPr>
        <w:t> verification </w:t>
      </w:r>
      <w:r w:rsidR="00054274" w:rsidRPr="00D14F73">
        <w:rPr>
          <w:rFonts w:asciiTheme="majorBidi" w:hAnsiTheme="majorBidi" w:cstheme="majorBidi"/>
          <w:color w:val="222222"/>
          <w:sz w:val="22"/>
          <w:shd w:val="clear" w:color="auto" w:fill="FFFFFF"/>
        </w:rPr>
        <w:t>to</w:t>
      </w:r>
      <w:r w:rsidR="00162997" w:rsidRPr="00D14F73">
        <w:rPr>
          <w:rFonts w:asciiTheme="majorBidi" w:hAnsiTheme="majorBidi" w:cstheme="majorBidi"/>
        </w:rPr>
        <w:t> verify </w:t>
      </w:r>
      <w:r w:rsidR="00162997" w:rsidRPr="00D14F73">
        <w:rPr>
          <w:rFonts w:asciiTheme="majorBidi" w:hAnsiTheme="majorBidi" w:cstheme="majorBidi"/>
          <w:color w:val="222222"/>
          <w:sz w:val="22"/>
          <w:shd w:val="clear" w:color="auto" w:fill="FFFFFF"/>
        </w:rPr>
        <w:t>the spec</w:t>
      </w:r>
      <w:r w:rsidR="008D2861">
        <w:rPr>
          <w:rFonts w:asciiTheme="majorBidi" w:hAnsiTheme="majorBidi" w:cstheme="majorBidi"/>
          <w:color w:val="222222"/>
          <w:sz w:val="22"/>
          <w:shd w:val="clear" w:color="auto" w:fill="FFFFFF"/>
        </w:rPr>
        <w:t>.</w:t>
      </w:r>
      <w:r w:rsidR="008D2861" w:rsidRPr="00D14F73">
        <w:rPr>
          <w:rFonts w:asciiTheme="majorBidi" w:hAnsiTheme="majorBidi" w:cstheme="majorBidi"/>
          <w:color w:val="222222"/>
          <w:sz w:val="22"/>
          <w:shd w:val="clear" w:color="auto" w:fill="FFFFFF"/>
        </w:rPr>
        <w:t xml:space="preserve"> </w:t>
      </w:r>
      <w:r w:rsidR="008D2861">
        <w:rPr>
          <w:rFonts w:asciiTheme="majorBidi" w:hAnsiTheme="majorBidi" w:cstheme="majorBidi"/>
          <w:color w:val="222222"/>
          <w:sz w:val="22"/>
          <w:shd w:val="clear" w:color="auto" w:fill="FFFFFF"/>
        </w:rPr>
        <w:t>T</w:t>
      </w:r>
      <w:r w:rsidR="008D2861" w:rsidRPr="00D14F73">
        <w:rPr>
          <w:rFonts w:asciiTheme="majorBidi" w:hAnsiTheme="majorBidi" w:cstheme="majorBidi"/>
          <w:color w:val="222222"/>
          <w:sz w:val="22"/>
          <w:shd w:val="clear" w:color="auto" w:fill="FFFFFF"/>
        </w:rPr>
        <w:t xml:space="preserve">he </w:t>
      </w:r>
      <w:r w:rsidR="00767BBF" w:rsidRPr="00D14F73">
        <w:rPr>
          <w:rFonts w:asciiTheme="majorBidi" w:hAnsiTheme="majorBidi" w:cstheme="majorBidi"/>
        </w:rPr>
        <w:t xml:space="preserve">verification </w:t>
      </w:r>
      <w:r w:rsidR="00772FBF" w:rsidRPr="003235F1">
        <w:rPr>
          <w:rFonts w:asciiTheme="majorBidi" w:hAnsiTheme="majorBidi" w:cstheme="majorBidi"/>
          <w:noProof/>
        </w:rPr>
        <w:t>result</w:t>
      </w:r>
      <w:r w:rsidR="003235F1">
        <w:rPr>
          <w:rFonts w:asciiTheme="majorBidi" w:hAnsiTheme="majorBidi" w:cstheme="majorBidi"/>
          <w:noProof/>
        </w:rPr>
        <w:t>s in</w:t>
      </w:r>
      <w:r w:rsidR="00772FBF" w:rsidRPr="00D14F73">
        <w:rPr>
          <w:rFonts w:asciiTheme="majorBidi" w:hAnsiTheme="majorBidi" w:cstheme="majorBidi"/>
        </w:rPr>
        <w:t xml:space="preserve"> either</w:t>
      </w:r>
      <w:r w:rsidR="00162997" w:rsidRPr="00D14F73">
        <w:rPr>
          <w:rFonts w:asciiTheme="majorBidi" w:hAnsiTheme="majorBidi" w:cstheme="majorBidi"/>
          <w:color w:val="222222"/>
          <w:sz w:val="22"/>
          <w:shd w:val="clear" w:color="auto" w:fill="FFFFFF"/>
        </w:rPr>
        <w:t xml:space="preserve"> </w:t>
      </w:r>
      <w:r w:rsidR="008D2861">
        <w:rPr>
          <w:rFonts w:asciiTheme="majorBidi" w:hAnsiTheme="majorBidi" w:cstheme="majorBidi"/>
          <w:color w:val="222222"/>
          <w:sz w:val="22"/>
          <w:shd w:val="clear" w:color="auto" w:fill="FFFFFF"/>
        </w:rPr>
        <w:t>a c</w:t>
      </w:r>
      <w:r w:rsidR="008D2861" w:rsidRPr="00D14F73">
        <w:rPr>
          <w:rFonts w:asciiTheme="majorBidi" w:hAnsiTheme="majorBidi" w:cstheme="majorBidi"/>
          <w:color w:val="222222"/>
          <w:sz w:val="22"/>
          <w:shd w:val="clear" w:color="auto" w:fill="FFFFFF"/>
        </w:rPr>
        <w:t xml:space="preserve">onfirmation </w:t>
      </w:r>
      <w:r w:rsidR="00772FBF" w:rsidRPr="00D14F73">
        <w:rPr>
          <w:rFonts w:asciiTheme="majorBidi" w:hAnsiTheme="majorBidi" w:cstheme="majorBidi"/>
          <w:color w:val="222222"/>
          <w:sz w:val="22"/>
          <w:shd w:val="clear" w:color="auto" w:fill="FFFFFF"/>
        </w:rPr>
        <w:t>message or</w:t>
      </w:r>
      <w:r w:rsidR="00162997" w:rsidRPr="00D14F73">
        <w:rPr>
          <w:rFonts w:asciiTheme="majorBidi" w:hAnsiTheme="majorBidi" w:cstheme="majorBidi"/>
          <w:color w:val="222222"/>
          <w:sz w:val="22"/>
          <w:shd w:val="clear" w:color="auto" w:fill="FFFFFF"/>
        </w:rPr>
        <w:t xml:space="preserve"> a path </w:t>
      </w:r>
      <w:r w:rsidR="00767BBF" w:rsidRPr="003235F1">
        <w:rPr>
          <w:rFonts w:asciiTheme="majorBidi" w:hAnsiTheme="majorBidi" w:cstheme="majorBidi"/>
          <w:noProof/>
          <w:color w:val="222222"/>
          <w:sz w:val="22"/>
          <w:shd w:val="clear" w:color="auto" w:fill="FFFFFF"/>
        </w:rPr>
        <w:t>w</w:t>
      </w:r>
      <w:r w:rsidR="003235F1" w:rsidRPr="00982B5F">
        <w:rPr>
          <w:rFonts w:asciiTheme="majorBidi" w:hAnsiTheme="majorBidi" w:cstheme="majorBidi"/>
          <w:noProof/>
          <w:color w:val="222222"/>
          <w:sz w:val="22"/>
          <w:shd w:val="clear" w:color="auto" w:fill="FFFFFF"/>
        </w:rPr>
        <w:t>h</w:t>
      </w:r>
      <w:r w:rsidR="00767BBF" w:rsidRPr="003235F1">
        <w:rPr>
          <w:rFonts w:asciiTheme="majorBidi" w:hAnsiTheme="majorBidi" w:cstheme="majorBidi"/>
          <w:noProof/>
          <w:color w:val="222222"/>
          <w:sz w:val="22"/>
          <w:shd w:val="clear" w:color="auto" w:fill="FFFFFF"/>
        </w:rPr>
        <w:t>ere</w:t>
      </w:r>
      <w:r w:rsidR="00767BBF" w:rsidRPr="00D14F73">
        <w:rPr>
          <w:rFonts w:asciiTheme="majorBidi" w:hAnsiTheme="majorBidi" w:cstheme="majorBidi"/>
          <w:color w:val="222222"/>
          <w:sz w:val="22"/>
          <w:shd w:val="clear" w:color="auto" w:fill="FFFFFF"/>
        </w:rPr>
        <w:t xml:space="preserve"> the test </w:t>
      </w:r>
      <w:r w:rsidR="008D2861">
        <w:rPr>
          <w:rFonts w:asciiTheme="majorBidi" w:hAnsiTheme="majorBidi" w:cstheme="majorBidi"/>
          <w:color w:val="222222"/>
          <w:sz w:val="22"/>
          <w:shd w:val="clear" w:color="auto" w:fill="FFFFFF"/>
        </w:rPr>
        <w:t>f</w:t>
      </w:r>
      <w:r w:rsidR="008D2861" w:rsidRPr="00D14F73">
        <w:rPr>
          <w:rFonts w:asciiTheme="majorBidi" w:hAnsiTheme="majorBidi" w:cstheme="majorBidi"/>
          <w:color w:val="222222"/>
          <w:sz w:val="22"/>
          <w:shd w:val="clear" w:color="auto" w:fill="FFFFFF"/>
        </w:rPr>
        <w:t>ailed</w:t>
      </w:r>
      <w:r w:rsidR="00772FBF" w:rsidRPr="00D14F73">
        <w:rPr>
          <w:rFonts w:asciiTheme="majorBidi" w:hAnsiTheme="majorBidi" w:cstheme="majorBidi"/>
          <w:color w:val="222222"/>
          <w:sz w:val="22"/>
          <w:shd w:val="clear" w:color="auto" w:fill="FFFFFF"/>
        </w:rPr>
        <w:t>.</w:t>
      </w:r>
    </w:p>
    <w:p w14:paraId="6AA91873" w14:textId="77777777" w:rsidR="00277531" w:rsidRDefault="00277531" w:rsidP="00D42569">
      <w:pPr>
        <w:pStyle w:val="Default"/>
        <w:spacing w:after="120" w:line="22" w:lineRule="atLeast"/>
        <w:rPr>
          <w:sz w:val="22"/>
          <w:szCs w:val="22"/>
        </w:rPr>
      </w:pPr>
      <w:r>
        <w:rPr>
          <w:b/>
          <w:bCs/>
          <w:sz w:val="22"/>
          <w:szCs w:val="22"/>
        </w:rPr>
        <w:t xml:space="preserve">Why is it not trivial? </w:t>
      </w:r>
    </w:p>
    <w:p w14:paraId="55833678" w14:textId="77C8B85D" w:rsidR="00A619F3" w:rsidRPr="00D14F73" w:rsidRDefault="00346126" w:rsidP="00B51214">
      <w:pPr>
        <w:pStyle w:val="ae"/>
        <w:numPr>
          <w:ilvl w:val="0"/>
          <w:numId w:val="29"/>
        </w:numPr>
        <w:spacing w:after="0" w:line="264" w:lineRule="auto"/>
        <w:ind w:left="357" w:right="0" w:hanging="357"/>
        <w:rPr>
          <w:rFonts w:asciiTheme="majorBidi" w:hAnsiTheme="majorBidi" w:cstheme="majorBidi"/>
          <w:color w:val="222222"/>
          <w:sz w:val="22"/>
          <w:shd w:val="clear" w:color="auto" w:fill="FFFFFF"/>
        </w:rPr>
      </w:pPr>
      <w:r w:rsidRPr="00D14F73">
        <w:rPr>
          <w:rFonts w:asciiTheme="majorBidi" w:hAnsiTheme="majorBidi" w:cstheme="majorBidi"/>
          <w:color w:val="222222"/>
          <w:sz w:val="22"/>
          <w:shd w:val="clear" w:color="auto" w:fill="FFFFFF"/>
        </w:rPr>
        <w:t>As we know</w:t>
      </w:r>
      <w:r w:rsidR="008D2861">
        <w:rPr>
          <w:rFonts w:asciiTheme="majorBidi" w:hAnsiTheme="majorBidi" w:cstheme="majorBidi"/>
          <w:color w:val="222222"/>
          <w:sz w:val="22"/>
          <w:shd w:val="clear" w:color="auto" w:fill="FFFFFF"/>
        </w:rPr>
        <w:t>,</w:t>
      </w:r>
      <w:r w:rsidRPr="00D14F73">
        <w:rPr>
          <w:rFonts w:asciiTheme="majorBidi" w:hAnsiTheme="majorBidi" w:cstheme="majorBidi"/>
          <w:color w:val="222222"/>
          <w:sz w:val="22"/>
          <w:shd w:val="clear" w:color="auto" w:fill="FFFFFF"/>
        </w:rPr>
        <w:t xml:space="preserve"> </w:t>
      </w:r>
      <w:r w:rsidR="008D2861">
        <w:rPr>
          <w:rFonts w:asciiTheme="majorBidi" w:hAnsiTheme="majorBidi" w:cstheme="majorBidi"/>
          <w:color w:val="222222"/>
          <w:sz w:val="22"/>
          <w:shd w:val="clear" w:color="auto" w:fill="FFFFFF"/>
        </w:rPr>
        <w:t xml:space="preserve">the </w:t>
      </w:r>
      <w:r w:rsidRPr="00D14F73">
        <w:rPr>
          <w:rFonts w:asciiTheme="majorBidi" w:hAnsiTheme="majorBidi" w:cstheme="majorBidi"/>
          <w:color w:val="222222"/>
          <w:sz w:val="22"/>
          <w:shd w:val="clear" w:color="auto" w:fill="FFFFFF"/>
        </w:rPr>
        <w:t xml:space="preserve">existing verification methods </w:t>
      </w:r>
      <w:r w:rsidR="008D2861">
        <w:rPr>
          <w:rFonts w:asciiTheme="majorBidi" w:hAnsiTheme="majorBidi" w:cstheme="majorBidi"/>
          <w:color w:val="222222"/>
          <w:sz w:val="22"/>
          <w:shd w:val="clear" w:color="auto" w:fill="FFFFFF"/>
        </w:rPr>
        <w:t xml:space="preserve">verify </w:t>
      </w:r>
      <w:r w:rsidRPr="00D14F73">
        <w:rPr>
          <w:rFonts w:asciiTheme="majorBidi" w:hAnsiTheme="majorBidi" w:cstheme="majorBidi"/>
          <w:color w:val="222222"/>
          <w:sz w:val="22"/>
          <w:shd w:val="clear" w:color="auto" w:fill="FFFFFF"/>
        </w:rPr>
        <w:t>e</w:t>
      </w:r>
      <w:r w:rsidR="008D2861">
        <w:rPr>
          <w:rFonts w:asciiTheme="majorBidi" w:hAnsiTheme="majorBidi" w:cstheme="majorBidi"/>
          <w:color w:val="222222"/>
          <w:sz w:val="22"/>
          <w:shd w:val="clear" w:color="auto" w:fill="FFFFFF"/>
        </w:rPr>
        <w:t>i</w:t>
      </w:r>
      <w:r w:rsidRPr="00D14F73">
        <w:rPr>
          <w:rFonts w:asciiTheme="majorBidi" w:hAnsiTheme="majorBidi" w:cstheme="majorBidi"/>
          <w:color w:val="222222"/>
          <w:sz w:val="22"/>
          <w:shd w:val="clear" w:color="auto" w:fill="FFFFFF"/>
        </w:rPr>
        <w:t xml:space="preserve">ther </w:t>
      </w:r>
      <w:r w:rsidR="008D2861">
        <w:rPr>
          <w:rFonts w:asciiTheme="majorBidi" w:hAnsiTheme="majorBidi" w:cstheme="majorBidi"/>
          <w:color w:val="222222"/>
          <w:sz w:val="22"/>
          <w:shd w:val="clear" w:color="auto" w:fill="FFFFFF"/>
        </w:rPr>
        <w:t xml:space="preserve">the </w:t>
      </w:r>
      <w:r w:rsidRPr="00EA1683">
        <w:rPr>
          <w:rFonts w:asciiTheme="majorBidi" w:hAnsiTheme="majorBidi" w:cstheme="majorBidi"/>
          <w:b/>
          <w:bCs/>
          <w:color w:val="222222"/>
          <w:sz w:val="22"/>
          <w:u w:val="single"/>
          <w:shd w:val="clear" w:color="auto" w:fill="FFFFFF"/>
        </w:rPr>
        <w:t>executing code</w:t>
      </w:r>
      <w:r w:rsidRPr="00D14F73">
        <w:rPr>
          <w:rFonts w:asciiTheme="majorBidi" w:hAnsiTheme="majorBidi" w:cstheme="majorBidi"/>
          <w:color w:val="222222"/>
          <w:sz w:val="22"/>
          <w:shd w:val="clear" w:color="auto" w:fill="FFFFFF"/>
        </w:rPr>
        <w:t xml:space="preserve"> by searching about a wrong behavior or </w:t>
      </w:r>
      <w:r w:rsidR="008D2861">
        <w:rPr>
          <w:rFonts w:asciiTheme="majorBidi" w:hAnsiTheme="majorBidi" w:cstheme="majorBidi"/>
          <w:color w:val="222222"/>
          <w:sz w:val="22"/>
          <w:shd w:val="clear" w:color="auto" w:fill="FFFFFF"/>
        </w:rPr>
        <w:t xml:space="preserve">by </w:t>
      </w:r>
      <w:r w:rsidRPr="00D14F73">
        <w:rPr>
          <w:rFonts w:asciiTheme="majorBidi" w:hAnsiTheme="majorBidi" w:cstheme="majorBidi"/>
          <w:color w:val="222222"/>
          <w:sz w:val="22"/>
          <w:shd w:val="clear" w:color="auto" w:fill="FFFFFF"/>
        </w:rPr>
        <w:t xml:space="preserve">analyzing statically. </w:t>
      </w:r>
      <w:r w:rsidR="00B26B6A" w:rsidRPr="00D14F73">
        <w:rPr>
          <w:rFonts w:asciiTheme="majorBidi" w:hAnsiTheme="majorBidi" w:cstheme="majorBidi"/>
          <w:color w:val="222222"/>
          <w:sz w:val="22"/>
          <w:shd w:val="clear" w:color="auto" w:fill="FFFFFF"/>
        </w:rPr>
        <w:t>Th</w:t>
      </w:r>
      <w:r w:rsidR="00B26B6A">
        <w:rPr>
          <w:rFonts w:asciiTheme="majorBidi" w:hAnsiTheme="majorBidi" w:cstheme="majorBidi"/>
          <w:color w:val="222222"/>
          <w:sz w:val="22"/>
          <w:shd w:val="clear" w:color="auto" w:fill="FFFFFF"/>
        </w:rPr>
        <w:t>is</w:t>
      </w:r>
      <w:r w:rsidR="00B26B6A" w:rsidRPr="00D14F73">
        <w:rPr>
          <w:rFonts w:asciiTheme="majorBidi" w:hAnsiTheme="majorBidi" w:cstheme="majorBidi"/>
          <w:color w:val="222222"/>
          <w:sz w:val="22"/>
          <w:shd w:val="clear" w:color="auto" w:fill="FFFFFF"/>
        </w:rPr>
        <w:t xml:space="preserve"> </w:t>
      </w:r>
      <w:r w:rsidR="00B26B6A">
        <w:rPr>
          <w:rFonts w:asciiTheme="majorBidi" w:hAnsiTheme="majorBidi" w:cstheme="majorBidi"/>
          <w:color w:val="222222"/>
          <w:sz w:val="22"/>
          <w:shd w:val="clear" w:color="auto" w:fill="FFFFFF"/>
        </w:rPr>
        <w:t xml:space="preserve">is the </w:t>
      </w:r>
      <w:r w:rsidRPr="00D14F73">
        <w:rPr>
          <w:rFonts w:asciiTheme="majorBidi" w:hAnsiTheme="majorBidi" w:cstheme="majorBidi"/>
          <w:color w:val="222222"/>
          <w:sz w:val="22"/>
          <w:shd w:val="clear" w:color="auto" w:fill="FFFFFF"/>
        </w:rPr>
        <w:t xml:space="preserve">first </w:t>
      </w:r>
      <w:r w:rsidR="00B26B6A">
        <w:rPr>
          <w:rFonts w:asciiTheme="majorBidi" w:hAnsiTheme="majorBidi" w:cstheme="majorBidi"/>
          <w:color w:val="222222"/>
          <w:sz w:val="22"/>
          <w:shd w:val="clear" w:color="auto" w:fill="FFFFFF"/>
        </w:rPr>
        <w:t xml:space="preserve">attempt to propose a </w:t>
      </w:r>
      <w:r w:rsidRPr="00D14F73">
        <w:rPr>
          <w:rFonts w:asciiTheme="majorBidi" w:hAnsiTheme="majorBidi" w:cstheme="majorBidi"/>
          <w:color w:val="222222"/>
          <w:sz w:val="22"/>
          <w:shd w:val="clear" w:color="auto" w:fill="FFFFFF"/>
        </w:rPr>
        <w:t xml:space="preserve">method </w:t>
      </w:r>
      <w:r w:rsidR="00B26B6A">
        <w:rPr>
          <w:rFonts w:asciiTheme="majorBidi" w:hAnsiTheme="majorBidi" w:cstheme="majorBidi"/>
          <w:color w:val="222222"/>
          <w:sz w:val="22"/>
          <w:shd w:val="clear" w:color="auto" w:fill="FFFFFF"/>
        </w:rPr>
        <w:t xml:space="preserve">to check the </w:t>
      </w:r>
      <w:r w:rsidR="00B26B6A" w:rsidRPr="003235F1">
        <w:rPr>
          <w:rFonts w:asciiTheme="majorBidi" w:hAnsiTheme="majorBidi" w:cstheme="majorBidi"/>
          <w:noProof/>
          <w:color w:val="222222"/>
          <w:sz w:val="22"/>
          <w:shd w:val="clear" w:color="auto" w:fill="FFFFFF"/>
        </w:rPr>
        <w:t>spec</w:t>
      </w:r>
      <w:r w:rsidR="00B26B6A">
        <w:rPr>
          <w:rFonts w:asciiTheme="majorBidi" w:hAnsiTheme="majorBidi" w:cstheme="majorBidi"/>
          <w:color w:val="222222"/>
          <w:sz w:val="22"/>
          <w:shd w:val="clear" w:color="auto" w:fill="FFFFFF"/>
        </w:rPr>
        <w:t xml:space="preserve"> when</w:t>
      </w:r>
      <w:r w:rsidRPr="00D14F73">
        <w:rPr>
          <w:rFonts w:asciiTheme="majorBidi" w:hAnsiTheme="majorBidi" w:cstheme="majorBidi"/>
          <w:color w:val="222222"/>
          <w:sz w:val="22"/>
          <w:shd w:val="clear" w:color="auto" w:fill="FFFFFF"/>
        </w:rPr>
        <w:t xml:space="preserve"> </w:t>
      </w:r>
      <w:r w:rsidR="00B26B6A">
        <w:rPr>
          <w:rFonts w:asciiTheme="majorBidi" w:hAnsiTheme="majorBidi" w:cstheme="majorBidi"/>
          <w:color w:val="222222"/>
          <w:sz w:val="22"/>
          <w:shd w:val="clear" w:color="auto" w:fill="FFFFFF"/>
        </w:rPr>
        <w:t xml:space="preserve">the corresponding code </w:t>
      </w:r>
      <w:r w:rsidRPr="00D14F73">
        <w:rPr>
          <w:rFonts w:asciiTheme="majorBidi" w:hAnsiTheme="majorBidi" w:cstheme="majorBidi"/>
          <w:color w:val="222222"/>
          <w:sz w:val="22"/>
          <w:shd w:val="clear" w:color="auto" w:fill="FFFFFF"/>
        </w:rPr>
        <w:t xml:space="preserve">has </w:t>
      </w:r>
      <w:r w:rsidR="00B26B6A">
        <w:rPr>
          <w:rFonts w:asciiTheme="majorBidi" w:hAnsiTheme="majorBidi" w:cstheme="majorBidi"/>
          <w:color w:val="222222"/>
          <w:sz w:val="22"/>
          <w:shd w:val="clear" w:color="auto" w:fill="FFFFFF"/>
        </w:rPr>
        <w:t xml:space="preserve">not </w:t>
      </w:r>
      <w:r w:rsidRPr="00D14F73">
        <w:rPr>
          <w:rFonts w:asciiTheme="majorBidi" w:hAnsiTheme="majorBidi" w:cstheme="majorBidi"/>
          <w:color w:val="222222"/>
          <w:sz w:val="22"/>
          <w:shd w:val="clear" w:color="auto" w:fill="FFFFFF"/>
        </w:rPr>
        <w:t>been written</w:t>
      </w:r>
      <w:r w:rsidR="00B26B6A">
        <w:rPr>
          <w:rFonts w:asciiTheme="majorBidi" w:hAnsiTheme="majorBidi" w:cstheme="majorBidi"/>
          <w:color w:val="222222"/>
          <w:sz w:val="22"/>
          <w:shd w:val="clear" w:color="auto" w:fill="FFFFFF"/>
        </w:rPr>
        <w:t xml:space="preserve"> yet</w:t>
      </w:r>
      <w:r w:rsidRPr="00D14F73">
        <w:rPr>
          <w:rFonts w:asciiTheme="majorBidi" w:hAnsiTheme="majorBidi" w:cstheme="majorBidi"/>
          <w:color w:val="222222"/>
          <w:sz w:val="22"/>
          <w:shd w:val="clear" w:color="auto" w:fill="FFFFFF"/>
        </w:rPr>
        <w:t xml:space="preserve">. </w:t>
      </w:r>
    </w:p>
    <w:p w14:paraId="622C0F83" w14:textId="24348F18" w:rsidR="00B51214" w:rsidRPr="00B51214" w:rsidRDefault="00453F35" w:rsidP="00B51214">
      <w:pPr>
        <w:pStyle w:val="ae"/>
        <w:numPr>
          <w:ilvl w:val="0"/>
          <w:numId w:val="29"/>
        </w:numPr>
        <w:spacing w:after="0" w:line="264" w:lineRule="auto"/>
        <w:ind w:left="357" w:right="0" w:hanging="357"/>
        <w:rPr>
          <w:rFonts w:asciiTheme="majorBidi" w:hAnsiTheme="majorBidi" w:cstheme="majorBidi"/>
          <w:color w:val="222222"/>
          <w:sz w:val="22"/>
          <w:shd w:val="clear" w:color="auto" w:fill="FFFFFF"/>
        </w:rPr>
      </w:pPr>
      <w:r w:rsidRPr="00D14F73">
        <w:rPr>
          <w:rFonts w:asciiTheme="majorBidi" w:hAnsiTheme="majorBidi" w:cstheme="majorBidi"/>
          <w:color w:val="222222"/>
          <w:sz w:val="22"/>
          <w:shd w:val="clear" w:color="auto" w:fill="FFFFFF"/>
        </w:rPr>
        <w:t xml:space="preserve">Breakthrough; nobody thought about </w:t>
      </w:r>
      <w:r w:rsidR="00B26B6A">
        <w:rPr>
          <w:rFonts w:asciiTheme="majorBidi" w:hAnsiTheme="majorBidi" w:cstheme="majorBidi"/>
          <w:color w:val="222222"/>
          <w:sz w:val="22"/>
          <w:shd w:val="clear" w:color="auto" w:fill="FFFFFF"/>
        </w:rPr>
        <w:t xml:space="preserve">the </w:t>
      </w:r>
      <w:r w:rsidRPr="00D14F73">
        <w:rPr>
          <w:rFonts w:asciiTheme="majorBidi" w:hAnsiTheme="majorBidi" w:cstheme="majorBidi"/>
          <w:color w:val="222222"/>
          <w:sz w:val="22"/>
          <w:shd w:val="clear" w:color="auto" w:fill="FFFFFF"/>
        </w:rPr>
        <w:t>confirm</w:t>
      </w:r>
      <w:r w:rsidR="00B26B6A">
        <w:rPr>
          <w:rFonts w:asciiTheme="majorBidi" w:hAnsiTheme="majorBidi" w:cstheme="majorBidi"/>
          <w:color w:val="222222"/>
          <w:sz w:val="22"/>
          <w:shd w:val="clear" w:color="auto" w:fill="FFFFFF"/>
        </w:rPr>
        <w:t>ation of the</w:t>
      </w:r>
      <w:r w:rsidRPr="00D14F73">
        <w:rPr>
          <w:rFonts w:asciiTheme="majorBidi" w:hAnsiTheme="majorBidi" w:cstheme="majorBidi"/>
          <w:color w:val="222222"/>
          <w:sz w:val="22"/>
          <w:shd w:val="clear" w:color="auto" w:fill="FFFFFF"/>
        </w:rPr>
        <w:t xml:space="preserve"> correctness of</w:t>
      </w:r>
      <w:r w:rsidR="00B51214">
        <w:rPr>
          <w:rFonts w:asciiTheme="majorBidi" w:hAnsiTheme="majorBidi" w:cstheme="majorBidi"/>
          <w:color w:val="222222"/>
          <w:sz w:val="22"/>
          <w:shd w:val="clear" w:color="auto" w:fill="FFFFFF"/>
        </w:rPr>
        <w:t xml:space="preserve"> Specs of cellular applications</w:t>
      </w:r>
    </w:p>
    <w:p w14:paraId="59C60D79" w14:textId="77777777" w:rsidR="00831B63" w:rsidRDefault="00277531" w:rsidP="00D42569">
      <w:pPr>
        <w:pStyle w:val="Default"/>
        <w:spacing w:after="120" w:line="22" w:lineRule="atLeast"/>
        <w:rPr>
          <w:b/>
          <w:bCs/>
          <w:sz w:val="22"/>
          <w:szCs w:val="22"/>
        </w:rPr>
      </w:pPr>
      <w:r>
        <w:rPr>
          <w:b/>
          <w:bCs/>
          <w:sz w:val="22"/>
          <w:szCs w:val="22"/>
        </w:rPr>
        <w:t>What are the difficulties of the project?</w:t>
      </w:r>
    </w:p>
    <w:p w14:paraId="1DFFBB8B" w14:textId="6806B030" w:rsidR="00831B63" w:rsidRPr="004625E3" w:rsidRDefault="00F245F0" w:rsidP="00B51214">
      <w:pPr>
        <w:pStyle w:val="Default"/>
        <w:numPr>
          <w:ilvl w:val="0"/>
          <w:numId w:val="27"/>
        </w:numPr>
        <w:spacing w:line="22" w:lineRule="atLeast"/>
        <w:ind w:left="397"/>
        <w:rPr>
          <w:color w:val="auto"/>
          <w:sz w:val="22"/>
          <w:szCs w:val="22"/>
        </w:rPr>
      </w:pPr>
      <w:r>
        <w:rPr>
          <w:color w:val="auto"/>
          <w:sz w:val="22"/>
          <w:szCs w:val="22"/>
        </w:rPr>
        <w:t xml:space="preserve"> O</w:t>
      </w:r>
      <w:r w:rsidR="00831B63" w:rsidRPr="004625E3">
        <w:rPr>
          <w:color w:val="auto"/>
          <w:sz w:val="22"/>
          <w:szCs w:val="22"/>
        </w:rPr>
        <w:t xml:space="preserve">ur </w:t>
      </w:r>
      <w:r w:rsidR="00346C86">
        <w:rPr>
          <w:color w:val="auto"/>
          <w:sz w:val="22"/>
          <w:szCs w:val="22"/>
        </w:rPr>
        <w:t xml:space="preserve">tool </w:t>
      </w:r>
      <w:r w:rsidR="00346C86" w:rsidRPr="004625E3">
        <w:rPr>
          <w:color w:val="auto"/>
          <w:sz w:val="22"/>
          <w:szCs w:val="22"/>
        </w:rPr>
        <w:t>presents</w:t>
      </w:r>
      <w:r w:rsidR="00346C86">
        <w:rPr>
          <w:color w:val="auto"/>
          <w:sz w:val="22"/>
          <w:szCs w:val="22"/>
        </w:rPr>
        <w:t xml:space="preserve"> </w:t>
      </w:r>
      <w:r w:rsidR="00451D4C" w:rsidRPr="004625E3">
        <w:rPr>
          <w:color w:val="auto"/>
          <w:sz w:val="22"/>
          <w:szCs w:val="22"/>
        </w:rPr>
        <w:t>many screens</w:t>
      </w:r>
      <w:r w:rsidR="00690259">
        <w:rPr>
          <w:color w:val="auto"/>
          <w:sz w:val="22"/>
          <w:szCs w:val="22"/>
        </w:rPr>
        <w:t>.</w:t>
      </w:r>
      <w:r w:rsidR="00451D4C" w:rsidRPr="004625E3">
        <w:rPr>
          <w:color w:val="auto"/>
          <w:sz w:val="22"/>
          <w:szCs w:val="22"/>
        </w:rPr>
        <w:t xml:space="preserve"> </w:t>
      </w:r>
      <w:r w:rsidR="00831B63" w:rsidRPr="004625E3">
        <w:rPr>
          <w:color w:val="auto"/>
          <w:sz w:val="22"/>
          <w:szCs w:val="22"/>
        </w:rPr>
        <w:t xml:space="preserve">  </w:t>
      </w:r>
    </w:p>
    <w:p w14:paraId="76CA7C24" w14:textId="5AC97C63" w:rsidR="000B37EF" w:rsidRPr="004625E3" w:rsidRDefault="008B03F6" w:rsidP="00B51214">
      <w:pPr>
        <w:pStyle w:val="Default"/>
        <w:numPr>
          <w:ilvl w:val="0"/>
          <w:numId w:val="27"/>
        </w:numPr>
        <w:spacing w:line="22" w:lineRule="atLeast"/>
        <w:ind w:left="397"/>
        <w:rPr>
          <w:color w:val="auto"/>
          <w:sz w:val="22"/>
          <w:szCs w:val="22"/>
        </w:rPr>
      </w:pPr>
      <w:r w:rsidRPr="004625E3">
        <w:rPr>
          <w:color w:val="auto"/>
          <w:sz w:val="22"/>
          <w:szCs w:val="22"/>
        </w:rPr>
        <w:t xml:space="preserve">We </w:t>
      </w:r>
      <w:r w:rsidR="005B7018">
        <w:rPr>
          <w:color w:val="auto"/>
          <w:sz w:val="22"/>
          <w:szCs w:val="22"/>
        </w:rPr>
        <w:t xml:space="preserve">should find </w:t>
      </w:r>
      <w:r w:rsidR="00AC724D">
        <w:rPr>
          <w:color w:val="auto"/>
          <w:sz w:val="22"/>
          <w:szCs w:val="22"/>
        </w:rPr>
        <w:t xml:space="preserve">efficient structures </w:t>
      </w:r>
      <w:r w:rsidR="005B7018">
        <w:rPr>
          <w:color w:val="auto"/>
          <w:sz w:val="22"/>
          <w:szCs w:val="22"/>
        </w:rPr>
        <w:t xml:space="preserve">to </w:t>
      </w:r>
      <w:r w:rsidR="00AC724D">
        <w:rPr>
          <w:color w:val="auto"/>
          <w:sz w:val="22"/>
          <w:szCs w:val="22"/>
        </w:rPr>
        <w:t xml:space="preserve">load and </w:t>
      </w:r>
      <w:r w:rsidR="00D14F73">
        <w:rPr>
          <w:color w:val="auto"/>
          <w:sz w:val="22"/>
          <w:szCs w:val="22"/>
        </w:rPr>
        <w:t>store a</w:t>
      </w:r>
      <w:r w:rsidRPr="004625E3">
        <w:rPr>
          <w:color w:val="auto"/>
          <w:sz w:val="22"/>
          <w:szCs w:val="22"/>
        </w:rPr>
        <w:t xml:space="preserve"> lot of nodes and </w:t>
      </w:r>
      <w:r w:rsidR="00346C86">
        <w:rPr>
          <w:color w:val="auto"/>
          <w:sz w:val="22"/>
          <w:szCs w:val="22"/>
        </w:rPr>
        <w:t>parameters.</w:t>
      </w:r>
    </w:p>
    <w:p w14:paraId="67E7E460" w14:textId="3988C5F6" w:rsidR="005B7018" w:rsidRPr="004625E3" w:rsidRDefault="00610873" w:rsidP="00B51214">
      <w:pPr>
        <w:pStyle w:val="a3"/>
        <w:numPr>
          <w:ilvl w:val="0"/>
          <w:numId w:val="27"/>
        </w:numPr>
        <w:bidi w:val="0"/>
        <w:spacing w:line="22" w:lineRule="atLeast"/>
        <w:ind w:left="397"/>
      </w:pPr>
      <w:r w:rsidRPr="00036734">
        <w:rPr>
          <w:rFonts w:asciiTheme="majorBidi" w:hAnsiTheme="majorBidi" w:cstheme="majorBidi"/>
          <w:shd w:val="clear" w:color="auto" w:fill="FFFFFF"/>
        </w:rPr>
        <w:t>Building a workspace that allows</w:t>
      </w:r>
      <w:r w:rsidR="003235F1">
        <w:rPr>
          <w:rFonts w:asciiTheme="majorBidi" w:hAnsiTheme="majorBidi" w:cstheme="majorBidi"/>
          <w:shd w:val="clear" w:color="auto" w:fill="FFFFFF"/>
        </w:rPr>
        <w:t xml:space="preserve"> the</w:t>
      </w:r>
      <w:r w:rsidRPr="00036734">
        <w:rPr>
          <w:rFonts w:asciiTheme="majorBidi" w:hAnsiTheme="majorBidi" w:cstheme="majorBidi"/>
          <w:shd w:val="clear" w:color="auto" w:fill="FFFFFF"/>
        </w:rPr>
        <w:t xml:space="preserve"> </w:t>
      </w:r>
      <w:r w:rsidRPr="003235F1">
        <w:rPr>
          <w:rFonts w:asciiTheme="majorBidi" w:hAnsiTheme="majorBidi" w:cstheme="majorBidi"/>
          <w:noProof/>
          <w:shd w:val="clear" w:color="auto" w:fill="FFFFFF"/>
        </w:rPr>
        <w:t>user</w:t>
      </w:r>
      <w:r w:rsidRPr="00036734">
        <w:rPr>
          <w:rFonts w:asciiTheme="majorBidi" w:hAnsiTheme="majorBidi" w:cstheme="majorBidi"/>
          <w:shd w:val="clear" w:color="auto" w:fill="FFFFFF"/>
        </w:rPr>
        <w:t xml:space="preserve"> to build </w:t>
      </w:r>
      <w:r w:rsidRPr="00036734">
        <w:rPr>
          <w:rFonts w:ascii="Times New Roman" w:hAnsi="Times New Roman" w:cs="Times New Roman"/>
          <w:shd w:val="clear" w:color="auto" w:fill="FFFFFF"/>
        </w:rPr>
        <w:t>specifications graph</w:t>
      </w:r>
      <w:r w:rsidR="00346C86" w:rsidRPr="00036734">
        <w:rPr>
          <w:rFonts w:ascii="Times New Roman" w:hAnsi="Times New Roman" w:cs="Times New Roman"/>
          <w:shd w:val="clear" w:color="auto" w:fill="FFFFFF"/>
        </w:rPr>
        <w:t>.</w:t>
      </w:r>
    </w:p>
    <w:p w14:paraId="6E6355E8" w14:textId="77777777" w:rsidR="00610873" w:rsidRPr="00610873" w:rsidRDefault="00610873" w:rsidP="00B51214">
      <w:pPr>
        <w:pStyle w:val="a3"/>
        <w:bidi w:val="0"/>
        <w:spacing w:line="22" w:lineRule="atLeast"/>
        <w:ind w:left="397"/>
      </w:pPr>
    </w:p>
    <w:p w14:paraId="73E39452" w14:textId="77777777" w:rsidR="00B66735" w:rsidRDefault="00CF6F20" w:rsidP="00B51214">
      <w:pPr>
        <w:pStyle w:val="2"/>
        <w:spacing w:before="120" w:after="240" w:line="22" w:lineRule="atLeast"/>
        <w:ind w:left="14" w:hanging="14"/>
      </w:pPr>
      <w:bookmarkStart w:id="180" w:name="_Toc470169582"/>
      <w:r>
        <w:t>2. THEORY</w:t>
      </w:r>
      <w:bookmarkEnd w:id="180"/>
      <w:r>
        <w:t xml:space="preserve"> </w:t>
      </w:r>
    </w:p>
    <w:p w14:paraId="7CBE157B" w14:textId="16042A72" w:rsidR="00B66735" w:rsidRDefault="00CF6F20" w:rsidP="00B51214">
      <w:pPr>
        <w:pStyle w:val="1"/>
        <w:tabs>
          <w:tab w:val="center" w:pos="646"/>
          <w:tab w:val="center" w:pos="1783"/>
        </w:tabs>
        <w:spacing w:after="120" w:line="264" w:lineRule="auto"/>
        <w:ind w:left="0" w:firstLine="0"/>
      </w:pPr>
      <w:r>
        <w:rPr>
          <w:rFonts w:ascii="Calibri" w:eastAsia="Calibri" w:hAnsi="Calibri" w:cs="Calibri"/>
          <w:b w:val="0"/>
          <w:sz w:val="22"/>
        </w:rPr>
        <w:tab/>
      </w:r>
      <w:bookmarkStart w:id="181" w:name="_Toc470169583"/>
      <w:r>
        <w:t>2.1.</w:t>
      </w:r>
      <w:r w:rsidR="00D42569">
        <w:t xml:space="preserve"> </w:t>
      </w:r>
      <w:r>
        <w:t>Background</w:t>
      </w:r>
      <w:bookmarkEnd w:id="181"/>
      <w:r>
        <w:t xml:space="preserve"> </w:t>
      </w:r>
    </w:p>
    <w:p w14:paraId="47B8CC71" w14:textId="4CE3C57A" w:rsidR="00D42569" w:rsidRPr="00D42569" w:rsidRDefault="008F6924" w:rsidP="00B51214">
      <w:pPr>
        <w:tabs>
          <w:tab w:val="left" w:pos="9717"/>
        </w:tabs>
        <w:bidi/>
        <w:spacing w:after="120" w:line="264" w:lineRule="auto"/>
        <w:ind w:left="0" w:right="0" w:firstLine="274"/>
        <w:jc w:val="right"/>
        <w:rPr>
          <w:rFonts w:asciiTheme="majorBidi" w:hAnsiTheme="majorBidi" w:cstheme="majorBidi"/>
          <w:color w:val="222222"/>
          <w:sz w:val="22"/>
          <w:shd w:val="clear" w:color="auto" w:fill="FFFFFF"/>
        </w:rPr>
      </w:pPr>
      <w:r w:rsidRPr="00D42569">
        <w:rPr>
          <w:rFonts w:asciiTheme="majorBidi" w:hAnsiTheme="majorBidi" w:cstheme="majorBidi"/>
          <w:color w:val="222222"/>
          <w:sz w:val="22"/>
          <w:shd w:val="clear" w:color="auto" w:fill="FFFFFF"/>
        </w:rPr>
        <w:t xml:space="preserve">It is all about money. We are annoyed when our mobile phone malfunctions, or when our video recorder reacts unexpectedly and wrongly to our issued commands. These software and hardware errors do not threaten our </w:t>
      </w:r>
      <w:r w:rsidRPr="003235F1">
        <w:rPr>
          <w:rFonts w:asciiTheme="majorBidi" w:hAnsiTheme="majorBidi" w:cstheme="majorBidi"/>
          <w:noProof/>
          <w:color w:val="222222"/>
          <w:sz w:val="22"/>
          <w:shd w:val="clear" w:color="auto" w:fill="FFFFFF"/>
        </w:rPr>
        <w:t>lives,</w:t>
      </w:r>
      <w:r w:rsidRPr="00D42569">
        <w:rPr>
          <w:rFonts w:asciiTheme="majorBidi" w:hAnsiTheme="majorBidi" w:cstheme="majorBidi"/>
          <w:color w:val="222222"/>
          <w:sz w:val="22"/>
          <w:shd w:val="clear" w:color="auto" w:fill="FFFFFF"/>
        </w:rPr>
        <w:t xml:space="preserve"> but may have substantial financial consequences for the manufacturer.</w:t>
      </w:r>
    </w:p>
    <w:p w14:paraId="69448F99" w14:textId="2806004F" w:rsidR="008F6924" w:rsidRDefault="008F6924" w:rsidP="00B51214">
      <w:pPr>
        <w:pStyle w:val="3"/>
        <w:spacing w:after="120" w:line="264" w:lineRule="auto"/>
        <w:ind w:left="0" w:hanging="14"/>
        <w:rPr>
          <w:rtl/>
        </w:rPr>
      </w:pPr>
      <w:bookmarkStart w:id="182" w:name="_Toc468119590"/>
      <w:bookmarkStart w:id="183" w:name="_Toc470169584"/>
      <w:r>
        <w:t>2.1.1. F</w:t>
      </w:r>
      <w:r w:rsidRPr="00B6383B">
        <w:t>ormal verification</w:t>
      </w:r>
      <w:bookmarkEnd w:id="182"/>
      <w:bookmarkEnd w:id="183"/>
    </w:p>
    <w:p w14:paraId="5E47A665" w14:textId="63413166" w:rsidR="00D42569" w:rsidRDefault="00F245F0" w:rsidP="00B51214">
      <w:pPr>
        <w:spacing w:after="120" w:line="264" w:lineRule="auto"/>
        <w:ind w:left="0" w:right="0" w:firstLine="0"/>
        <w:rPr>
          <w:sz w:val="22"/>
        </w:rPr>
      </w:pPr>
      <w:r>
        <w:rPr>
          <w:sz w:val="22"/>
        </w:rPr>
        <w:t>F</w:t>
      </w:r>
      <w:r w:rsidR="00EF2A06" w:rsidRPr="004625E3">
        <w:rPr>
          <w:sz w:val="22"/>
        </w:rPr>
        <w:t>ormal verification is the act of proving or disproving the correctness of intended algorithms underlying a system with respect to a certain formal specification or property, using formal methods of mathematics</w:t>
      </w:r>
      <w:r w:rsidR="00D14F73">
        <w:rPr>
          <w:sz w:val="22"/>
        </w:rPr>
        <w:t>.</w:t>
      </w:r>
      <w:r w:rsidR="00D90F6F" w:rsidRPr="004625E3">
        <w:rPr>
          <w:sz w:val="22"/>
        </w:rPr>
        <w:t xml:space="preserve"> This specification prescribes what the system </w:t>
      </w:r>
      <w:r w:rsidR="00D14F73" w:rsidRPr="004625E3">
        <w:rPr>
          <w:sz w:val="22"/>
        </w:rPr>
        <w:t>should</w:t>
      </w:r>
      <w:r w:rsidR="00D90F6F" w:rsidRPr="004625E3">
        <w:rPr>
          <w:sz w:val="22"/>
        </w:rPr>
        <w:t xml:space="preserve"> do and what not, and thus constitutes the basis for any verification activity.</w:t>
      </w:r>
    </w:p>
    <w:p w14:paraId="21712BD3" w14:textId="694CA6E9" w:rsidR="00D42569" w:rsidRDefault="00D90F6F" w:rsidP="00B51214">
      <w:pPr>
        <w:spacing w:after="120" w:line="264" w:lineRule="auto"/>
        <w:ind w:left="0" w:right="0" w:firstLine="0"/>
        <w:rPr>
          <w:sz w:val="22"/>
        </w:rPr>
      </w:pPr>
      <w:r w:rsidRPr="004625E3">
        <w:rPr>
          <w:sz w:val="22"/>
        </w:rPr>
        <w:t xml:space="preserve">The verification of these systems is done by providing a formal proof </w:t>
      </w:r>
      <w:r w:rsidRPr="003235F1">
        <w:rPr>
          <w:noProof/>
          <w:sz w:val="22"/>
        </w:rPr>
        <w:t>on</w:t>
      </w:r>
      <w:r w:rsidRPr="004625E3">
        <w:rPr>
          <w:sz w:val="22"/>
        </w:rPr>
        <w:t xml:space="preserve"> an abstract mathematical model of the system, the correspondence between the mathematical model and the nature of the system being otherwise known by construction.</w:t>
      </w:r>
    </w:p>
    <w:p w14:paraId="2FA78B17" w14:textId="40D1A0C7" w:rsidR="00D42569" w:rsidRPr="004625E3" w:rsidRDefault="00C62C42" w:rsidP="00B51214">
      <w:pPr>
        <w:spacing w:after="120" w:line="264" w:lineRule="auto"/>
        <w:ind w:left="0" w:right="0" w:firstLine="0"/>
        <w:rPr>
          <w:sz w:val="22"/>
        </w:rPr>
      </w:pPr>
      <w:r w:rsidRPr="004625E3">
        <w:rPr>
          <w:sz w:val="22"/>
        </w:rPr>
        <w:t>One approach and formation is model checking refers to the following problem: Given a model of a system, exhaustively and automatically check whether this model meets a given specification. Typically, one has software systems in mind, whereas the specification contains safety requirements such as the absence of deadlocks and similar critical states that can cause the system to crash. Model checking is a technique for automatically verifying correctness pro</w:t>
      </w:r>
      <w:r w:rsidR="00D42569">
        <w:rPr>
          <w:sz w:val="22"/>
        </w:rPr>
        <w:t>perties of finite-state systems.</w:t>
      </w:r>
    </w:p>
    <w:p w14:paraId="4DF8BFF7" w14:textId="319BB53C" w:rsidR="00D90F6F" w:rsidRPr="00903190" w:rsidRDefault="00C62C42" w:rsidP="00B51214">
      <w:pPr>
        <w:spacing w:after="120" w:line="264" w:lineRule="auto"/>
        <w:ind w:left="0" w:right="0" w:firstLine="0"/>
      </w:pPr>
      <w:r w:rsidRPr="004625E3">
        <w:rPr>
          <w:sz w:val="22"/>
        </w:rPr>
        <w:t>In order to solve such a problem algorithmically, both the model of the system and the specification are formulated in some precise mathematical language: To this end, it is formulated as a task in logic, namely to check whether a given structure satisfies a given logical formula. The concept is general and applies to all kinds of logics and suitable structures. A simple model-checking problem is verifying whether a given formula in the propositional logic is</w:t>
      </w:r>
      <w:r w:rsidR="00D42569">
        <w:rPr>
          <w:sz w:val="22"/>
        </w:rPr>
        <w:t xml:space="preserve"> satisfied by a given structure.</w:t>
      </w:r>
    </w:p>
    <w:p w14:paraId="29498BF7" w14:textId="7C804BDF" w:rsidR="00133854" w:rsidRDefault="00133854" w:rsidP="00D42569">
      <w:pPr>
        <w:pStyle w:val="3"/>
        <w:spacing w:before="240" w:after="120" w:line="22" w:lineRule="atLeast"/>
        <w:ind w:left="0" w:firstLine="0"/>
      </w:pPr>
      <w:bookmarkStart w:id="184" w:name="_Toc468278404"/>
      <w:bookmarkStart w:id="185" w:name="_Toc470169585"/>
      <w:r>
        <w:lastRenderedPageBreak/>
        <w:t>2.1.2. T</w:t>
      </w:r>
      <w:r w:rsidRPr="0044336A">
        <w:t>ransition system</w:t>
      </w:r>
      <w:r>
        <w:t xml:space="preserve"> (TS)</w:t>
      </w:r>
      <w:bookmarkEnd w:id="184"/>
      <w:bookmarkEnd w:id="185"/>
    </w:p>
    <w:p w14:paraId="058B3A8E" w14:textId="77777777" w:rsidR="00133854" w:rsidRPr="00B51214" w:rsidRDefault="00133854" w:rsidP="00B51214">
      <w:pPr>
        <w:spacing w:after="120" w:line="264" w:lineRule="auto"/>
        <w:ind w:left="0" w:right="0" w:firstLine="0"/>
        <w:rPr>
          <w:sz w:val="22"/>
        </w:rPr>
      </w:pPr>
      <w:r w:rsidRPr="00B51214">
        <w:rPr>
          <w:sz w:val="22"/>
        </w:rPr>
        <w:t xml:space="preserve">Transition systems are often used in computer science as models to describe the behavior of systems. They are basically directed graphs where nodes represent </w:t>
      </w:r>
      <w:r w:rsidRPr="00B51214">
        <w:rPr>
          <w:i/>
          <w:iCs/>
          <w:sz w:val="22"/>
        </w:rPr>
        <w:t xml:space="preserve">state </w:t>
      </w:r>
      <w:r w:rsidRPr="00B51214">
        <w:rPr>
          <w:sz w:val="22"/>
        </w:rPr>
        <w:t xml:space="preserve">and edges model </w:t>
      </w:r>
      <w:r w:rsidRPr="00B51214">
        <w:rPr>
          <w:i/>
          <w:iCs/>
          <w:sz w:val="22"/>
        </w:rPr>
        <w:t>transitions</w:t>
      </w:r>
      <w:r w:rsidRPr="00B51214">
        <w:rPr>
          <w:sz w:val="22"/>
        </w:rPr>
        <w:t>, i.e., state changes. A state describes some information about a system at a certain moment of its behavior.</w:t>
      </w:r>
    </w:p>
    <w:p w14:paraId="4952196D" w14:textId="77777777" w:rsidR="00133854" w:rsidRPr="002D277C" w:rsidRDefault="00133854" w:rsidP="005F67F8">
      <w:pPr>
        <w:spacing w:after="120" w:line="22" w:lineRule="atLeast"/>
        <w:ind w:right="1454"/>
        <w:rPr>
          <w:b/>
          <w:bCs/>
        </w:rPr>
      </w:pPr>
      <w:r w:rsidRPr="002D277C">
        <w:rPr>
          <w:b/>
          <w:bCs/>
        </w:rPr>
        <w:t>Definition</w:t>
      </w:r>
      <w:r>
        <w:rPr>
          <w:b/>
          <w:bCs/>
        </w:rPr>
        <w:t>:</w:t>
      </w:r>
    </w:p>
    <w:p w14:paraId="6DA63B25" w14:textId="05960F63" w:rsidR="00133854" w:rsidRPr="00B51214" w:rsidRDefault="00133854" w:rsidP="005F67F8">
      <w:pPr>
        <w:spacing w:after="120" w:line="22" w:lineRule="atLeast"/>
        <w:ind w:right="1454"/>
        <w:rPr>
          <w:rFonts w:asciiTheme="majorBidi" w:hAnsiTheme="majorBidi" w:cstheme="majorBidi"/>
          <w:sz w:val="22"/>
        </w:rPr>
      </w:pPr>
      <w:r w:rsidRPr="00B51214">
        <w:rPr>
          <w:rFonts w:asciiTheme="majorBidi" w:hAnsiTheme="majorBidi" w:cstheme="majorBidi"/>
          <w:sz w:val="22"/>
        </w:rPr>
        <w:t>A transition system TS is a tuple (S, Act,</w:t>
      </w:r>
      <w:r w:rsidR="00CF519F" w:rsidRPr="00B51214">
        <w:rPr>
          <w:rFonts w:asciiTheme="majorBidi" w:hAnsiTheme="majorBidi" w:cstheme="majorBidi"/>
          <w:sz w:val="22"/>
        </w:rPr>
        <w:t xml:space="preserve"> </w:t>
      </w:r>
      <w:r w:rsidRPr="00B51214">
        <w:rPr>
          <w:rFonts w:asciiTheme="majorBidi" w:hAnsiTheme="majorBidi" w:cstheme="majorBidi"/>
          <w:sz w:val="22"/>
        </w:rPr>
        <w:t>→,</w:t>
      </w:r>
      <w:r w:rsidR="00CF519F" w:rsidRPr="00B51214">
        <w:rPr>
          <w:rFonts w:asciiTheme="majorBidi" w:hAnsiTheme="majorBidi" w:cstheme="majorBidi"/>
          <w:sz w:val="22"/>
        </w:rPr>
        <w:t xml:space="preserve"> </w:t>
      </w:r>
      <w:r w:rsidRPr="00B51214">
        <w:rPr>
          <w:rFonts w:asciiTheme="majorBidi" w:hAnsiTheme="majorBidi" w:cstheme="majorBidi"/>
          <w:sz w:val="22"/>
        </w:rPr>
        <w:t>I, AP, L) where</w:t>
      </w:r>
    </w:p>
    <w:p w14:paraId="1D37DE66" w14:textId="77777777" w:rsidR="00133854" w:rsidRPr="00B51214" w:rsidRDefault="00133854" w:rsidP="005F67F8">
      <w:pPr>
        <w:pStyle w:val="ae"/>
        <w:numPr>
          <w:ilvl w:val="0"/>
          <w:numId w:val="28"/>
        </w:numPr>
        <w:spacing w:after="120" w:line="22" w:lineRule="atLeast"/>
        <w:ind w:right="1454"/>
        <w:rPr>
          <w:rFonts w:asciiTheme="majorBidi" w:hAnsiTheme="majorBidi" w:cstheme="majorBidi"/>
          <w:sz w:val="22"/>
        </w:rPr>
      </w:pPr>
      <w:r w:rsidRPr="00B51214">
        <w:rPr>
          <w:rFonts w:asciiTheme="majorBidi" w:hAnsiTheme="majorBidi" w:cstheme="majorBidi"/>
          <w:sz w:val="22"/>
        </w:rPr>
        <w:t>S is a set of states.</w:t>
      </w:r>
    </w:p>
    <w:p w14:paraId="035BAE86" w14:textId="77777777" w:rsidR="00133854" w:rsidRPr="00B51214" w:rsidRDefault="00133854" w:rsidP="005F67F8">
      <w:pPr>
        <w:pStyle w:val="ae"/>
        <w:numPr>
          <w:ilvl w:val="0"/>
          <w:numId w:val="28"/>
        </w:numPr>
        <w:spacing w:after="120" w:line="22" w:lineRule="atLeast"/>
        <w:ind w:right="1454"/>
        <w:rPr>
          <w:rFonts w:asciiTheme="majorBidi" w:hAnsiTheme="majorBidi" w:cstheme="majorBidi"/>
          <w:sz w:val="22"/>
        </w:rPr>
      </w:pPr>
      <w:r w:rsidRPr="00B51214">
        <w:rPr>
          <w:rFonts w:asciiTheme="majorBidi" w:hAnsiTheme="majorBidi" w:cstheme="majorBidi"/>
          <w:sz w:val="22"/>
        </w:rPr>
        <w:t>Act is a set of actions,</w:t>
      </w:r>
    </w:p>
    <w:p w14:paraId="6F42F862" w14:textId="77777777" w:rsidR="00133854" w:rsidRPr="00B51214" w:rsidRDefault="00133854" w:rsidP="005F67F8">
      <w:pPr>
        <w:pStyle w:val="ae"/>
        <w:numPr>
          <w:ilvl w:val="0"/>
          <w:numId w:val="28"/>
        </w:numPr>
        <w:spacing w:after="120" w:line="22" w:lineRule="atLeast"/>
        <w:ind w:right="1454"/>
        <w:rPr>
          <w:rFonts w:asciiTheme="majorBidi" w:hAnsiTheme="majorBidi" w:cstheme="majorBidi"/>
          <w:sz w:val="22"/>
        </w:rPr>
      </w:pPr>
      <w:r w:rsidRPr="00B51214">
        <w:rPr>
          <w:rFonts w:asciiTheme="majorBidi" w:hAnsiTheme="majorBidi" w:cstheme="majorBidi"/>
          <w:sz w:val="22"/>
        </w:rPr>
        <w:t xml:space="preserve">→ </w:t>
      </w:r>
      <w:r w:rsidRPr="00B51214">
        <w:rPr>
          <w:rFonts w:ascii="Cambria Math" w:hAnsi="Cambria Math" w:cs="Cambria Math"/>
          <w:sz w:val="22"/>
        </w:rPr>
        <w:t>⊆</w:t>
      </w:r>
      <w:r w:rsidRPr="00B51214">
        <w:rPr>
          <w:rFonts w:asciiTheme="majorBidi" w:hAnsiTheme="majorBidi" w:cstheme="majorBidi"/>
          <w:sz w:val="22"/>
        </w:rPr>
        <w:t xml:space="preserve"> S × Act × S is a transition relation, </w:t>
      </w:r>
    </w:p>
    <w:p w14:paraId="773FC028" w14:textId="77777777" w:rsidR="00133854" w:rsidRPr="00B51214" w:rsidRDefault="00133854" w:rsidP="005F67F8">
      <w:pPr>
        <w:pStyle w:val="ae"/>
        <w:numPr>
          <w:ilvl w:val="0"/>
          <w:numId w:val="28"/>
        </w:numPr>
        <w:spacing w:after="120" w:line="22" w:lineRule="atLeast"/>
        <w:ind w:right="1454"/>
        <w:rPr>
          <w:rFonts w:asciiTheme="majorBidi" w:hAnsiTheme="majorBidi" w:cstheme="majorBidi"/>
          <w:sz w:val="22"/>
        </w:rPr>
      </w:pPr>
      <w:r w:rsidRPr="00B51214">
        <w:rPr>
          <w:rFonts w:asciiTheme="majorBidi" w:hAnsiTheme="majorBidi" w:cstheme="majorBidi"/>
          <w:sz w:val="22"/>
        </w:rPr>
        <w:t xml:space="preserve">I </w:t>
      </w:r>
      <w:r w:rsidRPr="00B51214">
        <w:rPr>
          <w:rFonts w:ascii="Cambria Math" w:hAnsi="Cambria Math" w:cs="Cambria Math"/>
          <w:sz w:val="22"/>
        </w:rPr>
        <w:t>⊆</w:t>
      </w:r>
      <w:r w:rsidRPr="00B51214">
        <w:rPr>
          <w:rFonts w:asciiTheme="majorBidi" w:hAnsiTheme="majorBidi" w:cstheme="majorBidi"/>
          <w:sz w:val="22"/>
        </w:rPr>
        <w:t xml:space="preserve"> S is a set of initial states, </w:t>
      </w:r>
    </w:p>
    <w:p w14:paraId="63BBC8C6" w14:textId="77777777" w:rsidR="00133854" w:rsidRPr="00B51214" w:rsidRDefault="00133854" w:rsidP="005F67F8">
      <w:pPr>
        <w:pStyle w:val="ae"/>
        <w:numPr>
          <w:ilvl w:val="0"/>
          <w:numId w:val="28"/>
        </w:numPr>
        <w:spacing w:after="120" w:line="22" w:lineRule="atLeast"/>
        <w:ind w:right="1454"/>
        <w:rPr>
          <w:rFonts w:asciiTheme="majorBidi" w:hAnsiTheme="majorBidi" w:cstheme="majorBidi"/>
          <w:sz w:val="22"/>
        </w:rPr>
      </w:pPr>
      <w:r w:rsidRPr="00B51214">
        <w:rPr>
          <w:rFonts w:asciiTheme="majorBidi" w:hAnsiTheme="majorBidi" w:cstheme="majorBidi"/>
          <w:sz w:val="22"/>
        </w:rPr>
        <w:t>AP is a set of atomic propositions, and</w:t>
      </w:r>
    </w:p>
    <w:p w14:paraId="733067B3" w14:textId="45CAC942" w:rsidR="00133854" w:rsidRPr="00B51214" w:rsidRDefault="00133854" w:rsidP="005F67F8">
      <w:pPr>
        <w:pStyle w:val="ae"/>
        <w:numPr>
          <w:ilvl w:val="0"/>
          <w:numId w:val="28"/>
        </w:numPr>
        <w:spacing w:after="120" w:line="22" w:lineRule="atLeast"/>
        <w:ind w:right="1454"/>
        <w:rPr>
          <w:rFonts w:asciiTheme="majorBidi" w:hAnsiTheme="majorBidi" w:cstheme="majorBidi"/>
          <w:sz w:val="22"/>
        </w:rPr>
      </w:pPr>
      <w:r w:rsidRPr="00B51214">
        <w:rPr>
          <w:rFonts w:asciiTheme="majorBidi" w:hAnsiTheme="majorBidi" w:cstheme="majorBidi"/>
          <w:sz w:val="22"/>
        </w:rPr>
        <w:t xml:space="preserve">L: </w:t>
      </w:r>
      <m:oMath>
        <m:r>
          <m:rPr>
            <m:sty m:val="p"/>
          </m:rPr>
          <w:rPr>
            <w:rFonts w:ascii="Cambria Math" w:hAnsi="Cambria Math" w:cstheme="majorBidi"/>
            <w:sz w:val="22"/>
          </w:rPr>
          <m:t xml:space="preserve">S → </m:t>
        </m:r>
        <m:sSup>
          <m:sSupPr>
            <m:ctrlPr>
              <w:rPr>
                <w:rFonts w:ascii="Cambria Math" w:hAnsi="Cambria Math" w:cstheme="majorBidi"/>
                <w:sz w:val="22"/>
              </w:rPr>
            </m:ctrlPr>
          </m:sSupPr>
          <m:e>
            <m:r>
              <w:rPr>
                <w:rFonts w:ascii="Cambria Math" w:hAnsi="Cambria Math" w:cstheme="majorBidi"/>
                <w:sz w:val="22"/>
              </w:rPr>
              <m:t>2</m:t>
            </m:r>
          </m:e>
          <m:sup>
            <m:r>
              <w:rPr>
                <w:rFonts w:ascii="Cambria Math" w:hAnsi="Cambria Math" w:cstheme="majorBidi"/>
                <w:sz w:val="22"/>
              </w:rPr>
              <m:t>AP</m:t>
            </m:r>
          </m:sup>
        </m:sSup>
        <m:r>
          <m:rPr>
            <m:sty m:val="p"/>
          </m:rPr>
          <w:rPr>
            <w:rFonts w:ascii="Cambria Math" w:hAnsi="Cambria Math" w:cstheme="majorBidi"/>
            <w:sz w:val="22"/>
          </w:rPr>
          <m:t xml:space="preserve"> </m:t>
        </m:r>
      </m:oMath>
      <w:r w:rsidRPr="00B51214">
        <w:rPr>
          <w:rFonts w:asciiTheme="majorBidi" w:hAnsiTheme="majorBidi" w:cstheme="majorBidi"/>
          <w:sz w:val="22"/>
        </w:rPr>
        <w:t>is a labeling function.</w:t>
      </w:r>
    </w:p>
    <w:p w14:paraId="6755B5E7" w14:textId="6559BEE8" w:rsidR="00133854" w:rsidRPr="00B51214" w:rsidRDefault="00133854" w:rsidP="00B51214">
      <w:pPr>
        <w:spacing w:after="120" w:line="22" w:lineRule="atLeast"/>
        <w:ind w:left="0" w:right="0" w:firstLine="0"/>
        <w:rPr>
          <w:rFonts w:asciiTheme="majorBidi" w:hAnsiTheme="majorBidi" w:cstheme="majorBidi"/>
          <w:sz w:val="22"/>
        </w:rPr>
      </w:pPr>
      <w:r w:rsidRPr="00B51214">
        <w:rPr>
          <w:rFonts w:asciiTheme="majorBidi" w:hAnsiTheme="majorBidi" w:cstheme="majorBidi"/>
          <w:sz w:val="22"/>
        </w:rPr>
        <w:t xml:space="preserve">TS is called finite if </w:t>
      </w:r>
      <w:r w:rsidRPr="00B51214">
        <w:rPr>
          <w:rFonts w:asciiTheme="majorBidi" w:hAnsiTheme="majorBidi" w:cstheme="majorBidi"/>
          <w:i/>
          <w:iCs/>
          <w:sz w:val="22"/>
        </w:rPr>
        <w:t>S</w:t>
      </w:r>
      <w:r w:rsidRPr="00B51214">
        <w:rPr>
          <w:rFonts w:asciiTheme="majorBidi" w:hAnsiTheme="majorBidi" w:cstheme="majorBidi"/>
          <w:sz w:val="22"/>
        </w:rPr>
        <w:t xml:space="preserve">, </w:t>
      </w:r>
      <w:r w:rsidRPr="00B51214">
        <w:rPr>
          <w:rFonts w:asciiTheme="majorBidi" w:hAnsiTheme="majorBidi" w:cstheme="majorBidi"/>
          <w:i/>
          <w:iCs/>
          <w:sz w:val="22"/>
        </w:rPr>
        <w:t>Act</w:t>
      </w:r>
      <w:r w:rsidRPr="00B51214">
        <w:rPr>
          <w:rFonts w:asciiTheme="majorBidi" w:hAnsiTheme="majorBidi" w:cstheme="majorBidi"/>
          <w:sz w:val="22"/>
        </w:rPr>
        <w:t xml:space="preserve">, and </w:t>
      </w:r>
      <w:r w:rsidRPr="00B51214">
        <w:rPr>
          <w:rFonts w:asciiTheme="majorBidi" w:hAnsiTheme="majorBidi" w:cstheme="majorBidi"/>
          <w:i/>
          <w:iCs/>
          <w:sz w:val="22"/>
        </w:rPr>
        <w:t>AP</w:t>
      </w:r>
      <w:r w:rsidRPr="00B51214">
        <w:rPr>
          <w:rFonts w:asciiTheme="majorBidi" w:hAnsiTheme="majorBidi" w:cstheme="majorBidi"/>
          <w:sz w:val="22"/>
        </w:rPr>
        <w:t xml:space="preserve"> are finite. </w:t>
      </w:r>
    </w:p>
    <w:p w14:paraId="7F56AA19" w14:textId="3C69CE52" w:rsidR="00133854" w:rsidRPr="00B51214" w:rsidRDefault="00133854" w:rsidP="00B51214">
      <w:pPr>
        <w:spacing w:after="120" w:line="264" w:lineRule="auto"/>
        <w:ind w:left="0" w:right="0" w:firstLine="0"/>
        <w:rPr>
          <w:rFonts w:asciiTheme="majorBidi" w:hAnsiTheme="majorBidi" w:cstheme="majorBidi"/>
          <w:sz w:val="22"/>
        </w:rPr>
      </w:pPr>
      <w:r w:rsidRPr="00B51214">
        <w:rPr>
          <w:rFonts w:asciiTheme="majorBidi" w:hAnsiTheme="majorBidi" w:cstheme="majorBidi"/>
          <w:sz w:val="22"/>
        </w:rPr>
        <w:t>We can describe</w:t>
      </w:r>
      <w:r w:rsidR="003235F1" w:rsidRPr="00B51214">
        <w:rPr>
          <w:rFonts w:asciiTheme="majorBidi" w:hAnsiTheme="majorBidi" w:cstheme="majorBidi"/>
          <w:sz w:val="22"/>
        </w:rPr>
        <w:t xml:space="preserve"> the</w:t>
      </w:r>
      <w:r w:rsidRPr="00B51214">
        <w:rPr>
          <w:rFonts w:asciiTheme="majorBidi" w:hAnsiTheme="majorBidi" w:cstheme="majorBidi"/>
          <w:sz w:val="22"/>
        </w:rPr>
        <w:t xml:space="preserve"> </w:t>
      </w:r>
      <w:r w:rsidRPr="00B51214">
        <w:rPr>
          <w:rFonts w:asciiTheme="majorBidi" w:hAnsiTheme="majorBidi" w:cstheme="majorBidi"/>
          <w:noProof/>
          <w:sz w:val="22"/>
        </w:rPr>
        <w:t>behavior</w:t>
      </w:r>
      <w:r w:rsidRPr="00B51214">
        <w:rPr>
          <w:rFonts w:asciiTheme="majorBidi" w:hAnsiTheme="majorBidi" w:cstheme="majorBidi"/>
          <w:sz w:val="22"/>
        </w:rPr>
        <w:t xml:space="preserve"> of transition system as follows. The transition system starts in some initial state </w:t>
      </w:r>
      <m:oMath>
        <m:sSub>
          <m:sSubPr>
            <m:ctrlPr>
              <w:rPr>
                <w:rFonts w:ascii="Cambria Math" w:hAnsi="Cambria Math" w:cstheme="majorBidi"/>
                <w:i/>
                <w:sz w:val="22"/>
              </w:rPr>
            </m:ctrlPr>
          </m:sSubPr>
          <m:e>
            <m:r>
              <w:rPr>
                <w:rFonts w:ascii="Cambria Math" w:hAnsi="Cambria Math" w:cstheme="majorBidi"/>
                <w:sz w:val="22"/>
              </w:rPr>
              <m:t>s</m:t>
            </m:r>
          </m:e>
          <m:sub>
            <m:r>
              <w:rPr>
                <w:rFonts w:ascii="Cambria Math" w:hAnsi="Cambria Math" w:cstheme="majorBidi"/>
                <w:sz w:val="22"/>
              </w:rPr>
              <m:t>0</m:t>
            </m:r>
          </m:sub>
        </m:sSub>
        <m:r>
          <m:rPr>
            <m:sty m:val="p"/>
          </m:rPr>
          <w:rPr>
            <w:rFonts w:ascii="Cambria Math" w:hAnsi="Cambria Math" w:cstheme="majorBidi"/>
            <w:sz w:val="22"/>
          </w:rPr>
          <m:t xml:space="preserve"> ∈</m:t>
        </m:r>
        <m:r>
          <w:rPr>
            <w:rFonts w:ascii="Cambria Math" w:hAnsi="Cambria Math" w:cstheme="majorBidi"/>
            <w:sz w:val="22"/>
          </w:rPr>
          <m:t xml:space="preserve"> I </m:t>
        </m:r>
      </m:oMath>
      <w:r w:rsidRPr="00B51214">
        <w:rPr>
          <w:rFonts w:asciiTheme="majorBidi" w:hAnsiTheme="majorBidi" w:cstheme="majorBidi"/>
          <w:sz w:val="22"/>
        </w:rPr>
        <w:t xml:space="preserve">and evolves according to the transition relation →. That is, if s the current state, then a transition </w:t>
      </w:r>
      <m:oMath>
        <m:r>
          <w:rPr>
            <w:rFonts w:ascii="Cambria Math" w:hAnsi="Cambria Math" w:cstheme="majorBidi"/>
            <w:sz w:val="22"/>
          </w:rPr>
          <m:t xml:space="preserve">s </m:t>
        </m:r>
        <m:box>
          <m:boxPr>
            <m:opEmu m:val="1"/>
            <m:ctrlPr>
              <w:rPr>
                <w:rFonts w:ascii="Cambria Math" w:hAnsi="Cambria Math" w:cstheme="majorBidi"/>
                <w:i/>
                <w:sz w:val="22"/>
              </w:rPr>
            </m:ctrlPr>
          </m:boxPr>
          <m:e>
            <m:groupChr>
              <m:groupChrPr>
                <m:chr m:val="→"/>
                <m:vertJc m:val="bot"/>
                <m:ctrlPr>
                  <w:rPr>
                    <w:rFonts w:ascii="Cambria Math" w:hAnsi="Cambria Math" w:cstheme="majorBidi"/>
                    <w:i/>
                    <w:sz w:val="22"/>
                  </w:rPr>
                </m:ctrlPr>
              </m:groupChrPr>
              <m:e>
                <m:r>
                  <w:rPr>
                    <w:rFonts w:ascii="Cambria Math" w:hAnsi="Cambria Math" w:cstheme="majorBidi"/>
                    <w:sz w:val="22"/>
                  </w:rPr>
                  <m:t>α</m:t>
                </m:r>
              </m:e>
            </m:groupChr>
          </m:e>
        </m:box>
        <m:r>
          <w:rPr>
            <w:rFonts w:ascii="Cambria Math" w:hAnsi="Cambria Math" w:cstheme="majorBidi"/>
            <w:sz w:val="22"/>
          </w:rPr>
          <m:t xml:space="preserve"> q</m:t>
        </m:r>
      </m:oMath>
      <w:r w:rsidRPr="00B51214">
        <w:rPr>
          <w:rFonts w:asciiTheme="majorBidi" w:hAnsiTheme="majorBidi" w:cstheme="majorBidi"/>
          <w:sz w:val="22"/>
        </w:rPr>
        <w:t xml:space="preserve"> originating from </w:t>
      </w:r>
      <w:r w:rsidRPr="00B51214">
        <w:rPr>
          <w:rFonts w:asciiTheme="majorBidi" w:hAnsiTheme="majorBidi" w:cstheme="majorBidi"/>
          <w:i/>
          <w:iCs/>
          <w:sz w:val="22"/>
        </w:rPr>
        <w:t xml:space="preserve">s </w:t>
      </w:r>
      <w:r w:rsidRPr="00B51214">
        <w:rPr>
          <w:rFonts w:asciiTheme="majorBidi" w:hAnsiTheme="majorBidi" w:cstheme="majorBidi"/>
          <w:sz w:val="22"/>
        </w:rPr>
        <w:t xml:space="preserve">is selected  </w:t>
      </w:r>
      <w:r w:rsidRPr="00B51214">
        <w:rPr>
          <w:rFonts w:asciiTheme="majorBidi" w:hAnsiTheme="majorBidi" w:cstheme="majorBidi"/>
          <w:i/>
          <w:iCs/>
          <w:sz w:val="22"/>
        </w:rPr>
        <w:t>nondeterministically</w:t>
      </w:r>
      <w:r w:rsidRPr="00B51214">
        <w:rPr>
          <w:rFonts w:asciiTheme="majorBidi" w:hAnsiTheme="majorBidi" w:cstheme="majorBidi"/>
          <w:sz w:val="22"/>
        </w:rPr>
        <w:t xml:space="preserve"> and taken, the action </w:t>
      </w:r>
      <w:r w:rsidRPr="00B51214">
        <w:rPr>
          <w:rFonts w:asciiTheme="majorBidi" w:hAnsiTheme="majorBidi" w:cstheme="majorBidi"/>
          <w:i/>
          <w:iCs/>
          <w:sz w:val="22"/>
        </w:rPr>
        <w:t>α</w:t>
      </w:r>
      <w:r w:rsidRPr="00B51214">
        <w:rPr>
          <w:rFonts w:asciiTheme="majorBidi" w:hAnsiTheme="majorBidi" w:cstheme="majorBidi"/>
          <w:sz w:val="22"/>
        </w:rPr>
        <w:t xml:space="preserve"> is performed and the transition system evolves from state </w:t>
      </w:r>
      <w:r w:rsidRPr="00B51214">
        <w:rPr>
          <w:rFonts w:asciiTheme="majorBidi" w:hAnsiTheme="majorBidi" w:cstheme="majorBidi"/>
          <w:i/>
          <w:iCs/>
          <w:sz w:val="22"/>
        </w:rPr>
        <w:t>s</w:t>
      </w:r>
      <w:r w:rsidRPr="00B51214">
        <w:rPr>
          <w:rFonts w:asciiTheme="majorBidi" w:hAnsiTheme="majorBidi" w:cstheme="majorBidi"/>
          <w:sz w:val="22"/>
        </w:rPr>
        <w:t xml:space="preserve"> into the state </w:t>
      </w:r>
      <w:r w:rsidRPr="00B51214">
        <w:rPr>
          <w:rFonts w:asciiTheme="majorBidi" w:hAnsiTheme="majorBidi" w:cstheme="majorBidi"/>
          <w:i/>
          <w:iCs/>
          <w:sz w:val="22"/>
        </w:rPr>
        <w:t>q</w:t>
      </w:r>
      <w:r w:rsidR="005F67F8" w:rsidRPr="00B51214">
        <w:rPr>
          <w:rFonts w:asciiTheme="majorBidi" w:hAnsiTheme="majorBidi" w:cstheme="majorBidi"/>
          <w:sz w:val="22"/>
        </w:rPr>
        <w:t>.</w:t>
      </w:r>
    </w:p>
    <w:p w14:paraId="35B925DC" w14:textId="71B35AD3" w:rsidR="00133854" w:rsidRPr="00B51214" w:rsidRDefault="00133854" w:rsidP="00B51214">
      <w:pPr>
        <w:spacing w:after="120" w:line="264" w:lineRule="auto"/>
        <w:ind w:left="0" w:right="0" w:firstLine="0"/>
        <w:rPr>
          <w:rFonts w:asciiTheme="majorBidi" w:hAnsiTheme="majorBidi" w:cstheme="majorBidi"/>
          <w:sz w:val="22"/>
        </w:rPr>
      </w:pPr>
      <w:r w:rsidRPr="00B51214">
        <w:rPr>
          <w:rFonts w:asciiTheme="majorBidi" w:hAnsiTheme="majorBidi" w:cstheme="majorBidi"/>
          <w:sz w:val="22"/>
        </w:rPr>
        <w:t xml:space="preserve">This selection procedure is repeated in state q and finishes once a state is encountered that has no outgoing transitions. It is important to realize that in case a state has more than one outgoing transition, the “next” transition is chosen in a purely </w:t>
      </w:r>
      <w:r w:rsidRPr="00B51214">
        <w:rPr>
          <w:rFonts w:asciiTheme="majorBidi" w:hAnsiTheme="majorBidi" w:cstheme="majorBidi"/>
          <w:noProof/>
          <w:sz w:val="22"/>
        </w:rPr>
        <w:t>nondeterministic</w:t>
      </w:r>
      <w:r w:rsidRPr="00B51214">
        <w:rPr>
          <w:rFonts w:asciiTheme="majorBidi" w:hAnsiTheme="majorBidi" w:cstheme="majorBidi"/>
          <w:sz w:val="22"/>
        </w:rPr>
        <w:t xml:space="preserve"> fashion. That is, the outcome of this selection process is not known a priori</w:t>
      </w:r>
      <w:r w:rsidR="00CF519F" w:rsidRPr="00B51214">
        <w:rPr>
          <w:rFonts w:asciiTheme="majorBidi" w:hAnsiTheme="majorBidi" w:cstheme="majorBidi"/>
          <w:sz w:val="22"/>
        </w:rPr>
        <w:t>.</w:t>
      </w:r>
      <w:r w:rsidRPr="00B51214">
        <w:rPr>
          <w:rFonts w:asciiTheme="majorBidi" w:hAnsiTheme="majorBidi" w:cstheme="majorBidi"/>
          <w:sz w:val="22"/>
        </w:rPr>
        <w:t xml:space="preserve"> Similarly, when the set of initial states consists of more than one state, the start state is selected </w:t>
      </w:r>
      <w:r w:rsidRPr="00B51214">
        <w:rPr>
          <w:rFonts w:asciiTheme="majorBidi" w:hAnsiTheme="majorBidi" w:cstheme="majorBidi"/>
          <w:i/>
          <w:iCs/>
          <w:sz w:val="22"/>
        </w:rPr>
        <w:t>nondeterministically</w:t>
      </w:r>
      <w:r w:rsidRPr="00B51214">
        <w:rPr>
          <w:rFonts w:asciiTheme="majorBidi" w:hAnsiTheme="majorBidi" w:cstheme="majorBidi"/>
          <w:sz w:val="22"/>
        </w:rPr>
        <w:t>.</w:t>
      </w:r>
    </w:p>
    <w:p w14:paraId="611B1C8F" w14:textId="77ECB64A" w:rsidR="00133854" w:rsidRPr="00B51214" w:rsidRDefault="00133854" w:rsidP="00B51214">
      <w:pPr>
        <w:spacing w:after="120" w:line="22" w:lineRule="atLeast"/>
        <w:ind w:left="0" w:right="0" w:firstLine="0"/>
        <w:rPr>
          <w:rFonts w:asciiTheme="majorBidi" w:hAnsiTheme="majorBidi" w:cstheme="majorBidi"/>
          <w:sz w:val="22"/>
        </w:rPr>
      </w:pPr>
      <w:r w:rsidRPr="00B51214">
        <w:rPr>
          <w:rFonts w:asciiTheme="majorBidi" w:hAnsiTheme="majorBidi" w:cstheme="majorBidi"/>
          <w:sz w:val="22"/>
        </w:rPr>
        <w:t xml:space="preserve">The labeling function L relates a set L(s) </w:t>
      </w:r>
      <w:r w:rsidRPr="00B51214">
        <w:rPr>
          <w:rFonts w:ascii="Cambria Math" w:hAnsi="Cambria Math" w:cs="Cambria Math"/>
          <w:sz w:val="22"/>
        </w:rPr>
        <w:t>∈</w:t>
      </w:r>
      <w:r w:rsidRPr="00B51214">
        <w:rPr>
          <w:rFonts w:asciiTheme="majorBidi" w:hAnsiTheme="majorBidi" w:cstheme="majorBidi"/>
          <w:sz w:val="22"/>
        </w:rPr>
        <w:t xml:space="preserve"> </w:t>
      </w:r>
      <m:oMath>
        <m:r>
          <m:rPr>
            <m:sty m:val="p"/>
          </m:rPr>
          <w:rPr>
            <w:rFonts w:ascii="Cambria Math" w:hAnsi="Cambria Math" w:cstheme="majorBidi"/>
            <w:sz w:val="22"/>
          </w:rPr>
          <m:t xml:space="preserve"> </m:t>
        </m:r>
        <m:sSup>
          <m:sSupPr>
            <m:ctrlPr>
              <w:rPr>
                <w:rFonts w:ascii="Cambria Math" w:hAnsi="Cambria Math" w:cstheme="majorBidi"/>
                <w:sz w:val="22"/>
              </w:rPr>
            </m:ctrlPr>
          </m:sSupPr>
          <m:e>
            <m:r>
              <w:rPr>
                <w:rFonts w:ascii="Cambria Math" w:hAnsi="Cambria Math" w:cstheme="majorBidi"/>
                <w:sz w:val="22"/>
              </w:rPr>
              <m:t>2</m:t>
            </m:r>
          </m:e>
          <m:sup>
            <m:r>
              <w:rPr>
                <w:rFonts w:ascii="Cambria Math" w:hAnsi="Cambria Math" w:cstheme="majorBidi"/>
                <w:sz w:val="22"/>
              </w:rPr>
              <m:t>AP</m:t>
            </m:r>
          </m:sup>
        </m:sSup>
        <m:r>
          <m:rPr>
            <m:sty m:val="p"/>
          </m:rPr>
          <w:rPr>
            <w:rFonts w:ascii="Cambria Math" w:hAnsi="Cambria Math" w:cstheme="majorBidi"/>
            <w:sz w:val="22"/>
          </w:rPr>
          <m:t xml:space="preserve"> </m:t>
        </m:r>
      </m:oMath>
      <w:r w:rsidRPr="00B51214">
        <w:rPr>
          <w:rFonts w:asciiTheme="majorBidi" w:hAnsiTheme="majorBidi" w:cstheme="majorBidi"/>
          <w:sz w:val="22"/>
        </w:rPr>
        <w:t xml:space="preserve">of atomic propositions to </w:t>
      </w:r>
      <w:r w:rsidR="00CF519F" w:rsidRPr="00B51214">
        <w:rPr>
          <w:rFonts w:asciiTheme="majorBidi" w:hAnsiTheme="majorBidi" w:cstheme="majorBidi"/>
          <w:sz w:val="22"/>
        </w:rPr>
        <w:t>the</w:t>
      </w:r>
      <w:r w:rsidRPr="00B51214">
        <w:rPr>
          <w:rFonts w:asciiTheme="majorBidi" w:hAnsiTheme="majorBidi" w:cstheme="majorBidi"/>
          <w:sz w:val="22"/>
        </w:rPr>
        <w:t xml:space="preserve"> state </w:t>
      </w:r>
      <w:r w:rsidRPr="00B51214">
        <w:rPr>
          <w:rFonts w:asciiTheme="majorBidi" w:hAnsiTheme="majorBidi" w:cstheme="majorBidi"/>
          <w:i/>
          <w:iCs/>
          <w:sz w:val="22"/>
        </w:rPr>
        <w:t>s. L(s)</w:t>
      </w:r>
      <w:r w:rsidRPr="00B51214">
        <w:rPr>
          <w:rFonts w:asciiTheme="majorBidi" w:hAnsiTheme="majorBidi" w:cstheme="majorBidi"/>
          <w:sz w:val="22"/>
        </w:rPr>
        <w:t xml:space="preserve"> intuitively stands for exactly those atomic propositions a </w:t>
      </w:r>
      <w:r w:rsidRPr="00B51214">
        <w:rPr>
          <w:rFonts w:ascii="Cambria Math" w:hAnsi="Cambria Math" w:cs="Cambria Math"/>
          <w:sz w:val="22"/>
        </w:rPr>
        <w:t>∈</w:t>
      </w:r>
      <w:r w:rsidRPr="00B51214">
        <w:rPr>
          <w:rFonts w:asciiTheme="majorBidi" w:hAnsiTheme="majorBidi" w:cstheme="majorBidi"/>
          <w:sz w:val="22"/>
        </w:rPr>
        <w:t xml:space="preserve"> AP which are satisfied </w:t>
      </w:r>
      <w:r w:rsidR="00CF519F" w:rsidRPr="00B51214">
        <w:rPr>
          <w:rFonts w:asciiTheme="majorBidi" w:hAnsiTheme="majorBidi" w:cstheme="majorBidi"/>
          <w:sz w:val="22"/>
        </w:rPr>
        <w:t>on the</w:t>
      </w:r>
      <w:r w:rsidRPr="00B51214">
        <w:rPr>
          <w:rFonts w:asciiTheme="majorBidi" w:hAnsiTheme="majorBidi" w:cstheme="majorBidi"/>
          <w:sz w:val="22"/>
        </w:rPr>
        <w:t xml:space="preserve"> state </w:t>
      </w:r>
      <w:r w:rsidRPr="00B51214">
        <w:rPr>
          <w:rFonts w:asciiTheme="majorBidi" w:hAnsiTheme="majorBidi" w:cstheme="majorBidi"/>
          <w:i/>
          <w:iCs/>
          <w:sz w:val="22"/>
        </w:rPr>
        <w:t>s</w:t>
      </w:r>
      <w:r w:rsidRPr="00B51214">
        <w:rPr>
          <w:rFonts w:asciiTheme="majorBidi" w:hAnsiTheme="majorBidi" w:cstheme="majorBidi"/>
          <w:sz w:val="22"/>
        </w:rPr>
        <w:t xml:space="preserve">. </w:t>
      </w:r>
    </w:p>
    <w:p w14:paraId="68238A31" w14:textId="63E1F1F2" w:rsidR="00133854" w:rsidRDefault="00133854" w:rsidP="00B51214">
      <w:pPr>
        <w:pStyle w:val="3"/>
        <w:spacing w:before="240" w:after="120" w:line="22" w:lineRule="atLeast"/>
        <w:ind w:left="0" w:hanging="14"/>
      </w:pPr>
      <w:bookmarkStart w:id="186" w:name="_Toc468119591"/>
      <w:bookmarkStart w:id="187" w:name="_Toc470169586"/>
      <w:r>
        <w:t>2.1.</w:t>
      </w:r>
      <w:r>
        <w:rPr>
          <w:lang w:bidi="ar-SA"/>
        </w:rPr>
        <w:t>3</w:t>
      </w:r>
      <w:r>
        <w:t>. Program graph (PG)</w:t>
      </w:r>
      <w:bookmarkEnd w:id="186"/>
      <w:bookmarkEnd w:id="187"/>
    </w:p>
    <w:p w14:paraId="36795763" w14:textId="3B763E89" w:rsidR="00133854" w:rsidRPr="00B51214" w:rsidRDefault="00CF519F" w:rsidP="00B51214">
      <w:pPr>
        <w:spacing w:after="120" w:line="264" w:lineRule="auto"/>
        <w:ind w:left="0" w:right="0" w:firstLine="272"/>
        <w:rPr>
          <w:sz w:val="22"/>
        </w:rPr>
      </w:pPr>
      <w:commentRangeStart w:id="188"/>
      <w:r w:rsidRPr="00B51214">
        <w:rPr>
          <w:sz w:val="22"/>
        </w:rPr>
        <w:t>P</w:t>
      </w:r>
      <w:r w:rsidR="00133854" w:rsidRPr="00B51214">
        <w:rPr>
          <w:sz w:val="22"/>
        </w:rPr>
        <w:t xml:space="preserve">rogram graphs over a set </w:t>
      </w:r>
      <w:r w:rsidR="00133854" w:rsidRPr="00B51214">
        <w:rPr>
          <w:i/>
          <w:iCs/>
          <w:sz w:val="22"/>
        </w:rPr>
        <w:t>Var</w:t>
      </w:r>
      <w:r w:rsidR="00133854" w:rsidRPr="00B51214">
        <w:rPr>
          <w:sz w:val="22"/>
        </w:rPr>
        <w:t xml:space="preserve"> of typed variables.</w:t>
      </w:r>
      <w:commentRangeEnd w:id="188"/>
      <w:r w:rsidRPr="00B51214">
        <w:rPr>
          <w:rStyle w:val="a8"/>
          <w:sz w:val="22"/>
          <w:szCs w:val="22"/>
        </w:rPr>
        <w:commentReference w:id="188"/>
      </w:r>
      <w:r w:rsidR="00133854" w:rsidRPr="00B51214">
        <w:rPr>
          <w:sz w:val="22"/>
        </w:rPr>
        <w:t xml:space="preserve"> Essentially, this means that a standardized type (e.g., boolean, integer, or char) is associated with each variable. The type of variable </w:t>
      </w:r>
      <w:r w:rsidR="00133854" w:rsidRPr="00B51214">
        <w:rPr>
          <w:i/>
          <w:iCs/>
          <w:sz w:val="22"/>
        </w:rPr>
        <w:t>x</w:t>
      </w:r>
      <w:r w:rsidR="00133854" w:rsidRPr="00B51214">
        <w:rPr>
          <w:sz w:val="22"/>
        </w:rPr>
        <w:t xml:space="preserve"> is called the domain </w:t>
      </w:r>
      <w:r w:rsidR="00133854" w:rsidRPr="00B51214">
        <w:rPr>
          <w:i/>
          <w:iCs/>
          <w:sz w:val="22"/>
        </w:rPr>
        <w:t>dom(x)</w:t>
      </w:r>
      <w:r w:rsidR="00133854" w:rsidRPr="00B51214">
        <w:rPr>
          <w:sz w:val="22"/>
        </w:rPr>
        <w:t xml:space="preserve"> of x. Let </w:t>
      </w:r>
      <w:r w:rsidR="00133854" w:rsidRPr="00B51214">
        <w:rPr>
          <w:i/>
          <w:iCs/>
          <w:sz w:val="22"/>
        </w:rPr>
        <w:t>Eval(Var)</w:t>
      </w:r>
      <w:r w:rsidR="00133854" w:rsidRPr="00B51214">
        <w:rPr>
          <w:sz w:val="22"/>
        </w:rPr>
        <w:t xml:space="preserve"> denote the set of (variable) evaluations that assign values to variables. </w:t>
      </w:r>
      <w:r w:rsidR="00133854" w:rsidRPr="00B51214">
        <w:rPr>
          <w:i/>
          <w:iCs/>
          <w:sz w:val="22"/>
        </w:rPr>
        <w:t>Cond(Var)</w:t>
      </w:r>
      <w:r w:rsidR="00133854" w:rsidRPr="00B51214">
        <w:rPr>
          <w:sz w:val="22"/>
        </w:rPr>
        <w:t xml:space="preserve"> is the set of Boolean conditions over Var. </w:t>
      </w:r>
    </w:p>
    <w:p w14:paraId="681A45C8" w14:textId="77777777" w:rsidR="00133854" w:rsidRPr="002D277C" w:rsidRDefault="00133854" w:rsidP="00B51214">
      <w:pPr>
        <w:spacing w:after="120" w:line="22" w:lineRule="atLeast"/>
        <w:ind w:left="0" w:right="0"/>
        <w:rPr>
          <w:b/>
          <w:bCs/>
        </w:rPr>
      </w:pPr>
      <w:r w:rsidRPr="002D277C">
        <w:rPr>
          <w:b/>
          <w:bCs/>
        </w:rPr>
        <w:t>Definition</w:t>
      </w:r>
      <w:r>
        <w:rPr>
          <w:b/>
          <w:bCs/>
        </w:rPr>
        <w:t>:</w:t>
      </w:r>
    </w:p>
    <w:p w14:paraId="52F3FB2C" w14:textId="2ED5DA1E" w:rsidR="00133854" w:rsidRDefault="00133854" w:rsidP="00B51214">
      <w:pPr>
        <w:bidi/>
        <w:spacing w:after="120" w:line="22" w:lineRule="atLeast"/>
        <w:ind w:left="720" w:right="0"/>
        <w:jc w:val="right"/>
        <w:rPr>
          <w:color w:val="auto"/>
          <w:rtl/>
        </w:rPr>
      </w:pPr>
      <w:r>
        <w:t>A program graph PG over set Var of typed variables is a tuple (</w:t>
      </w:r>
      <w:r w:rsidRPr="00101A7E">
        <w:rPr>
          <w:i/>
          <w:iCs/>
        </w:rPr>
        <w:t xml:space="preserve">Loc, Act, Effect, →, </w:t>
      </w:r>
      <m:oMath>
        <m:sSub>
          <m:sSubPr>
            <m:ctrlPr>
              <w:rPr>
                <w:rFonts w:ascii="Cambria Math" w:hAnsi="Cambria Math"/>
                <w:i/>
                <w:iCs/>
              </w:rPr>
            </m:ctrlPr>
          </m:sSubPr>
          <m:e>
            <m:r>
              <w:rPr>
                <w:rFonts w:ascii="Cambria Math" w:hAnsi="Cambria Math"/>
              </w:rPr>
              <m:t>Loc</m:t>
            </m:r>
          </m:e>
          <m:sub>
            <m:r>
              <w:rPr>
                <w:rFonts w:ascii="Cambria Math" w:hAnsi="Cambria Math"/>
              </w:rPr>
              <m:t>0</m:t>
            </m:r>
          </m:sub>
        </m:sSub>
      </m:oMath>
      <w:r w:rsidRPr="00101A7E">
        <w:rPr>
          <w:i/>
          <w:iCs/>
        </w:rPr>
        <w:t xml:space="preserve">, </w:t>
      </w:r>
      <m:oMath>
        <m:sSub>
          <m:sSubPr>
            <m:ctrlPr>
              <w:rPr>
                <w:rFonts w:ascii="Cambria Math" w:hAnsi="Cambria Math"/>
                <w:i/>
                <w:iCs/>
              </w:rPr>
            </m:ctrlPr>
          </m:sSubPr>
          <m:e>
            <m:r>
              <w:rPr>
                <w:rFonts w:ascii="Cambria Math" w:hAnsi="Cambria Math"/>
              </w:rPr>
              <m:t>g</m:t>
            </m:r>
          </m:e>
          <m:sub>
            <m:r>
              <w:rPr>
                <w:rFonts w:ascii="Cambria Math" w:hAnsi="Cambria Math"/>
              </w:rPr>
              <m:t>0</m:t>
            </m:r>
          </m:sub>
        </m:sSub>
      </m:oMath>
      <w:r>
        <w:t>) where</w:t>
      </w:r>
      <w:r w:rsidR="00B51214">
        <w:rPr>
          <w:color w:val="auto"/>
          <w:rtl/>
        </w:rPr>
        <w:tab/>
      </w:r>
    </w:p>
    <w:p w14:paraId="74F7A7F0" w14:textId="4AF58547" w:rsidR="00133854" w:rsidRDefault="00133854" w:rsidP="00B51214">
      <w:pPr>
        <w:numPr>
          <w:ilvl w:val="0"/>
          <w:numId w:val="24"/>
        </w:numPr>
        <w:tabs>
          <w:tab w:val="clear" w:pos="720"/>
          <w:tab w:val="num" w:pos="2160"/>
        </w:tabs>
        <w:spacing w:after="8" w:line="22" w:lineRule="atLeast"/>
        <w:ind w:right="0"/>
        <w:jc w:val="left"/>
      </w:pPr>
      <w:commentRangeStart w:id="189"/>
      <w:r w:rsidRPr="00AC1FEB">
        <w:rPr>
          <w:i/>
          <w:iCs/>
        </w:rPr>
        <w:t>Loc</w:t>
      </w:r>
      <w:commentRangeEnd w:id="189"/>
      <w:r w:rsidR="00CF519F" w:rsidRPr="00AC1FEB">
        <w:rPr>
          <w:rStyle w:val="a8"/>
          <w:i/>
          <w:iCs/>
        </w:rPr>
        <w:commentReference w:id="189"/>
      </w:r>
      <w:r w:rsidRPr="0093159C">
        <w:t> is a set of locations</w:t>
      </w:r>
    </w:p>
    <w:p w14:paraId="5BF2A409" w14:textId="77777777" w:rsidR="00133854" w:rsidRPr="0093159C" w:rsidRDefault="00133854" w:rsidP="00B51214">
      <w:pPr>
        <w:numPr>
          <w:ilvl w:val="0"/>
          <w:numId w:val="24"/>
        </w:numPr>
        <w:tabs>
          <w:tab w:val="clear" w:pos="720"/>
          <w:tab w:val="num" w:pos="1440"/>
        </w:tabs>
        <w:spacing w:after="8" w:line="22" w:lineRule="atLeast"/>
        <w:ind w:right="0"/>
        <w:jc w:val="left"/>
      </w:pPr>
      <w:r w:rsidRPr="00AC1FEB">
        <w:rPr>
          <w:i/>
          <w:iCs/>
        </w:rPr>
        <w:t>Act</w:t>
      </w:r>
      <w:r w:rsidRPr="0093159C">
        <w:t> is a set of actions,</w:t>
      </w:r>
    </w:p>
    <w:p w14:paraId="068BE53C" w14:textId="77777777" w:rsidR="00133854" w:rsidRPr="0093159C" w:rsidRDefault="00133854" w:rsidP="00B51214">
      <w:pPr>
        <w:numPr>
          <w:ilvl w:val="0"/>
          <w:numId w:val="24"/>
        </w:numPr>
        <w:tabs>
          <w:tab w:val="clear" w:pos="720"/>
          <w:tab w:val="num" w:pos="1440"/>
        </w:tabs>
        <w:spacing w:after="8" w:line="22" w:lineRule="atLeast"/>
        <w:ind w:right="0"/>
        <w:jc w:val="left"/>
      </w:pPr>
      <w:r w:rsidRPr="00AC1FEB">
        <w:rPr>
          <w:i/>
          <w:iCs/>
        </w:rPr>
        <w:t>Effect:Act×Eval(Var)→Eval(Var) →Eval(Var)</w:t>
      </w:r>
      <w:r w:rsidRPr="0093159C">
        <w:t> is the effect function,</w:t>
      </w:r>
    </w:p>
    <w:p w14:paraId="3FE5DADB" w14:textId="77777777" w:rsidR="00133854" w:rsidRPr="0093159C" w:rsidRDefault="00133854" w:rsidP="00B51214">
      <w:pPr>
        <w:numPr>
          <w:ilvl w:val="0"/>
          <w:numId w:val="24"/>
        </w:numPr>
        <w:tabs>
          <w:tab w:val="clear" w:pos="720"/>
          <w:tab w:val="num" w:pos="1440"/>
        </w:tabs>
        <w:spacing w:after="8" w:line="22" w:lineRule="atLeast"/>
        <w:ind w:right="0"/>
        <w:jc w:val="left"/>
      </w:pPr>
      <w:r>
        <w:t>→</w:t>
      </w:r>
      <w:r w:rsidRPr="0093159C">
        <w:rPr>
          <w:rFonts w:ascii="Cambria Math" w:hAnsi="Cambria Math" w:cs="Cambria Math"/>
        </w:rPr>
        <w:t>⊆</w:t>
      </w:r>
      <w:r w:rsidRPr="00AC1FEB">
        <w:rPr>
          <w:i/>
          <w:iCs/>
        </w:rPr>
        <w:t>Loc×Cond(Var)×Act×Loc</w:t>
      </w:r>
      <w:r w:rsidRPr="00AC1FEB">
        <w:rPr>
          <w:rFonts w:ascii="Cambria Math" w:hAnsi="Cambria Math" w:cs="Cambria Math"/>
          <w:i/>
          <w:iCs/>
        </w:rPr>
        <w:t>↪⊆</w:t>
      </w:r>
      <w:r w:rsidRPr="00AC1FEB">
        <w:rPr>
          <w:i/>
          <w:iCs/>
        </w:rPr>
        <w:t>Loc×Cond(Var)×Act×Loc</w:t>
      </w:r>
      <w:r w:rsidRPr="0093159C">
        <w:t> is the conditional transition relation,</w:t>
      </w:r>
    </w:p>
    <w:p w14:paraId="7009D5E7" w14:textId="35CC8A49" w:rsidR="00133854" w:rsidRPr="0093159C" w:rsidRDefault="00245F87" w:rsidP="00B51214">
      <w:pPr>
        <w:numPr>
          <w:ilvl w:val="0"/>
          <w:numId w:val="24"/>
        </w:numPr>
        <w:tabs>
          <w:tab w:val="clear" w:pos="720"/>
          <w:tab w:val="num" w:pos="1440"/>
        </w:tabs>
        <w:spacing w:after="8" w:line="22" w:lineRule="atLeast"/>
        <w:ind w:right="0"/>
        <w:jc w:val="left"/>
      </w:pPr>
      <m:oMath>
        <m:sSub>
          <m:sSubPr>
            <m:ctrlPr>
              <w:rPr>
                <w:rFonts w:ascii="Cambria Math" w:hAnsi="Cambria Math"/>
                <w:i/>
              </w:rPr>
            </m:ctrlPr>
          </m:sSubPr>
          <m:e>
            <m:r>
              <w:rPr>
                <w:rFonts w:ascii="Cambria Math" w:hAnsi="Cambria Math"/>
              </w:rPr>
              <m:t>Loc</m:t>
            </m:r>
          </m:e>
          <m:sub>
            <m:r>
              <w:rPr>
                <w:rFonts w:ascii="Cambria Math" w:hAnsi="Cambria Math"/>
              </w:rPr>
              <m:t>0</m:t>
            </m:r>
          </m:sub>
        </m:sSub>
      </m:oMath>
      <w:r w:rsidR="00133854" w:rsidRPr="00AC1FEB">
        <w:rPr>
          <w:rFonts w:ascii="Cambria Math" w:hAnsi="Cambria Math" w:cs="Cambria Math"/>
          <w:i/>
        </w:rPr>
        <w:t>⊆</w:t>
      </w:r>
      <w:r w:rsidR="00133854" w:rsidRPr="00AC1FEB">
        <w:rPr>
          <w:i/>
        </w:rPr>
        <w:t>Loc</w:t>
      </w:r>
      <w:r w:rsidR="00133854" w:rsidRPr="0093159C">
        <w:t> is a set of initial locations,</w:t>
      </w:r>
    </w:p>
    <w:p w14:paraId="203A21EA" w14:textId="326676F3" w:rsidR="005F67F8" w:rsidRDefault="00245F87" w:rsidP="00B51214">
      <w:pPr>
        <w:numPr>
          <w:ilvl w:val="0"/>
          <w:numId w:val="24"/>
        </w:numPr>
        <w:tabs>
          <w:tab w:val="clear" w:pos="720"/>
          <w:tab w:val="num" w:pos="1440"/>
        </w:tabs>
        <w:spacing w:after="8" w:line="22" w:lineRule="atLeast"/>
        <w:ind w:right="0"/>
        <w:jc w:val="left"/>
      </w:pPr>
      <m:oMath>
        <m:sSub>
          <m:sSubPr>
            <m:ctrlPr>
              <w:rPr>
                <w:rFonts w:ascii="Cambria Math" w:hAnsi="Cambria Math"/>
                <w:i/>
              </w:rPr>
            </m:ctrlPr>
          </m:sSubPr>
          <m:e>
            <m:r>
              <w:rPr>
                <w:rFonts w:ascii="Cambria Math" w:hAnsi="Cambria Math"/>
              </w:rPr>
              <m:t>g</m:t>
            </m:r>
          </m:e>
          <m:sub>
            <m:r>
              <w:rPr>
                <w:rFonts w:ascii="Cambria Math" w:hAnsi="Cambria Math"/>
              </w:rPr>
              <m:t>0</m:t>
            </m:r>
          </m:sub>
        </m:sSub>
      </m:oMath>
      <w:r w:rsidR="00133854" w:rsidRPr="00AC1FEB">
        <w:rPr>
          <w:rFonts w:ascii="Cambria Math" w:hAnsi="Cambria Math" w:cs="Cambria Math"/>
          <w:i/>
        </w:rPr>
        <w:t>∈</w:t>
      </w:r>
      <w:r w:rsidR="00133854" w:rsidRPr="00AC1FEB">
        <w:rPr>
          <w:i/>
        </w:rPr>
        <w:t>Cond(Var)</w:t>
      </w:r>
      <w:r w:rsidR="00133854" w:rsidRPr="0093159C">
        <w:t> is the initial condition.</w:t>
      </w:r>
    </w:p>
    <w:p w14:paraId="28974D6B" w14:textId="7E03DED0" w:rsidR="007707F4" w:rsidRDefault="007707F4" w:rsidP="00B42950">
      <w:pPr>
        <w:pStyle w:val="3"/>
        <w:spacing w:before="240" w:after="120" w:line="22" w:lineRule="atLeast"/>
        <w:ind w:left="0" w:firstLine="0"/>
      </w:pPr>
    </w:p>
    <w:p w14:paraId="7587BCB5" w14:textId="3E25C582" w:rsidR="00B42950" w:rsidRDefault="00B42950" w:rsidP="00B42950"/>
    <w:p w14:paraId="4A16F0C8" w14:textId="77777777" w:rsidR="00B42950" w:rsidRPr="00B42950" w:rsidRDefault="00B42950" w:rsidP="00B42950"/>
    <w:p w14:paraId="6A42E419" w14:textId="77777777" w:rsidR="007707F4" w:rsidRDefault="007707F4" w:rsidP="00B51214">
      <w:pPr>
        <w:pStyle w:val="3"/>
        <w:spacing w:before="240" w:after="120" w:line="22" w:lineRule="atLeast"/>
        <w:ind w:left="0" w:hanging="14"/>
      </w:pPr>
    </w:p>
    <w:p w14:paraId="1DC74993" w14:textId="4FD99C02" w:rsidR="004E27B6" w:rsidRPr="005F67F8" w:rsidRDefault="00CF6F20" w:rsidP="00B51214">
      <w:pPr>
        <w:pStyle w:val="3"/>
        <w:spacing w:before="240" w:after="120" w:line="22" w:lineRule="atLeast"/>
        <w:ind w:left="0" w:hanging="14"/>
      </w:pPr>
      <w:bookmarkStart w:id="190" w:name="_Toc470169587"/>
      <w:r>
        <w:t>2.1.</w:t>
      </w:r>
      <w:r w:rsidR="00C62C42">
        <w:t>4</w:t>
      </w:r>
      <w:r>
        <w:t xml:space="preserve">. </w:t>
      </w:r>
      <w:r w:rsidR="00357A3E">
        <w:rPr>
          <w:rFonts w:asciiTheme="majorBidi" w:hAnsiTheme="majorBidi" w:cstheme="majorBidi"/>
          <w:bCs/>
          <w:sz w:val="24"/>
          <w:szCs w:val="24"/>
        </w:rPr>
        <w:t>Linear Temporal Logic</w:t>
      </w:r>
      <w:r w:rsidR="00357A3E">
        <w:rPr>
          <w:rFonts w:asciiTheme="majorBidi" w:eastAsiaTheme="minorHAnsi" w:hAnsiTheme="majorBidi" w:cstheme="majorBidi"/>
          <w:b w:val="0"/>
          <w:bCs/>
          <w:sz w:val="24"/>
          <w:szCs w:val="24"/>
        </w:rPr>
        <w:t>(LTL)</w:t>
      </w:r>
      <w:bookmarkEnd w:id="190"/>
      <w:r w:rsidR="00133854" w:rsidRPr="00133854">
        <w:t xml:space="preserve"> </w:t>
      </w:r>
    </w:p>
    <w:p w14:paraId="1BCA7E1D" w14:textId="4A7ADA68" w:rsidR="004E27B6" w:rsidRPr="00B51214" w:rsidRDefault="00863DD3" w:rsidP="00101A7E">
      <w:pPr>
        <w:autoSpaceDE w:val="0"/>
        <w:autoSpaceDN w:val="0"/>
        <w:adjustRightInd w:val="0"/>
        <w:spacing w:after="120" w:line="264" w:lineRule="auto"/>
        <w:ind w:left="0" w:right="0" w:firstLine="0"/>
        <w:rPr>
          <w:rFonts w:asciiTheme="majorBidi" w:eastAsia="cmr10" w:hAnsiTheme="majorBidi" w:cstheme="majorBidi"/>
          <w:sz w:val="22"/>
        </w:rPr>
      </w:pPr>
      <w:r w:rsidRPr="00B51214">
        <w:rPr>
          <w:rFonts w:asciiTheme="majorBidi" w:eastAsia="cmr10" w:hAnsiTheme="majorBidi" w:cstheme="majorBidi"/>
          <w:sz w:val="22"/>
        </w:rPr>
        <w:t>L</w:t>
      </w:r>
      <w:r w:rsidR="00F245F0" w:rsidRPr="00B51214">
        <w:rPr>
          <w:rFonts w:asciiTheme="majorBidi" w:eastAsia="cmr10" w:hAnsiTheme="majorBidi" w:cstheme="majorBidi"/>
          <w:sz w:val="22"/>
        </w:rPr>
        <w:t>i</w:t>
      </w:r>
      <w:r w:rsidR="004E27B6" w:rsidRPr="00B51214">
        <w:rPr>
          <w:rFonts w:asciiTheme="majorBidi" w:eastAsia="cmr10" w:hAnsiTheme="majorBidi" w:cstheme="majorBidi"/>
          <w:sz w:val="22"/>
        </w:rPr>
        <w:t>near temporal logic (</w:t>
      </w:r>
      <w:r w:rsidR="004E27B6" w:rsidRPr="00101A7E">
        <w:rPr>
          <w:rFonts w:asciiTheme="majorBidi" w:eastAsia="cmr10" w:hAnsiTheme="majorBidi" w:cstheme="majorBidi"/>
          <w:i/>
          <w:iCs/>
          <w:sz w:val="22"/>
        </w:rPr>
        <w:t>LTL</w:t>
      </w:r>
      <w:r w:rsidR="004E27B6" w:rsidRPr="00B51214">
        <w:rPr>
          <w:rFonts w:asciiTheme="majorBidi" w:eastAsia="cmr10" w:hAnsiTheme="majorBidi" w:cstheme="majorBidi"/>
          <w:sz w:val="22"/>
        </w:rPr>
        <w:t xml:space="preserve">), is a logical formalism that is suited for specifying </w:t>
      </w:r>
      <w:commentRangeStart w:id="191"/>
      <w:r w:rsidR="00101A7E" w:rsidRPr="00B51214">
        <w:rPr>
          <w:rFonts w:asciiTheme="majorBidi" w:eastAsia="cmr10" w:hAnsiTheme="majorBidi" w:cstheme="majorBidi"/>
          <w:sz w:val="22"/>
        </w:rPr>
        <w:t>L</w:t>
      </w:r>
      <w:r w:rsidR="00101A7E">
        <w:rPr>
          <w:rFonts w:asciiTheme="majorBidi" w:eastAsia="cmr10" w:hAnsiTheme="majorBidi" w:cstheme="majorBidi"/>
          <w:sz w:val="22"/>
        </w:rPr>
        <w:t xml:space="preserve">ogical </w:t>
      </w:r>
      <w:r w:rsidR="00101A7E">
        <w:rPr>
          <w:rFonts w:asciiTheme="majorBidi" w:hAnsiTheme="majorBidi" w:cstheme="majorBidi"/>
          <w:bCs/>
          <w:sz w:val="24"/>
          <w:szCs w:val="24"/>
        </w:rPr>
        <w:t>Temporal</w:t>
      </w:r>
      <w:r w:rsidR="004E27B6" w:rsidRPr="00B51214">
        <w:rPr>
          <w:rFonts w:asciiTheme="majorBidi" w:eastAsia="cmr10" w:hAnsiTheme="majorBidi" w:cstheme="majorBidi"/>
          <w:sz w:val="22"/>
        </w:rPr>
        <w:t xml:space="preserve"> properties.</w:t>
      </w:r>
      <w:commentRangeEnd w:id="191"/>
      <w:r w:rsidR="00CF519F" w:rsidRPr="00B51214">
        <w:rPr>
          <w:rStyle w:val="a8"/>
          <w:sz w:val="22"/>
          <w:szCs w:val="22"/>
        </w:rPr>
        <w:commentReference w:id="191"/>
      </w:r>
      <w:r w:rsidR="004E27B6" w:rsidRPr="00B51214">
        <w:rPr>
          <w:rFonts w:asciiTheme="majorBidi" w:eastAsia="cmr10" w:hAnsiTheme="majorBidi" w:cstheme="majorBidi"/>
          <w:sz w:val="22"/>
        </w:rPr>
        <w:t xml:space="preserve"> LTL can be used to speci</w:t>
      </w:r>
      <w:r w:rsidR="005F67F8" w:rsidRPr="00B51214">
        <w:rPr>
          <w:rFonts w:asciiTheme="majorBidi" w:eastAsia="cmr10" w:hAnsiTheme="majorBidi" w:cstheme="majorBidi"/>
          <w:sz w:val="22"/>
        </w:rPr>
        <w:t>fy important system properties.</w:t>
      </w:r>
    </w:p>
    <w:p w14:paraId="22310C2D" w14:textId="21BD14A7" w:rsidR="004A40EF" w:rsidRPr="00B51214" w:rsidRDefault="004A40EF" w:rsidP="007707F4">
      <w:pPr>
        <w:autoSpaceDE w:val="0"/>
        <w:autoSpaceDN w:val="0"/>
        <w:adjustRightInd w:val="0"/>
        <w:spacing w:after="120" w:line="264" w:lineRule="auto"/>
        <w:ind w:left="0" w:right="0" w:firstLine="0"/>
        <w:rPr>
          <w:rFonts w:asciiTheme="majorBidi" w:hAnsiTheme="majorBidi" w:cstheme="majorBidi"/>
          <w:sz w:val="22"/>
        </w:rPr>
      </w:pPr>
      <w:r w:rsidRPr="00B51214">
        <w:rPr>
          <w:rFonts w:asciiTheme="majorBidi" w:eastAsia="cmr10" w:hAnsiTheme="majorBidi" w:cstheme="majorBidi"/>
          <w:sz w:val="22"/>
        </w:rPr>
        <w:t xml:space="preserve">The underlying nature of time in temporal logics is </w:t>
      </w:r>
      <w:r w:rsidRPr="00B51214">
        <w:rPr>
          <w:rFonts w:asciiTheme="majorBidi" w:eastAsia="cmr10" w:hAnsiTheme="majorBidi" w:cstheme="majorBidi"/>
          <w:i/>
          <w:iCs/>
          <w:sz w:val="22"/>
        </w:rPr>
        <w:t>linear</w:t>
      </w:r>
      <w:r w:rsidRPr="00B51214">
        <w:rPr>
          <w:rFonts w:asciiTheme="majorBidi" w:eastAsia="cmr10" w:hAnsiTheme="majorBidi" w:cstheme="majorBidi"/>
          <w:sz w:val="22"/>
        </w:rPr>
        <w:t xml:space="preserve">. i.e.  at each moment in time there is a single successor </w:t>
      </w:r>
      <w:r w:rsidR="005F67F8" w:rsidRPr="00B51214">
        <w:rPr>
          <w:rFonts w:asciiTheme="majorBidi" w:eastAsia="cmr10" w:hAnsiTheme="majorBidi" w:cstheme="majorBidi"/>
          <w:sz w:val="22"/>
        </w:rPr>
        <w:t>moment, several</w:t>
      </w:r>
      <w:r w:rsidRPr="00B51214">
        <w:rPr>
          <w:rFonts w:asciiTheme="majorBidi" w:hAnsiTheme="majorBidi" w:cstheme="majorBidi"/>
          <w:sz w:val="22"/>
        </w:rPr>
        <w:t xml:space="preserve"> model-checking tools use LTL as a property specification language. The model checker SPIN is a prominent example of such an automated verification tool. </w:t>
      </w:r>
    </w:p>
    <w:p w14:paraId="34267374" w14:textId="6CDD236B" w:rsidR="00614EF0" w:rsidRDefault="004A40EF">
      <w:pPr>
        <w:pStyle w:val="3"/>
        <w:spacing w:before="240" w:after="120" w:line="22" w:lineRule="atLeast"/>
        <w:ind w:left="14" w:hanging="14"/>
        <w:rPr>
          <w:ins w:id="192" w:author="adm" w:date="2016-12-20T09:51:00Z"/>
          <w:sz w:val="22"/>
        </w:rPr>
        <w:pPrChange w:id="193" w:author="adm" w:date="2016-12-20T09:29:00Z">
          <w:pPr>
            <w:pStyle w:val="3"/>
            <w:spacing w:before="240" w:after="120" w:line="22" w:lineRule="atLeast"/>
            <w:ind w:left="475" w:hanging="14"/>
          </w:pPr>
        </w:pPrChange>
      </w:pPr>
      <w:bookmarkStart w:id="194" w:name="_Toc470169588"/>
      <w:r w:rsidRPr="00B51214">
        <w:rPr>
          <w:sz w:val="22"/>
        </w:rPr>
        <w:t>2.1.4.</w:t>
      </w:r>
      <w:r w:rsidR="008B34A0" w:rsidRPr="00B51214">
        <w:rPr>
          <w:sz w:val="22"/>
        </w:rPr>
        <w:t>1</w:t>
      </w:r>
      <w:r w:rsidRPr="00B51214">
        <w:rPr>
          <w:sz w:val="22"/>
        </w:rPr>
        <w:t xml:space="preserve"> </w:t>
      </w:r>
      <w:ins w:id="195" w:author="adm" w:date="2016-12-20T09:51:00Z">
        <w:r w:rsidR="00205D4D">
          <w:rPr>
            <w:rFonts w:asciiTheme="majorBidi" w:hAnsiTheme="majorBidi" w:cstheme="majorBidi"/>
            <w:sz w:val="22"/>
          </w:rPr>
          <w:t xml:space="preserve">Definition </w:t>
        </w:r>
        <w:r w:rsidR="00205D4D" w:rsidRPr="00F251EA">
          <w:rPr>
            <w:rFonts w:asciiTheme="majorBidi" w:hAnsiTheme="majorBidi" w:cstheme="majorBidi"/>
            <w:sz w:val="22"/>
          </w:rPr>
          <w:t>Syntax of LTL</w:t>
        </w:r>
      </w:ins>
      <w:bookmarkEnd w:id="194"/>
      <w:del w:id="196" w:author="adm" w:date="2016-12-20T09:51:00Z">
        <w:r w:rsidR="00614EF0" w:rsidRPr="00B51214" w:rsidDel="00205D4D">
          <w:rPr>
            <w:rFonts w:asciiTheme="majorBidi" w:eastAsiaTheme="minorEastAsia" w:hAnsiTheme="majorBidi" w:cstheme="majorBidi"/>
            <w:color w:val="auto"/>
            <w:sz w:val="22"/>
          </w:rPr>
          <w:delText>Syntax of LTL</w:delText>
        </w:r>
        <w:r w:rsidR="00614EF0" w:rsidRPr="00B51214" w:rsidDel="00205D4D">
          <w:rPr>
            <w:rFonts w:asciiTheme="majorBidi" w:eastAsiaTheme="minorHAnsi" w:hAnsiTheme="majorBidi" w:cstheme="majorBidi"/>
            <w:b w:val="0"/>
            <w:bCs/>
            <w:sz w:val="22"/>
          </w:rPr>
          <w:delText xml:space="preserve"> </w:delText>
        </w:r>
      </w:del>
    </w:p>
    <w:p w14:paraId="4FA38B4D" w14:textId="77777777" w:rsidR="00562149" w:rsidRPr="00562149" w:rsidRDefault="00205D4D">
      <w:pPr>
        <w:ind w:left="0" w:firstLine="0"/>
        <w:rPr>
          <w:ins w:id="197" w:author="adm" w:date="2016-12-20T10:02:00Z"/>
          <w:rFonts w:asciiTheme="majorBidi" w:hAnsiTheme="majorBidi" w:cstheme="majorBidi"/>
          <w:i/>
          <w:color w:val="auto"/>
          <w:sz w:val="22"/>
          <w:lang w:bidi="ar-SA"/>
          <w:rPrChange w:id="198" w:author="adm" w:date="2016-12-20T10:02:00Z">
            <w:rPr>
              <w:ins w:id="199" w:author="adm" w:date="2016-12-20T10:02:00Z"/>
              <w:rFonts w:ascii="Cambria Math" w:eastAsiaTheme="minorEastAsia" w:hAnsi="Cambria Math" w:cstheme="majorBidi"/>
              <w:i w:val="0"/>
              <w:color w:val="auto"/>
              <w:sz w:val="22"/>
              <w:lang w:bidi="ar-SA"/>
            </w:rPr>
          </w:rPrChange>
        </w:rPr>
        <w:pPrChange w:id="200" w:author="adm" w:date="2016-12-20T10:01:00Z">
          <w:pPr>
            <w:pStyle w:val="3"/>
            <w:spacing w:before="240" w:after="120" w:line="22" w:lineRule="atLeast"/>
            <w:ind w:left="475" w:hanging="14"/>
          </w:pPr>
        </w:pPrChange>
      </w:pPr>
      <w:ins w:id="201" w:author="adm" w:date="2016-12-20T09:51:00Z">
        <w:r w:rsidRPr="00205D4D">
          <w:rPr>
            <w:rFonts w:asciiTheme="majorBidi" w:hAnsiTheme="majorBidi" w:cstheme="majorBidi"/>
            <w:sz w:val="22"/>
            <w:rPrChange w:id="202" w:author="adm" w:date="2016-12-20T09:51:00Z">
              <w:rPr/>
            </w:rPrChange>
          </w:rPr>
          <w:t>LTL formulae over the set AP of atomic proposition are formed acco</w:t>
        </w:r>
        <w:r w:rsidR="00562149">
          <w:rPr>
            <w:rFonts w:asciiTheme="majorBidi" w:hAnsiTheme="majorBidi" w:cstheme="majorBidi"/>
            <w:sz w:val="22"/>
          </w:rPr>
          <w:t>rding to the following gramma</w:t>
        </w:r>
      </w:ins>
      <m:oMath>
        <m:r>
          <w:ins w:id="203" w:author="adm" w:date="2016-12-20T09:53:00Z">
            <w:rPr>
              <w:rFonts w:ascii="Cambria Math" w:hAnsi="Cambria Math" w:cstheme="majorBidi"/>
              <w:sz w:val="22"/>
            </w:rPr>
            <m:t xml:space="preserve">: </m:t>
          </w:ins>
        </m:r>
        <m:r>
          <w:ins w:id="204" w:author="adm" w:date="2016-12-20T09:57:00Z">
            <m:rPr>
              <m:sty m:val="p"/>
            </m:rPr>
            <w:rPr>
              <w:rFonts w:ascii="Cambria Math" w:eastAsiaTheme="minorEastAsia" w:hAnsi="Cambria Math" w:cstheme="majorBidi"/>
              <w:color w:val="auto"/>
              <w:sz w:val="22"/>
              <w:lang w:bidi="ar-SA"/>
            </w:rPr>
            <m:t xml:space="preserve"> </m:t>
          </w:ins>
        </m:r>
      </m:oMath>
    </w:p>
    <w:p w14:paraId="2979BFB9" w14:textId="0DE61AEC" w:rsidR="00562149" w:rsidRPr="00562149" w:rsidRDefault="00562149">
      <w:pPr>
        <w:ind w:left="720" w:firstLine="720"/>
        <w:rPr>
          <w:ins w:id="205" w:author="adm" w:date="2016-12-20T10:02:00Z"/>
          <w:rFonts w:asciiTheme="majorBidi" w:hAnsiTheme="majorBidi" w:cstheme="majorBidi"/>
          <w:i/>
          <w:sz w:val="22"/>
          <w:rPrChange w:id="206" w:author="adm" w:date="2016-12-20T10:02:00Z">
            <w:rPr>
              <w:ins w:id="207" w:author="adm" w:date="2016-12-20T10:02:00Z"/>
              <w:rFonts w:ascii="Cambria Math" w:hAnsi="Cambria Math" w:cstheme="majorBidi"/>
              <w:i w:val="0"/>
              <w:sz w:val="22"/>
            </w:rPr>
          </w:rPrChange>
        </w:rPr>
        <w:pPrChange w:id="208" w:author="adm" w:date="2016-12-20T10:02:00Z">
          <w:pPr>
            <w:pStyle w:val="3"/>
            <w:spacing w:before="240" w:after="120" w:line="22" w:lineRule="atLeast"/>
            <w:ind w:left="475" w:hanging="14"/>
          </w:pPr>
        </w:pPrChange>
      </w:pPr>
      <m:oMathPara>
        <m:oMathParaPr>
          <m:jc m:val="left"/>
        </m:oMathParaPr>
        <m:oMath>
          <m:r>
            <w:ins w:id="209" w:author="adm" w:date="2016-12-20T09:57:00Z">
              <w:rPr>
                <w:rFonts w:ascii="Cambria Math" w:eastAsiaTheme="minorEastAsia" w:hAnsi="Cambria Math" w:cstheme="majorBidi"/>
                <w:color w:val="auto"/>
                <w:sz w:val="22"/>
                <w:lang w:bidi="ar-SA"/>
              </w:rPr>
              <m:t>φ</m:t>
            </w:ins>
          </m:r>
          <m:r>
            <w:ins w:id="210" w:author="adm" w:date="2016-12-20T09:51:00Z">
              <w:rPr>
                <w:rFonts w:ascii="Cambria Math" w:hAnsi="Cambria Math" w:cstheme="majorBidi"/>
                <w:sz w:val="22"/>
              </w:rPr>
              <m:t xml:space="preserve">  :</m:t>
            </w:ins>
          </m:r>
          <m:r>
            <w:rPr>
              <w:rFonts w:ascii="Cambria Math" w:hAnsi="Cambria Math" w:cstheme="majorBidi"/>
              <w:sz w:val="22"/>
            </w:rPr>
            <m:t>≔</m:t>
          </m:r>
          <m:r>
            <w:ins w:id="211" w:author="adm" w:date="2016-12-20T09:51:00Z">
              <w:rPr>
                <w:rFonts w:ascii="Cambria Math" w:hAnsi="Cambria Math" w:cstheme="majorBidi"/>
                <w:sz w:val="22"/>
              </w:rPr>
              <m:t xml:space="preserve"> tru</m:t>
            </w:ins>
          </m:r>
          <m:r>
            <w:ins w:id="212" w:author="adm" w:date="2016-12-20T09:53:00Z">
              <w:rPr>
                <w:rFonts w:ascii="Cambria Math" w:hAnsi="Cambria Math" w:cstheme="majorBidi"/>
                <w:sz w:val="22"/>
              </w:rPr>
              <m:t>e</m:t>
            </w:ins>
          </m:r>
          <m:r>
            <w:ins w:id="213" w:author="adm" w:date="2016-12-20T09:51:00Z">
              <w:rPr>
                <w:rFonts w:ascii="Cambria Math" w:hAnsi="Cambria Math" w:cstheme="majorBidi"/>
                <w:sz w:val="22"/>
              </w:rPr>
              <m:t xml:space="preserve"> </m:t>
            </w:ins>
          </m:r>
          <m:r>
            <w:ins w:id="214" w:author="adm" w:date="2016-12-20T09:59:00Z">
              <w:rPr>
                <w:rFonts w:ascii="Cambria Math" w:hAnsi="Cambria Math" w:cstheme="majorBidi"/>
                <w:sz w:val="22"/>
              </w:rPr>
              <m:t xml:space="preserve"> </m:t>
            </w:ins>
          </m:r>
          <m:d>
            <m:dPr>
              <m:begChr m:val="|"/>
              <m:endChr m:val="|"/>
              <m:ctrlPr>
                <w:ins w:id="215" w:author="adm" w:date="2016-12-20T09:53:00Z">
                  <w:rPr>
                    <w:rFonts w:ascii="Cambria Math" w:hAnsi="Cambria Math" w:cstheme="majorBidi"/>
                    <w:i/>
                    <w:sz w:val="22"/>
                  </w:rPr>
                </w:ins>
              </m:ctrlPr>
            </m:dPr>
            <m:e>
              <m:r>
                <w:ins w:id="216" w:author="adm" w:date="2016-12-20T09:53:00Z">
                  <w:rPr>
                    <w:rFonts w:ascii="Cambria Math" w:hAnsi="Cambria Math" w:cstheme="majorBidi"/>
                    <w:sz w:val="22"/>
                  </w:rPr>
                  <m:t xml:space="preserve">  </m:t>
                </w:ins>
              </m:r>
              <m:r>
                <w:ins w:id="217" w:author="adm" w:date="2016-12-20T09:51:00Z">
                  <w:rPr>
                    <w:rFonts w:ascii="Cambria Math" w:hAnsi="Cambria Math" w:cstheme="majorBidi"/>
                    <w:sz w:val="22"/>
                  </w:rPr>
                  <m:t xml:space="preserve">a </m:t>
                </w:ins>
              </m:r>
              <m:r>
                <w:ins w:id="218" w:author="adm" w:date="2016-12-20T09:53:00Z">
                  <w:rPr>
                    <w:rFonts w:ascii="Cambria Math" w:hAnsi="Cambria Math" w:cstheme="majorBidi"/>
                    <w:sz w:val="22"/>
                  </w:rPr>
                  <m:t xml:space="preserve"> </m:t>
                </w:ins>
              </m:r>
              <m:d>
                <m:dPr>
                  <m:begChr m:val="|"/>
                  <m:endChr m:val="|"/>
                  <m:ctrlPr>
                    <w:ins w:id="219" w:author="adm" w:date="2016-12-20T09:53:00Z">
                      <w:rPr>
                        <w:rFonts w:ascii="Cambria Math" w:hAnsi="Cambria Math" w:cstheme="majorBidi"/>
                        <w:i/>
                        <w:sz w:val="22"/>
                      </w:rPr>
                    </w:ins>
                  </m:ctrlPr>
                </m:dPr>
                <m:e>
                  <m:sSub>
                    <m:sSubPr>
                      <m:ctrlPr>
                        <w:ins w:id="220" w:author="adm" w:date="2016-12-20T09:57:00Z">
                          <w:rPr>
                            <w:rFonts w:ascii="Cambria Math" w:hAnsi="Cambria Math" w:cstheme="majorBidi"/>
                            <w:i/>
                            <w:sz w:val="22"/>
                          </w:rPr>
                        </w:ins>
                      </m:ctrlPr>
                    </m:sSubPr>
                    <m:e>
                      <m:r>
                        <w:ins w:id="221" w:author="adm" w:date="2016-12-20T09:58:00Z">
                          <m:rPr>
                            <m:sty m:val="p"/>
                          </m:rPr>
                          <w:rPr>
                            <w:rFonts w:ascii="Cambria Math" w:eastAsiaTheme="minorEastAsia" w:hAnsi="Cambria Math" w:cstheme="majorBidi"/>
                            <w:color w:val="auto"/>
                            <w:sz w:val="22"/>
                            <w:lang w:bidi="ar-SA"/>
                          </w:rPr>
                          <m:t xml:space="preserve"> </m:t>
                        </w:ins>
                      </m:r>
                      <m:r>
                        <w:ins w:id="222" w:author="adm" w:date="2016-12-20T09:59:00Z">
                          <w:rPr>
                            <w:rFonts w:ascii="Cambria Math" w:eastAsiaTheme="minorEastAsia" w:hAnsi="Cambria Math" w:cstheme="majorBidi"/>
                            <w:color w:val="auto"/>
                            <w:sz w:val="22"/>
                            <w:lang w:bidi="ar-SA"/>
                          </w:rPr>
                          <m:t xml:space="preserve"> </m:t>
                        </w:ins>
                      </m:r>
                      <m:r>
                        <w:ins w:id="223" w:author="adm" w:date="2016-12-20T09:58:00Z">
                          <w:rPr>
                            <w:rFonts w:ascii="Cambria Math" w:eastAsiaTheme="minorEastAsia" w:hAnsi="Cambria Math" w:cstheme="majorBidi"/>
                            <w:color w:val="auto"/>
                            <w:sz w:val="22"/>
                            <w:lang w:bidi="ar-SA"/>
                          </w:rPr>
                          <m:t>φ</m:t>
                        </w:ins>
                      </m:r>
                    </m:e>
                    <m:sub>
                      <m:r>
                        <w:ins w:id="224" w:author="adm" w:date="2016-12-20T09:57:00Z">
                          <w:rPr>
                            <w:rFonts w:ascii="Cambria Math" w:hAnsi="Cambria Math" w:cstheme="majorBidi"/>
                            <w:sz w:val="22"/>
                          </w:rPr>
                          <m:t>1</m:t>
                        </w:ins>
                      </m:r>
                    </m:sub>
                  </m:sSub>
                  <m:r>
                    <w:ins w:id="225" w:author="adm" w:date="2016-12-20T09:51:00Z">
                      <w:rPr>
                        <w:rFonts w:ascii="Cambria Math" w:hAnsi="Cambria Math" w:cstheme="majorBidi"/>
                        <w:sz w:val="22"/>
                      </w:rPr>
                      <m:t xml:space="preserve"> </m:t>
                    </w:ins>
                  </m:r>
                  <m:r>
                    <w:ins w:id="226" w:author="adm" w:date="2016-12-20T09:51:00Z">
                      <w:rPr>
                        <w:rFonts w:ascii="Cambria Math" w:hAnsi="Cambria Math" w:cs="Cambria Math"/>
                        <w:sz w:val="22"/>
                      </w:rPr>
                      <m:t>∧</m:t>
                    </w:ins>
                  </m:r>
                  <m:r>
                    <w:ins w:id="227" w:author="adm" w:date="2016-12-20T09:51:00Z">
                      <w:rPr>
                        <w:rFonts w:ascii="Cambria Math" w:hAnsi="Cambria Math" w:cstheme="majorBidi"/>
                        <w:sz w:val="22"/>
                      </w:rPr>
                      <m:t xml:space="preserve"> </m:t>
                    </w:ins>
                  </m:r>
                  <m:sSub>
                    <m:sSubPr>
                      <m:ctrlPr>
                        <w:ins w:id="228" w:author="adm" w:date="2016-12-20T09:58:00Z">
                          <w:rPr>
                            <w:rFonts w:ascii="Cambria Math" w:hAnsi="Cambria Math" w:cstheme="majorBidi"/>
                            <w:i/>
                            <w:sz w:val="22"/>
                          </w:rPr>
                        </w:ins>
                      </m:ctrlPr>
                    </m:sSubPr>
                    <m:e>
                      <m:r>
                        <w:ins w:id="229" w:author="adm" w:date="2016-12-20T09:58:00Z">
                          <m:rPr>
                            <m:sty m:val="p"/>
                          </m:rPr>
                          <w:rPr>
                            <w:rFonts w:ascii="Cambria Math" w:eastAsiaTheme="minorEastAsia" w:hAnsi="Cambria Math" w:cstheme="majorBidi"/>
                            <w:color w:val="auto"/>
                            <w:sz w:val="22"/>
                            <w:lang w:bidi="ar-SA"/>
                          </w:rPr>
                          <m:t xml:space="preserve"> </m:t>
                        </w:ins>
                      </m:r>
                      <m:r>
                        <w:ins w:id="230" w:author="adm" w:date="2016-12-20T09:58:00Z">
                          <w:rPr>
                            <w:rFonts w:ascii="Cambria Math" w:eastAsiaTheme="minorEastAsia" w:hAnsi="Cambria Math" w:cstheme="majorBidi"/>
                            <w:color w:val="auto"/>
                            <w:sz w:val="22"/>
                            <w:lang w:bidi="ar-SA"/>
                          </w:rPr>
                          <m:t>φ</m:t>
                        </w:ins>
                      </m:r>
                    </m:e>
                    <m:sub>
                      <m:r>
                        <w:ins w:id="231" w:author="adm" w:date="2016-12-20T09:58:00Z">
                          <w:rPr>
                            <w:rFonts w:ascii="Cambria Math" w:hAnsi="Cambria Math" w:cstheme="majorBidi"/>
                            <w:sz w:val="22"/>
                          </w:rPr>
                          <m:t>2</m:t>
                        </w:ins>
                      </m:r>
                    </m:sub>
                  </m:sSub>
                  <m:r>
                    <w:ins w:id="232" w:author="adm" w:date="2016-12-20T09:59:00Z">
                      <w:rPr>
                        <w:rFonts w:ascii="Cambria Math" w:hAnsi="Cambria Math" w:cstheme="majorBidi"/>
                        <w:sz w:val="22"/>
                      </w:rPr>
                      <m:t xml:space="preserve"> </m:t>
                    </w:ins>
                  </m:r>
                </m:e>
              </m:d>
              <m:r>
                <w:ins w:id="233" w:author="adm" w:date="2016-12-20T09:51:00Z">
                  <w:rPr>
                    <w:rFonts w:ascii="Cambria Math" w:hAnsi="Cambria Math" w:cstheme="majorBidi"/>
                    <w:sz w:val="22"/>
                  </w:rPr>
                  <m:t xml:space="preserve"> ¬</m:t>
                </w:ins>
              </m:r>
              <m:r>
                <w:ins w:id="234" w:author="adm" w:date="2016-12-20T09:58:00Z">
                  <w:rPr>
                    <w:rFonts w:ascii="Cambria Math" w:eastAsiaTheme="minorEastAsia" w:hAnsi="Cambria Math" w:cstheme="majorBidi"/>
                    <w:color w:val="auto"/>
                    <w:sz w:val="22"/>
                    <w:lang w:bidi="ar-SA"/>
                  </w:rPr>
                  <m:t>φ</m:t>
                </w:ins>
              </m:r>
              <m:r>
                <w:ins w:id="235" w:author="adm" w:date="2016-12-20T09:58:00Z">
                  <w:rPr>
                    <w:rFonts w:ascii="Cambria Math" w:hAnsi="Cambria Math" w:cstheme="majorBidi"/>
                    <w:sz w:val="22"/>
                  </w:rPr>
                  <m:t xml:space="preserve">  </m:t>
                </w:ins>
              </m:r>
            </m:e>
          </m:d>
          <m:r>
            <w:ins w:id="236" w:author="adm" w:date="2016-12-20T09:51:00Z">
              <w:rPr>
                <w:rFonts w:ascii="Cambria Math" w:hAnsi="Cambria Math" w:cstheme="majorBidi"/>
                <w:sz w:val="22"/>
              </w:rPr>
              <m:t xml:space="preserve">  </m:t>
            </w:ins>
          </m:r>
          <m:r>
            <w:ins w:id="237" w:author="adm" w:date="2016-12-20T10:01:00Z">
              <w:rPr>
                <w:rFonts w:ascii="Cambria Math" w:hAnsi="Cambria Math" w:cstheme="majorBidi"/>
                <w:sz w:val="22"/>
              </w:rPr>
              <m:t>Ο</m:t>
            </w:ins>
          </m:r>
          <m:r>
            <w:ins w:id="238" w:author="adm" w:date="2016-12-20T10:01:00Z">
              <w:rPr>
                <w:rFonts w:ascii="Cambria Math" w:eastAsiaTheme="minorEastAsia" w:hAnsi="Cambria Math" w:cstheme="majorBidi"/>
                <w:color w:val="auto"/>
                <w:sz w:val="22"/>
                <w:lang w:bidi="ar-SA"/>
              </w:rPr>
              <m:t xml:space="preserve">φ  | </m:t>
            </w:ins>
          </m:r>
          <m:sSub>
            <m:sSubPr>
              <m:ctrlPr>
                <w:ins w:id="239" w:author="adm" w:date="2016-12-20T10:01:00Z">
                  <w:rPr>
                    <w:rFonts w:ascii="Cambria Math" w:hAnsi="Cambria Math" w:cstheme="majorBidi"/>
                    <w:i/>
                    <w:sz w:val="22"/>
                  </w:rPr>
                </w:ins>
              </m:ctrlPr>
            </m:sSubPr>
            <m:e>
              <m:r>
                <w:ins w:id="240" w:author="adm" w:date="2016-12-20T10:01:00Z">
                  <m:rPr>
                    <m:sty m:val="p"/>
                  </m:rPr>
                  <w:rPr>
                    <w:rFonts w:ascii="Cambria Math" w:eastAsiaTheme="minorEastAsia" w:hAnsi="Cambria Math" w:cstheme="majorBidi"/>
                    <w:color w:val="auto"/>
                    <w:sz w:val="22"/>
                    <w:lang w:bidi="ar-SA"/>
                  </w:rPr>
                  <m:t xml:space="preserve"> </m:t>
                </w:ins>
              </m:r>
              <m:r>
                <w:ins w:id="241" w:author="adm" w:date="2016-12-20T10:01:00Z">
                  <w:rPr>
                    <w:rFonts w:ascii="Cambria Math" w:eastAsiaTheme="minorEastAsia" w:hAnsi="Cambria Math" w:cstheme="majorBidi"/>
                    <w:color w:val="auto"/>
                    <w:sz w:val="22"/>
                    <w:lang w:bidi="ar-SA"/>
                  </w:rPr>
                  <m:t xml:space="preserve"> φ</m:t>
                </w:ins>
              </m:r>
            </m:e>
            <m:sub>
              <m:r>
                <w:ins w:id="242" w:author="adm" w:date="2016-12-20T10:01:00Z">
                  <w:rPr>
                    <w:rFonts w:ascii="Cambria Math" w:hAnsi="Cambria Math" w:cstheme="majorBidi"/>
                    <w:sz w:val="22"/>
                  </w:rPr>
                  <m:t>1</m:t>
                </w:ins>
              </m:r>
            </m:sub>
          </m:sSub>
          <m:r>
            <w:ins w:id="243" w:author="adm" w:date="2016-12-20T09:51:00Z">
              <w:rPr>
                <w:rFonts w:ascii="Cambria Math" w:hAnsi="Cambria Math" w:cstheme="majorBidi"/>
                <w:sz w:val="22"/>
              </w:rPr>
              <m:t xml:space="preserve"> U</m:t>
            </w:ins>
          </m:r>
          <m:sSub>
            <m:sSubPr>
              <m:ctrlPr>
                <w:ins w:id="244" w:author="adm" w:date="2016-12-20T10:02:00Z">
                  <w:rPr>
                    <w:rFonts w:ascii="Cambria Math" w:hAnsi="Cambria Math" w:cstheme="majorBidi"/>
                    <w:i/>
                    <w:sz w:val="22"/>
                  </w:rPr>
                </w:ins>
              </m:ctrlPr>
            </m:sSubPr>
            <m:e>
              <m:r>
                <w:ins w:id="245" w:author="adm" w:date="2016-12-20T10:02:00Z">
                  <m:rPr>
                    <m:sty m:val="p"/>
                  </m:rPr>
                  <w:rPr>
                    <w:rFonts w:ascii="Cambria Math" w:eastAsiaTheme="minorEastAsia" w:hAnsi="Cambria Math" w:cstheme="majorBidi"/>
                    <w:color w:val="auto"/>
                    <w:sz w:val="22"/>
                    <w:lang w:bidi="ar-SA"/>
                  </w:rPr>
                  <m:t xml:space="preserve"> </m:t>
                </w:ins>
              </m:r>
              <m:r>
                <w:ins w:id="246" w:author="adm" w:date="2016-12-20T10:02:00Z">
                  <w:rPr>
                    <w:rFonts w:ascii="Cambria Math" w:eastAsiaTheme="minorEastAsia" w:hAnsi="Cambria Math" w:cstheme="majorBidi"/>
                    <w:color w:val="auto"/>
                    <w:sz w:val="22"/>
                    <w:lang w:bidi="ar-SA"/>
                  </w:rPr>
                  <m:t xml:space="preserve"> φ</m:t>
                </w:ins>
              </m:r>
            </m:e>
            <m:sub>
              <m:r>
                <w:ins w:id="247" w:author="adm" w:date="2016-12-20T10:02:00Z">
                  <w:rPr>
                    <w:rFonts w:ascii="Cambria Math" w:hAnsi="Cambria Math" w:cstheme="majorBidi"/>
                    <w:sz w:val="22"/>
                  </w:rPr>
                  <m:t xml:space="preserve">2 </m:t>
                </w:ins>
              </m:r>
            </m:sub>
          </m:sSub>
        </m:oMath>
      </m:oMathPara>
    </w:p>
    <w:p w14:paraId="1EF67FFA" w14:textId="07CD0717" w:rsidR="00205D4D" w:rsidRPr="005906AE" w:rsidRDefault="00562149">
      <w:pPr>
        <w:ind w:left="720" w:firstLine="720"/>
        <w:rPr>
          <w:ins w:id="248" w:author="adm" w:date="2016-12-20T10:03:00Z"/>
          <w:rFonts w:asciiTheme="majorBidi" w:hAnsiTheme="majorBidi" w:cstheme="majorBidi"/>
          <w:sz w:val="22"/>
        </w:rPr>
        <w:pPrChange w:id="249" w:author="adm" w:date="2016-12-20T10:02:00Z">
          <w:pPr>
            <w:pStyle w:val="3"/>
            <w:spacing w:before="240" w:after="120" w:line="22" w:lineRule="atLeast"/>
            <w:ind w:left="475" w:hanging="14"/>
          </w:pPr>
        </w:pPrChange>
      </w:pPr>
      <m:oMathPara>
        <m:oMathParaPr>
          <m:jc m:val="left"/>
        </m:oMathParaPr>
        <m:oMath>
          <m:r>
            <w:ins w:id="250" w:author="adm" w:date="2016-12-20T09:51:00Z">
              <w:rPr>
                <w:rFonts w:ascii="Cambria Math" w:hAnsi="Cambria Math" w:cstheme="majorBidi"/>
                <w:sz w:val="22"/>
              </w:rPr>
              <m:t xml:space="preserve"> where a </m:t>
            </w:ins>
          </m:r>
          <m:r>
            <w:ins w:id="251" w:author="adm" w:date="2016-12-20T09:51:00Z">
              <w:rPr>
                <w:rFonts w:ascii="Cambria Math" w:hAnsi="Cambria Math" w:cs="Cambria Math"/>
                <w:sz w:val="22"/>
              </w:rPr>
              <m:t>∈</m:t>
            </w:ins>
          </m:r>
          <m:r>
            <w:ins w:id="252" w:author="adm" w:date="2016-12-20T09:51:00Z">
              <w:rPr>
                <w:rFonts w:ascii="Cambria Math" w:hAnsi="Cambria Math" w:cstheme="majorBidi"/>
                <w:sz w:val="22"/>
              </w:rPr>
              <m:t xml:space="preserve"> AP</m:t>
            </w:ins>
          </m:r>
          <m:r>
            <w:ins w:id="253" w:author="adm" w:date="2016-12-20T09:51:00Z">
              <w:rPr>
                <w:rFonts w:ascii="Cambria Math" w:hAnsi="Cambria Math" w:cstheme="majorBidi"/>
                <w:sz w:val="22"/>
                <w:rPrChange w:id="254" w:author="adm" w:date="2016-12-20T10:02:00Z">
                  <w:rPr>
                    <w:rFonts w:ascii="Cambria Math" w:hAnsi="Cambria Math" w:cstheme="majorBidi"/>
                    <w:sz w:val="22"/>
                  </w:rPr>
                </w:rPrChange>
              </w:rPr>
              <m:t>.</m:t>
            </w:ins>
          </m:r>
        </m:oMath>
      </m:oMathPara>
    </w:p>
    <w:p w14:paraId="5F95B912" w14:textId="77777777" w:rsidR="005906AE" w:rsidRPr="00562149" w:rsidRDefault="005906AE">
      <w:pPr>
        <w:ind w:left="720" w:firstLine="720"/>
        <w:rPr>
          <w:rFonts w:asciiTheme="majorBidi" w:hAnsiTheme="majorBidi" w:cstheme="majorBidi"/>
          <w:sz w:val="22"/>
          <w:rPrChange w:id="255" w:author="adm" w:date="2016-12-20T10:02:00Z">
            <w:rPr>
              <w:sz w:val="22"/>
            </w:rPr>
          </w:rPrChange>
        </w:rPr>
        <w:pPrChange w:id="256" w:author="adm" w:date="2016-12-20T10:02:00Z">
          <w:pPr>
            <w:pStyle w:val="3"/>
            <w:spacing w:before="240" w:after="120" w:line="22" w:lineRule="atLeast"/>
            <w:ind w:left="475" w:hanging="14"/>
          </w:pPr>
        </w:pPrChange>
      </w:pPr>
    </w:p>
    <w:p w14:paraId="4342614F" w14:textId="347A96D3" w:rsidR="00AF6A59" w:rsidRDefault="006800C2" w:rsidP="007707F4">
      <w:pPr>
        <w:autoSpaceDE w:val="0"/>
        <w:autoSpaceDN w:val="0"/>
        <w:adjustRightInd w:val="0"/>
        <w:spacing w:after="120" w:line="264" w:lineRule="auto"/>
        <w:ind w:left="0" w:right="0" w:firstLine="0"/>
        <w:jc w:val="left"/>
        <w:rPr>
          <w:ins w:id="257" w:author="adm" w:date="2016-12-20T10:06:00Z"/>
          <w:rFonts w:asciiTheme="majorBidi" w:eastAsiaTheme="minorEastAsia" w:hAnsiTheme="majorBidi" w:cstheme="majorBidi"/>
          <w:color w:val="auto"/>
          <w:sz w:val="22"/>
          <w:lang w:bidi="ar-SA"/>
        </w:rPr>
      </w:pPr>
      <w:r w:rsidRPr="00B51214">
        <w:rPr>
          <w:rFonts w:asciiTheme="majorBidi" w:eastAsiaTheme="minorEastAsia" w:hAnsiTheme="majorBidi" w:cstheme="majorBidi"/>
          <w:color w:val="auto"/>
          <w:sz w:val="22"/>
          <w:lang w:bidi="ar-SA"/>
        </w:rPr>
        <w:t xml:space="preserve">The basic ingredients of LTL-formulae are atomic propositions (state labels </w:t>
      </w:r>
      <w:r w:rsidRPr="00B51214">
        <w:rPr>
          <w:rFonts w:asciiTheme="majorBidi" w:eastAsia="cmmi10" w:hAnsiTheme="majorBidi" w:cstheme="majorBidi"/>
          <w:i/>
          <w:iCs/>
          <w:color w:val="auto"/>
          <w:sz w:val="22"/>
          <w:lang w:bidi="ar-SA"/>
        </w:rPr>
        <w:t xml:space="preserve">a </w:t>
      </w:r>
      <w:r w:rsidRPr="00B51214">
        <w:rPr>
          <w:rFonts w:ascii="Cambria Math" w:eastAsia="cmsy10" w:hAnsi="Cambria Math" w:cs="Cambria Math"/>
          <w:i/>
          <w:iCs/>
          <w:color w:val="auto"/>
          <w:sz w:val="22"/>
          <w:lang w:bidi="ar-SA"/>
        </w:rPr>
        <w:t>∈</w:t>
      </w:r>
      <w:r w:rsidRPr="00B51214">
        <w:rPr>
          <w:rFonts w:asciiTheme="majorBidi" w:eastAsia="cmsy10" w:hAnsiTheme="majorBidi" w:cstheme="majorBidi"/>
          <w:i/>
          <w:iCs/>
          <w:color w:val="auto"/>
          <w:sz w:val="22"/>
          <w:lang w:bidi="ar-SA"/>
        </w:rPr>
        <w:t xml:space="preserve"> </w:t>
      </w:r>
      <w:r w:rsidRPr="00B51214">
        <w:rPr>
          <w:rFonts w:asciiTheme="majorBidi" w:eastAsiaTheme="minorEastAsia" w:hAnsiTheme="majorBidi" w:cstheme="majorBidi"/>
          <w:i/>
          <w:iCs/>
          <w:color w:val="auto"/>
          <w:sz w:val="22"/>
          <w:lang w:bidi="ar-SA"/>
        </w:rPr>
        <w:t>AP</w:t>
      </w:r>
      <w:r w:rsidRPr="00B51214">
        <w:rPr>
          <w:rFonts w:asciiTheme="majorBidi" w:eastAsiaTheme="minorEastAsia" w:hAnsiTheme="majorBidi" w:cstheme="majorBidi"/>
          <w:color w:val="auto"/>
          <w:sz w:val="22"/>
          <w:lang w:bidi="ar-SA"/>
        </w:rPr>
        <w:t xml:space="preserve">), the Boolean connectors like conjunction </w:t>
      </w:r>
      <m:oMath>
        <m:r>
          <w:rPr>
            <w:rFonts w:ascii="Cambria Math" w:eastAsia="cmsy10" w:hAnsi="Cambria Math" w:cstheme="majorBidi"/>
            <w:color w:val="auto"/>
            <w:sz w:val="22"/>
            <w:lang w:bidi="ar-SA"/>
          </w:rPr>
          <m:t>∧</m:t>
        </m:r>
        <m:r>
          <w:ins w:id="258" w:author="adm" w:date="2016-12-20T15:15:00Z">
            <w:rPr>
              <w:rFonts w:ascii="Cambria Math" w:eastAsiaTheme="minorEastAsia" w:hAnsi="Cambria Math" w:cstheme="majorBidi"/>
              <w:color w:val="auto"/>
              <w:sz w:val="22"/>
              <w:lang w:bidi="ar-SA"/>
            </w:rPr>
            <m:t xml:space="preserve"> </m:t>
          </w:ins>
        </m:r>
      </m:oMath>
      <w:r w:rsidRPr="00B51214">
        <w:rPr>
          <w:rFonts w:asciiTheme="majorBidi" w:eastAsiaTheme="minorEastAsia" w:hAnsiTheme="majorBidi" w:cstheme="majorBidi"/>
          <w:color w:val="auto"/>
          <w:sz w:val="22"/>
          <w:lang w:bidi="ar-SA"/>
        </w:rPr>
        <w:t xml:space="preserve">, and negation </w:t>
      </w:r>
      <w:r w:rsidRPr="00B51214">
        <w:rPr>
          <w:rFonts w:asciiTheme="majorBidi" w:eastAsia="cmsy10" w:hAnsiTheme="majorBidi" w:cstheme="majorBidi"/>
          <w:i/>
          <w:iCs/>
          <w:color w:val="auto"/>
          <w:sz w:val="22"/>
          <w:lang w:bidi="ar-SA"/>
        </w:rPr>
        <w:t>￢</w:t>
      </w:r>
      <w:r w:rsidR="00AF6A59" w:rsidRPr="00B51214">
        <w:rPr>
          <w:rFonts w:asciiTheme="majorBidi" w:eastAsiaTheme="minorEastAsia" w:hAnsiTheme="majorBidi" w:cstheme="majorBidi"/>
          <w:color w:val="auto"/>
          <w:sz w:val="22"/>
          <w:lang w:bidi="ar-SA"/>
        </w:rPr>
        <w:t xml:space="preserve">, and two </w:t>
      </w:r>
      <w:r w:rsidRPr="00B51214">
        <w:rPr>
          <w:rFonts w:asciiTheme="majorBidi" w:eastAsiaTheme="minorEastAsia" w:hAnsiTheme="majorBidi" w:cstheme="majorBidi"/>
          <w:color w:val="auto"/>
          <w:sz w:val="22"/>
          <w:lang w:bidi="ar-SA"/>
        </w:rPr>
        <w:t xml:space="preserve">basic temporal modalities </w:t>
      </w:r>
      <w:r w:rsidR="0082386A" w:rsidRPr="00B51214">
        <w:rPr>
          <w:rFonts w:asciiTheme="majorBidi" w:eastAsia="cmsy10" w:hAnsiTheme="majorBidi" w:cstheme="majorBidi"/>
          <w:color w:val="auto"/>
          <w:sz w:val="22"/>
          <w:lang w:bidi="ar-SA"/>
        </w:rPr>
        <w:t>O</w:t>
      </w:r>
      <w:r w:rsidRPr="00B51214">
        <w:rPr>
          <w:rFonts w:asciiTheme="majorBidi" w:eastAsia="cmsy10" w:hAnsiTheme="majorBidi" w:cstheme="majorBidi"/>
          <w:i/>
          <w:iCs/>
          <w:color w:val="auto"/>
          <w:sz w:val="22"/>
          <w:lang w:bidi="ar-SA"/>
        </w:rPr>
        <w:t xml:space="preserve"> </w:t>
      </w:r>
      <w:r w:rsidRPr="00B51214">
        <w:rPr>
          <w:rFonts w:asciiTheme="majorBidi" w:eastAsiaTheme="minorEastAsia" w:hAnsiTheme="majorBidi" w:cstheme="majorBidi"/>
          <w:color w:val="auto"/>
          <w:sz w:val="22"/>
          <w:lang w:bidi="ar-SA"/>
        </w:rPr>
        <w:t xml:space="preserve">(pronounced “next”) and U (pronounced “until”). </w:t>
      </w:r>
    </w:p>
    <w:p w14:paraId="46614DC9" w14:textId="77777777" w:rsidR="005906AE" w:rsidRPr="00B51214" w:rsidRDefault="005906AE" w:rsidP="005906AE">
      <w:pPr>
        <w:autoSpaceDE w:val="0"/>
        <w:autoSpaceDN w:val="0"/>
        <w:adjustRightInd w:val="0"/>
        <w:spacing w:after="120" w:line="264" w:lineRule="auto"/>
        <w:ind w:left="0" w:right="0" w:firstLine="0"/>
        <w:jc w:val="left"/>
        <w:rPr>
          <w:moveTo w:id="259" w:author="adm" w:date="2016-12-20T10:06:00Z"/>
          <w:rFonts w:asciiTheme="majorBidi" w:eastAsiaTheme="minorEastAsia" w:hAnsiTheme="majorBidi" w:cstheme="majorBidi"/>
          <w:color w:val="auto"/>
          <w:sz w:val="22"/>
          <w:lang w:bidi="ar-SA"/>
        </w:rPr>
      </w:pPr>
      <w:moveToRangeStart w:id="260" w:author="adm" w:date="2016-12-20T10:06:00Z" w:name="move469991702"/>
    </w:p>
    <w:p w14:paraId="1DF1ED37" w14:textId="6957933B" w:rsidR="005906AE" w:rsidRDefault="005906AE" w:rsidP="005906AE">
      <w:pPr>
        <w:autoSpaceDE w:val="0"/>
        <w:autoSpaceDN w:val="0"/>
        <w:adjustRightInd w:val="0"/>
        <w:spacing w:after="120" w:line="264" w:lineRule="auto"/>
        <w:ind w:left="0" w:right="0" w:firstLine="0"/>
        <w:jc w:val="left"/>
        <w:rPr>
          <w:ins w:id="261" w:author="adm" w:date="2016-12-20T10:07:00Z"/>
          <w:rFonts w:asciiTheme="majorBidi" w:eastAsiaTheme="minorEastAsia" w:hAnsiTheme="majorBidi" w:cstheme="majorBidi"/>
          <w:color w:val="auto"/>
          <w:sz w:val="22"/>
          <w:lang w:bidi="ar-SA"/>
        </w:rPr>
      </w:pPr>
      <w:moveTo w:id="262" w:author="adm" w:date="2016-12-20T10:06:00Z">
        <w:r w:rsidRPr="00B51214">
          <w:rPr>
            <w:rFonts w:asciiTheme="majorBidi" w:eastAsiaTheme="minorEastAsia" w:hAnsiTheme="majorBidi" w:cstheme="majorBidi"/>
            <w:b/>
            <w:bCs/>
            <w:color w:val="auto"/>
            <w:sz w:val="22"/>
            <w:lang w:bidi="ar-SA"/>
          </w:rPr>
          <w:t>The atomic proposition</w:t>
        </w:r>
        <w:r w:rsidRPr="00B51214">
          <w:rPr>
            <w:rFonts w:asciiTheme="majorBidi" w:eastAsiaTheme="minorEastAsia" w:hAnsiTheme="majorBidi" w:cstheme="majorBidi"/>
            <w:color w:val="auto"/>
            <w:sz w:val="22"/>
            <w:lang w:bidi="ar-SA"/>
          </w:rPr>
          <w:t xml:space="preserve"> </w:t>
        </w:r>
        <w:r w:rsidRPr="00B51214">
          <w:rPr>
            <w:rFonts w:asciiTheme="majorBidi" w:eastAsia="cmmi10" w:hAnsiTheme="majorBidi" w:cstheme="majorBidi"/>
            <w:i/>
            <w:iCs/>
            <w:color w:val="auto"/>
            <w:sz w:val="22"/>
            <w:lang w:bidi="ar-SA"/>
          </w:rPr>
          <w:t xml:space="preserve">a </w:t>
        </w:r>
        <w:r w:rsidRPr="00B51214">
          <w:rPr>
            <w:rFonts w:ascii="Cambria Math" w:eastAsia="cmsy10" w:hAnsi="Cambria Math" w:cs="Cambria Math"/>
            <w:i/>
            <w:iCs/>
            <w:color w:val="auto"/>
            <w:sz w:val="22"/>
            <w:lang w:bidi="ar-SA"/>
          </w:rPr>
          <w:t>∈</w:t>
        </w:r>
        <w:r w:rsidRPr="00B51214">
          <w:rPr>
            <w:rFonts w:asciiTheme="majorBidi" w:eastAsia="cmsy10" w:hAnsiTheme="majorBidi" w:cstheme="majorBidi"/>
            <w:i/>
            <w:iCs/>
            <w:color w:val="auto"/>
            <w:sz w:val="22"/>
            <w:lang w:bidi="ar-SA"/>
          </w:rPr>
          <w:t xml:space="preserve"> </w:t>
        </w:r>
        <w:r w:rsidRPr="00B51214">
          <w:rPr>
            <w:rFonts w:asciiTheme="majorBidi" w:eastAsiaTheme="minorEastAsia" w:hAnsiTheme="majorBidi" w:cstheme="majorBidi"/>
            <w:i/>
            <w:iCs/>
            <w:color w:val="auto"/>
            <w:sz w:val="22"/>
            <w:lang w:bidi="ar-SA"/>
          </w:rPr>
          <w:t xml:space="preserve">AP </w:t>
        </w:r>
        <w:r w:rsidRPr="00B51214">
          <w:rPr>
            <w:rFonts w:asciiTheme="majorBidi" w:eastAsiaTheme="minorEastAsia" w:hAnsiTheme="majorBidi" w:cstheme="majorBidi"/>
            <w:color w:val="auto"/>
            <w:sz w:val="22"/>
            <w:lang w:bidi="ar-SA"/>
          </w:rPr>
          <w:t xml:space="preserve">stands for the state </w:t>
        </w:r>
        <w:del w:id="263" w:author="adm" w:date="2016-12-20T15:15:00Z">
          <w:r w:rsidRPr="00B51214" w:rsidDel="0042507A">
            <w:rPr>
              <w:rFonts w:asciiTheme="majorBidi" w:eastAsiaTheme="minorEastAsia" w:hAnsiTheme="majorBidi" w:cstheme="majorBidi"/>
              <w:color w:val="auto"/>
              <w:sz w:val="22"/>
              <w:lang w:bidi="ar-SA"/>
            </w:rPr>
            <w:delText xml:space="preserve">label </w:delText>
          </w:r>
          <w:r w:rsidRPr="00B51214" w:rsidDel="0042507A">
            <w:rPr>
              <w:rFonts w:asciiTheme="majorBidi" w:eastAsia="cmmi10" w:hAnsiTheme="majorBidi" w:cstheme="majorBidi"/>
              <w:i/>
              <w:iCs/>
              <w:noProof/>
              <w:color w:val="auto"/>
              <w:sz w:val="22"/>
              <w:lang w:bidi="ar-SA"/>
            </w:rPr>
            <w:delText xml:space="preserve"> </w:delText>
          </w:r>
          <w:r w:rsidRPr="00B51214" w:rsidDel="0042507A">
            <w:rPr>
              <w:rFonts w:asciiTheme="majorBidi" w:eastAsiaTheme="minorEastAsia" w:hAnsiTheme="majorBidi" w:cstheme="majorBidi"/>
              <w:noProof/>
              <w:color w:val="auto"/>
              <w:sz w:val="22"/>
              <w:lang w:bidi="ar-SA"/>
            </w:rPr>
            <w:delText>in</w:delText>
          </w:r>
        </w:del>
        <w:ins w:id="264" w:author="adm" w:date="2016-12-20T15:15:00Z">
          <w:r w:rsidR="0042507A" w:rsidRPr="00B51214">
            <w:rPr>
              <w:rFonts w:asciiTheme="majorBidi" w:eastAsiaTheme="minorEastAsia" w:hAnsiTheme="majorBidi" w:cstheme="majorBidi"/>
              <w:color w:val="auto"/>
              <w:sz w:val="22"/>
              <w:lang w:bidi="ar-SA"/>
            </w:rPr>
            <w:t xml:space="preserve">label </w:t>
          </w:r>
          <w:r w:rsidR="0042507A" w:rsidRPr="0042507A">
            <w:rPr>
              <w:rFonts w:asciiTheme="majorBidi" w:eastAsia="cmmi10" w:hAnsiTheme="majorBidi" w:cstheme="majorBidi"/>
              <w:noProof/>
              <w:color w:val="auto"/>
              <w:sz w:val="22"/>
              <w:lang w:bidi="ar-SA"/>
              <w:rPrChange w:id="265" w:author="adm" w:date="2016-12-20T15:15:00Z">
                <w:rPr>
                  <w:rFonts w:asciiTheme="majorBidi" w:eastAsia="cmmi10" w:hAnsiTheme="majorBidi" w:cstheme="majorBidi"/>
                  <w:i/>
                  <w:iCs/>
                  <w:noProof/>
                  <w:color w:val="auto"/>
                  <w:sz w:val="22"/>
                  <w:lang w:bidi="ar-SA"/>
                </w:rPr>
              </w:rPrChange>
            </w:rPr>
            <w:t>in</w:t>
          </w:r>
        </w:ins>
        <w:r w:rsidRPr="00B51214">
          <w:rPr>
            <w:rFonts w:asciiTheme="majorBidi" w:eastAsiaTheme="minorEastAsia" w:hAnsiTheme="majorBidi" w:cstheme="majorBidi"/>
            <w:color w:val="auto"/>
            <w:sz w:val="22"/>
            <w:lang w:bidi="ar-SA"/>
          </w:rPr>
          <w:t xml:space="preserve"> a transition system. Typically, the atoms are assertions about the values of control variables (e.g., locations in program graphs) or the values of program variables.</w:t>
        </w:r>
      </w:moveTo>
    </w:p>
    <w:p w14:paraId="14E3662C" w14:textId="123F0D0B" w:rsidR="005906AE" w:rsidRDefault="005906AE" w:rsidP="005906AE">
      <w:pPr>
        <w:autoSpaceDE w:val="0"/>
        <w:autoSpaceDN w:val="0"/>
        <w:adjustRightInd w:val="0"/>
        <w:spacing w:after="120" w:line="264" w:lineRule="auto"/>
        <w:ind w:left="0" w:right="0" w:firstLine="0"/>
        <w:jc w:val="left"/>
        <w:rPr>
          <w:ins w:id="266" w:author="adm" w:date="2016-12-20T10:07:00Z"/>
          <w:rFonts w:asciiTheme="majorBidi" w:eastAsiaTheme="minorEastAsia" w:hAnsiTheme="majorBidi" w:cstheme="majorBidi"/>
          <w:color w:val="auto"/>
          <w:sz w:val="22"/>
          <w:lang w:bidi="ar-SA"/>
        </w:rPr>
      </w:pPr>
    </w:p>
    <w:p w14:paraId="0C8565D6" w14:textId="77777777" w:rsidR="005906AE" w:rsidRPr="00B51214" w:rsidRDefault="005906AE" w:rsidP="005906AE">
      <w:pPr>
        <w:autoSpaceDE w:val="0"/>
        <w:autoSpaceDN w:val="0"/>
        <w:adjustRightInd w:val="0"/>
        <w:spacing w:after="120" w:line="264" w:lineRule="auto"/>
        <w:ind w:left="0" w:right="0" w:firstLine="0"/>
        <w:jc w:val="left"/>
        <w:rPr>
          <w:ins w:id="267" w:author="adm" w:date="2016-12-20T10:07:00Z"/>
          <w:rFonts w:asciiTheme="majorBidi" w:eastAsiaTheme="minorEastAsia" w:hAnsiTheme="majorBidi" w:cstheme="majorBidi"/>
          <w:color w:val="auto"/>
          <w:sz w:val="22"/>
          <w:lang w:bidi="ar-SA"/>
        </w:rPr>
      </w:pPr>
      <w:ins w:id="268" w:author="adm" w:date="2016-12-20T10:07:00Z">
        <w:r w:rsidRPr="00B51214">
          <w:rPr>
            <w:rFonts w:asciiTheme="majorBidi" w:eastAsiaTheme="minorEastAsia" w:hAnsiTheme="majorBidi" w:cstheme="majorBidi"/>
            <w:b/>
            <w:bCs/>
            <w:color w:val="auto"/>
            <w:sz w:val="22"/>
            <w:lang w:bidi="ar-SA"/>
          </w:rPr>
          <w:t xml:space="preserve">The </w:t>
        </w:r>
        <w:r w:rsidRPr="00B51214">
          <w:rPr>
            <w:rFonts w:asciiTheme="majorBidi" w:eastAsia="cmsy10" w:hAnsiTheme="majorBidi" w:cstheme="majorBidi"/>
            <w:b/>
            <w:bCs/>
            <w:color w:val="auto"/>
            <w:sz w:val="22"/>
            <w:lang w:bidi="ar-SA"/>
          </w:rPr>
          <w:t>O</w:t>
        </w:r>
        <w:r w:rsidRPr="00B51214">
          <w:rPr>
            <w:rFonts w:asciiTheme="majorBidi" w:eastAsiaTheme="minorEastAsia" w:hAnsiTheme="majorBidi" w:cstheme="majorBidi"/>
            <w:b/>
            <w:bCs/>
            <w:color w:val="auto"/>
            <w:sz w:val="22"/>
            <w:lang w:bidi="ar-SA"/>
          </w:rPr>
          <w:t xml:space="preserve"> -modality</w:t>
        </w:r>
        <w:r w:rsidRPr="00B51214">
          <w:rPr>
            <w:rFonts w:asciiTheme="majorBidi" w:eastAsiaTheme="minorEastAsia" w:hAnsiTheme="majorBidi" w:cstheme="majorBidi"/>
            <w:color w:val="auto"/>
            <w:sz w:val="22"/>
            <w:lang w:bidi="ar-SA"/>
          </w:rPr>
          <w:t xml:space="preserve"> is a unary prefix operator and requires a single LTL formula as </w:t>
        </w:r>
        <w:r w:rsidRPr="00B51214">
          <w:rPr>
            <w:rFonts w:asciiTheme="majorBidi" w:eastAsiaTheme="minorEastAsia" w:hAnsiTheme="majorBidi" w:cstheme="majorBidi"/>
            <w:noProof/>
            <w:color w:val="auto"/>
            <w:sz w:val="22"/>
            <w:lang w:bidi="ar-SA"/>
          </w:rPr>
          <w:t>argument</w:t>
        </w:r>
        <w:r w:rsidRPr="00B51214">
          <w:rPr>
            <w:rFonts w:asciiTheme="majorBidi" w:eastAsiaTheme="minorEastAsia" w:hAnsiTheme="majorBidi" w:cstheme="majorBidi"/>
            <w:color w:val="auto"/>
            <w:sz w:val="22"/>
            <w:lang w:bidi="ar-SA"/>
          </w:rPr>
          <w:t>. Formula</w:t>
        </w:r>
        <w:commentRangeStart w:id="269"/>
        <w:r w:rsidRPr="00B51214">
          <w:rPr>
            <w:rFonts w:asciiTheme="majorBidi" w:eastAsiaTheme="minorEastAsia" w:hAnsiTheme="majorBidi" w:cstheme="majorBidi"/>
            <w:color w:val="auto"/>
            <w:sz w:val="22"/>
            <w:lang w:bidi="ar-SA"/>
          </w:rPr>
          <w:t xml:space="preserve"> </w:t>
        </w:r>
        <m:oMath>
          <m:r>
            <w:rPr>
              <w:rFonts w:ascii="Cambria Math" w:eastAsiaTheme="minorEastAsia" w:hAnsi="Cambria Math" w:cstheme="majorBidi"/>
              <w:color w:val="auto"/>
              <w:sz w:val="22"/>
              <w:lang w:bidi="ar-SA"/>
            </w:rPr>
            <m:t xml:space="preserve">φ   </m:t>
          </m:r>
          <w:commentRangeEnd w:id="269"/>
          <m:r>
            <m:rPr>
              <m:sty m:val="p"/>
            </m:rPr>
            <w:rPr>
              <w:rStyle w:val="a8"/>
              <w:rFonts w:ascii="Cambria Math" w:hAnsi="Cambria Math"/>
              <w:sz w:val="22"/>
              <w:szCs w:val="22"/>
            </w:rPr>
            <w:commentReference w:id="269"/>
          </m:r>
        </m:oMath>
        <w:r w:rsidRPr="00B51214">
          <w:rPr>
            <w:rFonts w:asciiTheme="majorBidi" w:eastAsiaTheme="minorEastAsia" w:hAnsiTheme="majorBidi" w:cstheme="majorBidi"/>
            <w:color w:val="auto"/>
            <w:sz w:val="22"/>
            <w:lang w:bidi="ar-SA"/>
          </w:rPr>
          <w:t xml:space="preserve">holds at the current moment, if </w:t>
        </w:r>
        <m:oMath>
          <m:r>
            <w:rPr>
              <w:rFonts w:ascii="Cambria Math" w:eastAsia="cmmi10" w:hAnsi="Cambria Math" w:cstheme="majorBidi"/>
              <w:color w:val="auto"/>
              <w:sz w:val="22"/>
              <w:lang w:bidi="ar-SA"/>
            </w:rPr>
            <m:t>φ</m:t>
          </m:r>
        </m:oMath>
        <w:r w:rsidRPr="00B51214">
          <w:rPr>
            <w:rFonts w:asciiTheme="majorBidi" w:eastAsia="cmmi10" w:hAnsiTheme="majorBidi" w:cstheme="majorBidi"/>
            <w:i/>
            <w:iCs/>
            <w:color w:val="auto"/>
            <w:sz w:val="22"/>
            <w:lang w:bidi="ar-SA"/>
          </w:rPr>
          <w:t xml:space="preserve"> </w:t>
        </w:r>
        <w:r w:rsidRPr="00B51214">
          <w:rPr>
            <w:rFonts w:asciiTheme="majorBidi" w:eastAsiaTheme="minorEastAsia" w:hAnsiTheme="majorBidi" w:cstheme="majorBidi"/>
            <w:color w:val="auto"/>
            <w:sz w:val="22"/>
            <w:lang w:bidi="ar-SA"/>
          </w:rPr>
          <w:t>holds in the next “step”.</w:t>
        </w:r>
      </w:ins>
    </w:p>
    <w:p w14:paraId="17E40E6E" w14:textId="1BD6E383" w:rsidR="005906AE" w:rsidRPr="00B51214" w:rsidDel="005906AE" w:rsidRDefault="005906AE" w:rsidP="005906AE">
      <w:pPr>
        <w:autoSpaceDE w:val="0"/>
        <w:autoSpaceDN w:val="0"/>
        <w:adjustRightInd w:val="0"/>
        <w:spacing w:after="120" w:line="264" w:lineRule="auto"/>
        <w:ind w:left="0" w:right="0" w:firstLine="0"/>
        <w:jc w:val="left"/>
        <w:rPr>
          <w:del w:id="270" w:author="adm" w:date="2016-12-20T10:07:00Z"/>
          <w:moveTo w:id="271" w:author="adm" w:date="2016-12-20T10:06:00Z"/>
          <w:rFonts w:asciiTheme="majorBidi" w:eastAsiaTheme="minorEastAsia" w:hAnsiTheme="majorBidi" w:cstheme="majorBidi"/>
          <w:color w:val="auto"/>
          <w:sz w:val="22"/>
          <w:lang w:bidi="ar-SA"/>
        </w:rPr>
      </w:pPr>
    </w:p>
    <w:moveToRangeEnd w:id="260"/>
    <w:p w14:paraId="60CF2B08" w14:textId="2910D41E" w:rsidR="005906AE" w:rsidRDefault="005906AE" w:rsidP="007707F4">
      <w:pPr>
        <w:autoSpaceDE w:val="0"/>
        <w:autoSpaceDN w:val="0"/>
        <w:adjustRightInd w:val="0"/>
        <w:spacing w:after="120" w:line="264" w:lineRule="auto"/>
        <w:ind w:left="0" w:right="0" w:firstLine="0"/>
        <w:jc w:val="left"/>
        <w:rPr>
          <w:ins w:id="272" w:author="adm" w:date="2016-12-20T10:07:00Z"/>
          <w:rFonts w:asciiTheme="majorBidi" w:eastAsiaTheme="minorEastAsia" w:hAnsiTheme="majorBidi" w:cstheme="majorBidi"/>
          <w:color w:val="auto"/>
          <w:sz w:val="22"/>
          <w:lang w:bidi="ar-SA"/>
        </w:rPr>
      </w:pPr>
    </w:p>
    <w:p w14:paraId="6A34095E" w14:textId="77777777" w:rsidR="005906AE" w:rsidRPr="00B51214" w:rsidRDefault="005906AE" w:rsidP="005906AE">
      <w:pPr>
        <w:autoSpaceDE w:val="0"/>
        <w:autoSpaceDN w:val="0"/>
        <w:adjustRightInd w:val="0"/>
        <w:spacing w:after="120" w:line="264" w:lineRule="auto"/>
        <w:ind w:left="0" w:right="0" w:firstLine="60"/>
        <w:jc w:val="left"/>
        <w:rPr>
          <w:moveTo w:id="273" w:author="adm" w:date="2016-12-20T10:07:00Z"/>
          <w:rFonts w:asciiTheme="majorBidi" w:eastAsiaTheme="minorEastAsia" w:hAnsiTheme="majorBidi" w:cstheme="majorBidi"/>
          <w:color w:val="auto"/>
          <w:sz w:val="22"/>
          <w:lang w:bidi="ar-SA"/>
        </w:rPr>
      </w:pPr>
      <w:moveToRangeStart w:id="274" w:author="adm" w:date="2016-12-20T10:07:00Z" w:name="move469991765"/>
      <w:moveTo w:id="275" w:author="adm" w:date="2016-12-20T10:07:00Z">
        <w:r w:rsidRPr="00B51214">
          <w:rPr>
            <w:rFonts w:asciiTheme="majorBidi" w:eastAsiaTheme="minorEastAsia" w:hAnsiTheme="majorBidi" w:cstheme="majorBidi"/>
            <w:b/>
            <w:bCs/>
            <w:color w:val="auto"/>
            <w:sz w:val="22"/>
            <w:lang w:bidi="ar-SA"/>
          </w:rPr>
          <w:t>The U-modality</w:t>
        </w:r>
        <w:r w:rsidRPr="00B51214">
          <w:rPr>
            <w:rFonts w:asciiTheme="majorBidi" w:eastAsiaTheme="minorEastAsia" w:hAnsiTheme="majorBidi" w:cstheme="majorBidi"/>
            <w:color w:val="auto"/>
            <w:sz w:val="22"/>
            <w:lang w:bidi="ar-SA"/>
          </w:rPr>
          <w:t xml:space="preserve"> is a binary infix operator and requires two LTL formulae as </w:t>
        </w:r>
        <w:r w:rsidRPr="00B51214">
          <w:rPr>
            <w:rFonts w:asciiTheme="majorBidi" w:eastAsiaTheme="minorEastAsia" w:hAnsiTheme="majorBidi" w:cstheme="majorBidi"/>
            <w:noProof/>
            <w:color w:val="auto"/>
            <w:sz w:val="22"/>
            <w:lang w:bidi="ar-SA"/>
          </w:rPr>
          <w:t>argument</w:t>
        </w:r>
        <w:r w:rsidRPr="00B51214">
          <w:rPr>
            <w:rFonts w:asciiTheme="majorBidi" w:eastAsiaTheme="minorEastAsia" w:hAnsiTheme="majorBidi" w:cstheme="majorBidi"/>
            <w:color w:val="auto"/>
            <w:sz w:val="22"/>
            <w:lang w:bidi="ar-SA"/>
          </w:rPr>
          <w:t xml:space="preserve">. </w:t>
        </w:r>
        <w:commentRangeStart w:id="276"/>
        <w:r w:rsidRPr="00B51214">
          <w:rPr>
            <w:rFonts w:asciiTheme="majorBidi" w:eastAsiaTheme="minorEastAsia" w:hAnsiTheme="majorBidi" w:cstheme="majorBidi"/>
            <w:color w:val="auto"/>
            <w:sz w:val="22"/>
            <w:lang w:bidi="ar-SA"/>
          </w:rPr>
          <w:t xml:space="preserve">Formula </w:t>
        </w:r>
        <m:oMath>
          <m:r>
            <w:rPr>
              <w:rFonts w:ascii="Cambria Math" w:eastAsia="cmmi10" w:hAnsi="Cambria Math" w:cstheme="majorBidi"/>
              <w:color w:val="auto"/>
              <w:sz w:val="22"/>
              <w:lang w:bidi="ar-SA"/>
            </w:rPr>
            <m:t>φ</m:t>
          </m:r>
        </m:oMath>
        <w:r w:rsidRPr="00B51214">
          <w:rPr>
            <w:rFonts w:asciiTheme="majorBidi" w:eastAsia="cmr8" w:hAnsiTheme="majorBidi" w:cstheme="majorBidi"/>
            <w:color w:val="auto"/>
            <w:sz w:val="22"/>
            <w:lang w:bidi="ar-SA"/>
          </w:rPr>
          <w:t xml:space="preserve">1 </w:t>
        </w:r>
        <w:r w:rsidRPr="00B51214">
          <w:rPr>
            <w:rFonts w:asciiTheme="majorBidi" w:eastAsiaTheme="minorEastAsia" w:hAnsiTheme="majorBidi" w:cstheme="majorBidi"/>
            <w:color w:val="auto"/>
            <w:sz w:val="22"/>
            <w:lang w:bidi="ar-SA"/>
          </w:rPr>
          <w:t>U</w:t>
        </w:r>
        <m:oMath>
          <m:r>
            <w:rPr>
              <w:rFonts w:ascii="Cambria Math" w:eastAsia="cmmi10" w:hAnsi="Cambria Math" w:cstheme="majorBidi"/>
              <w:color w:val="auto"/>
              <w:sz w:val="22"/>
              <w:lang w:bidi="ar-SA"/>
            </w:rPr>
            <m:t>φ</m:t>
          </m:r>
        </m:oMath>
        <w:r w:rsidRPr="00B51214">
          <w:rPr>
            <w:rFonts w:asciiTheme="majorBidi" w:eastAsia="cmr8" w:hAnsiTheme="majorBidi" w:cstheme="majorBidi"/>
            <w:color w:val="auto"/>
            <w:sz w:val="22"/>
            <w:lang w:bidi="ar-SA"/>
          </w:rPr>
          <w:t xml:space="preserve">2 </w:t>
        </w:r>
        <w:commentRangeEnd w:id="276"/>
        <w:r w:rsidRPr="00B51214">
          <w:rPr>
            <w:rStyle w:val="a8"/>
            <w:sz w:val="22"/>
            <w:szCs w:val="22"/>
          </w:rPr>
          <w:commentReference w:id="276"/>
        </w:r>
        <w:r w:rsidRPr="00B51214">
          <w:rPr>
            <w:rFonts w:asciiTheme="majorBidi" w:eastAsiaTheme="minorEastAsia" w:hAnsiTheme="majorBidi" w:cstheme="majorBidi"/>
            <w:color w:val="auto"/>
            <w:sz w:val="22"/>
            <w:lang w:bidi="ar-SA"/>
          </w:rPr>
          <w:t xml:space="preserve">holds at the current moment, if there is some future moment for which </w:t>
        </w:r>
        <m:oMath>
          <m:r>
            <w:rPr>
              <w:rFonts w:ascii="Cambria Math" w:eastAsia="cmmi10" w:hAnsi="Cambria Math" w:cstheme="majorBidi"/>
              <w:color w:val="auto"/>
              <w:sz w:val="22"/>
              <w:lang w:bidi="ar-SA"/>
            </w:rPr>
            <m:t>φ</m:t>
          </m:r>
        </m:oMath>
        <w:r w:rsidRPr="00B51214">
          <w:rPr>
            <w:rFonts w:asciiTheme="majorBidi" w:eastAsia="cmr8" w:hAnsiTheme="majorBidi" w:cstheme="majorBidi"/>
            <w:color w:val="auto"/>
            <w:sz w:val="22"/>
            <w:lang w:bidi="ar-SA"/>
          </w:rPr>
          <w:t xml:space="preserve">2 </w:t>
        </w:r>
        <w:r w:rsidRPr="00B51214">
          <w:rPr>
            <w:rFonts w:asciiTheme="majorBidi" w:eastAsiaTheme="minorEastAsia" w:hAnsiTheme="majorBidi" w:cstheme="majorBidi"/>
            <w:color w:val="auto"/>
            <w:sz w:val="22"/>
            <w:lang w:bidi="ar-SA"/>
          </w:rPr>
          <w:t xml:space="preserve">holds and </w:t>
        </w:r>
        <m:oMath>
          <m:r>
            <w:rPr>
              <w:rFonts w:ascii="Cambria Math" w:eastAsiaTheme="minorEastAsia" w:hAnsi="Cambria Math" w:cstheme="majorBidi"/>
              <w:color w:val="auto"/>
              <w:sz w:val="22"/>
              <w:lang w:bidi="ar-SA"/>
            </w:rPr>
            <m:t>φ</m:t>
          </m:r>
        </m:oMath>
        <w:r w:rsidRPr="00B51214">
          <w:rPr>
            <w:rFonts w:asciiTheme="majorBidi" w:eastAsia="cmr8" w:hAnsiTheme="majorBidi" w:cstheme="majorBidi"/>
            <w:color w:val="auto"/>
            <w:sz w:val="22"/>
            <w:lang w:bidi="ar-SA"/>
          </w:rPr>
          <w:t xml:space="preserve">1 </w:t>
        </w:r>
        <w:r w:rsidRPr="00B51214">
          <w:rPr>
            <w:rFonts w:asciiTheme="majorBidi" w:eastAsiaTheme="minorEastAsia" w:hAnsiTheme="majorBidi" w:cstheme="majorBidi"/>
            <w:color w:val="auto"/>
            <w:sz w:val="22"/>
            <w:lang w:bidi="ar-SA"/>
          </w:rPr>
          <w:t>holds at all moments until that future moment.</w:t>
        </w:r>
      </w:moveTo>
    </w:p>
    <w:moveToRangeEnd w:id="274"/>
    <w:p w14:paraId="7DB03287" w14:textId="33F55589" w:rsidR="004902ED" w:rsidRDefault="004902ED" w:rsidP="007707F4">
      <w:pPr>
        <w:autoSpaceDE w:val="0"/>
        <w:autoSpaceDN w:val="0"/>
        <w:adjustRightInd w:val="0"/>
        <w:spacing w:after="120" w:line="264" w:lineRule="auto"/>
        <w:ind w:left="0" w:right="0" w:firstLine="0"/>
        <w:jc w:val="left"/>
        <w:rPr>
          <w:ins w:id="277" w:author="adm" w:date="2016-12-20T10:07:00Z"/>
          <w:rFonts w:asciiTheme="majorBidi" w:eastAsiaTheme="minorEastAsia" w:hAnsiTheme="majorBidi" w:cstheme="majorBidi"/>
          <w:color w:val="auto"/>
          <w:sz w:val="22"/>
          <w:lang w:bidi="ar-SA"/>
        </w:rPr>
      </w:pPr>
    </w:p>
    <w:p w14:paraId="5C19EFF9" w14:textId="00194F47" w:rsidR="005906AE" w:rsidRPr="00B51214" w:rsidRDefault="005906AE" w:rsidP="005906AE">
      <w:pPr>
        <w:autoSpaceDE w:val="0"/>
        <w:autoSpaceDN w:val="0"/>
        <w:adjustRightInd w:val="0"/>
        <w:spacing w:after="120" w:line="22" w:lineRule="atLeast"/>
        <w:ind w:left="0" w:right="0" w:firstLine="120"/>
        <w:jc w:val="left"/>
        <w:rPr>
          <w:moveTo w:id="278" w:author="adm" w:date="2016-12-20T10:07:00Z"/>
          <w:rFonts w:asciiTheme="majorBidi" w:hAnsiTheme="majorBidi" w:cstheme="majorBidi"/>
          <w:b/>
          <w:bCs/>
          <w:sz w:val="22"/>
        </w:rPr>
      </w:pPr>
      <w:moveToRangeStart w:id="279" w:author="adm" w:date="2016-12-20T10:07:00Z" w:name="move469991780"/>
      <w:moveTo w:id="280" w:author="adm" w:date="2016-12-20T10:07:00Z">
        <w:r w:rsidRPr="00B51214">
          <w:rPr>
            <w:rFonts w:asciiTheme="majorBidi" w:hAnsiTheme="majorBidi" w:cstheme="majorBidi"/>
            <w:b/>
            <w:bCs/>
            <w:sz w:val="22"/>
          </w:rPr>
          <w:t xml:space="preserve">There are 2 additional temporal </w:t>
        </w:r>
        <w:del w:id="281" w:author="adm" w:date="2016-12-20T15:15:00Z">
          <w:r w:rsidRPr="00B51214" w:rsidDel="0042507A">
            <w:rPr>
              <w:rFonts w:asciiTheme="majorBidi" w:hAnsiTheme="majorBidi" w:cstheme="majorBidi"/>
              <w:b/>
              <w:bCs/>
              <w:sz w:val="22"/>
            </w:rPr>
            <w:delText>operators :</w:delText>
          </w:r>
        </w:del>
        <w:ins w:id="282" w:author="adm" w:date="2016-12-20T15:15:00Z">
          <w:r w:rsidR="0042507A" w:rsidRPr="00B51214">
            <w:rPr>
              <w:rFonts w:asciiTheme="majorBidi" w:hAnsiTheme="majorBidi" w:cstheme="majorBidi"/>
              <w:b/>
              <w:bCs/>
              <w:sz w:val="22"/>
            </w:rPr>
            <w:t>operators:</w:t>
          </w:r>
        </w:ins>
      </w:moveTo>
    </w:p>
    <w:p w14:paraId="6A17FF3E" w14:textId="77777777" w:rsidR="005906AE" w:rsidRPr="00B51214" w:rsidRDefault="005906AE" w:rsidP="005906AE">
      <w:pPr>
        <w:autoSpaceDE w:val="0"/>
        <w:autoSpaceDN w:val="0"/>
        <w:adjustRightInd w:val="0"/>
        <w:spacing w:after="0" w:line="22" w:lineRule="atLeast"/>
        <w:ind w:left="0" w:right="0" w:firstLine="120"/>
        <w:jc w:val="left"/>
        <w:rPr>
          <w:moveTo w:id="283" w:author="adm" w:date="2016-12-20T10:07:00Z"/>
          <w:rFonts w:asciiTheme="majorBidi" w:eastAsiaTheme="minorEastAsia" w:hAnsiTheme="majorBidi" w:cstheme="majorBidi"/>
          <w:color w:val="auto"/>
          <w:sz w:val="22"/>
          <w:lang w:bidi="ar-SA"/>
        </w:rPr>
      </w:pPr>
      <w:moveTo w:id="284" w:author="adm" w:date="2016-12-20T10:07:00Z">
        <w:r w:rsidRPr="00B51214">
          <w:rPr>
            <w:rFonts w:asciiTheme="majorBidi" w:hAnsiTheme="majorBidi" w:cstheme="majorBidi"/>
            <w:sz w:val="22"/>
          </w:rPr>
          <w:t>◊</w:t>
        </w:r>
        <m:oMath>
          <m:r>
            <w:rPr>
              <w:rFonts w:ascii="Cambria Math" w:eastAsia="msam10" w:hAnsi="Cambria Math" w:cstheme="majorBidi"/>
              <w:color w:val="auto"/>
              <w:sz w:val="22"/>
              <w:lang w:bidi="ar-SA"/>
            </w:rPr>
            <m:t xml:space="preserve"> </m:t>
          </m:r>
        </m:oMath>
        <w:r w:rsidRPr="00B51214">
          <w:rPr>
            <w:rFonts w:asciiTheme="majorBidi" w:eastAsiaTheme="minorEastAsia" w:hAnsiTheme="majorBidi" w:cstheme="majorBidi"/>
            <w:color w:val="auto"/>
            <w:sz w:val="22"/>
            <w:lang w:bidi="ar-SA"/>
          </w:rPr>
          <w:t>“eventually” (eventually in the future)</w:t>
        </w:r>
      </w:moveTo>
    </w:p>
    <w:p w14:paraId="35A7DAEB" w14:textId="77777777" w:rsidR="005906AE" w:rsidRPr="00B51214" w:rsidRDefault="005906AE" w:rsidP="005906AE">
      <w:pPr>
        <w:autoSpaceDE w:val="0"/>
        <w:autoSpaceDN w:val="0"/>
        <w:adjustRightInd w:val="0"/>
        <w:spacing w:after="120" w:line="22" w:lineRule="atLeast"/>
        <w:ind w:left="115" w:right="1454" w:firstLine="0"/>
        <w:rPr>
          <w:moveTo w:id="285" w:author="adm" w:date="2016-12-20T10:07:00Z"/>
          <w:rFonts w:asciiTheme="majorBidi" w:eastAsiaTheme="minorEastAsia" w:hAnsiTheme="majorBidi" w:cstheme="majorBidi"/>
          <w:color w:val="auto"/>
          <w:sz w:val="22"/>
          <w:lang w:bidi="ar-SA"/>
        </w:rPr>
      </w:pPr>
      <w:moveTo w:id="286" w:author="adm" w:date="2016-12-20T10:07:00Z">
        <w:r>
          <w:rPr>
            <w:rFonts w:asciiTheme="majorBidi" w:hAnsiTheme="majorBidi" w:cstheme="majorBidi"/>
            <w:sz w:val="22"/>
          </w:rPr>
          <w:t xml:space="preserve"> □</w:t>
        </w:r>
        <w:r w:rsidRPr="00B51214">
          <w:rPr>
            <w:rStyle w:val="a8"/>
            <w:sz w:val="22"/>
            <w:szCs w:val="22"/>
          </w:rPr>
          <w:commentReference w:id="287"/>
        </w:r>
        <w:r w:rsidRPr="00B51214">
          <w:rPr>
            <w:rFonts w:asciiTheme="majorBidi" w:hAnsiTheme="majorBidi" w:cstheme="majorBidi"/>
            <w:sz w:val="22"/>
          </w:rPr>
          <w:t xml:space="preserve"> </w:t>
        </w:r>
        <w:r w:rsidRPr="00B51214">
          <w:rPr>
            <w:rFonts w:asciiTheme="majorBidi" w:eastAsia="msam10" w:hAnsiTheme="majorBidi" w:cstheme="majorBidi"/>
            <w:color w:val="auto"/>
            <w:sz w:val="22"/>
            <w:lang w:bidi="ar-SA"/>
          </w:rPr>
          <w:t xml:space="preserve"> </w:t>
        </w:r>
        <w:r w:rsidRPr="00B51214">
          <w:rPr>
            <w:rFonts w:asciiTheme="majorBidi" w:eastAsiaTheme="minorEastAsia" w:hAnsiTheme="majorBidi" w:cstheme="majorBidi"/>
            <w:color w:val="auto"/>
            <w:sz w:val="22"/>
            <w:lang w:bidi="ar-SA"/>
          </w:rPr>
          <w:t>“always” (now and forever in the future)</w:t>
        </w:r>
      </w:moveTo>
    </w:p>
    <w:p w14:paraId="03864AB5" w14:textId="77777777" w:rsidR="005906AE" w:rsidRPr="00B51214" w:rsidRDefault="005906AE" w:rsidP="005906AE">
      <w:pPr>
        <w:autoSpaceDE w:val="0"/>
        <w:autoSpaceDN w:val="0"/>
        <w:adjustRightInd w:val="0"/>
        <w:spacing w:after="120" w:line="22" w:lineRule="atLeast"/>
        <w:ind w:firstLine="0"/>
        <w:rPr>
          <w:moveTo w:id="288" w:author="adm" w:date="2016-12-20T10:07:00Z"/>
          <w:rFonts w:asciiTheme="majorBidi" w:hAnsiTheme="majorBidi" w:cstheme="majorBidi"/>
          <w:sz w:val="22"/>
        </w:rPr>
      </w:pPr>
      <w:moveTo w:id="289" w:author="adm" w:date="2016-12-20T10:07:00Z">
        <w:r w:rsidRPr="00B51214">
          <w:rPr>
            <w:rFonts w:asciiTheme="majorBidi" w:hAnsiTheme="majorBidi" w:cstheme="majorBidi"/>
            <w:sz w:val="22"/>
          </w:rPr>
          <w:t xml:space="preserve">By combining the temporal modalities </w:t>
        </w:r>
        <w:commentRangeStart w:id="290"/>
        <w:r w:rsidRPr="00B51214">
          <w:rPr>
            <w:rFonts w:asciiTheme="majorBidi" w:hAnsiTheme="majorBidi" w:cstheme="majorBidi"/>
            <w:sz w:val="22"/>
          </w:rPr>
          <w:t>◊ and □,</w:t>
        </w:r>
        <w:commentRangeEnd w:id="290"/>
        <w:r w:rsidRPr="00B51214">
          <w:rPr>
            <w:rStyle w:val="a8"/>
            <w:sz w:val="22"/>
            <w:szCs w:val="22"/>
          </w:rPr>
          <w:commentReference w:id="290"/>
        </w:r>
        <w:r w:rsidRPr="00B51214">
          <w:rPr>
            <w:rFonts w:asciiTheme="majorBidi" w:hAnsiTheme="majorBidi" w:cstheme="majorBidi"/>
            <w:sz w:val="22"/>
          </w:rPr>
          <w:t xml:space="preserve"> new temporal modalities are obtained</w:t>
        </w:r>
      </w:moveTo>
    </w:p>
    <w:p w14:paraId="51ECB35B" w14:textId="77777777" w:rsidR="005906AE" w:rsidRPr="00B51214" w:rsidRDefault="005906AE" w:rsidP="005906AE">
      <w:pPr>
        <w:autoSpaceDE w:val="0"/>
        <w:autoSpaceDN w:val="0"/>
        <w:adjustRightInd w:val="0"/>
        <w:spacing w:after="0" w:line="22" w:lineRule="atLeast"/>
        <w:ind w:left="0" w:right="0" w:firstLine="120"/>
        <w:jc w:val="left"/>
        <w:rPr>
          <w:moveTo w:id="291" w:author="adm" w:date="2016-12-20T10:07:00Z"/>
          <w:rFonts w:asciiTheme="majorBidi" w:eastAsia="msam10" w:hAnsiTheme="majorBidi" w:cstheme="majorBidi"/>
          <w:color w:val="auto"/>
          <w:sz w:val="22"/>
          <w:lang w:bidi="ar-SA"/>
        </w:rPr>
      </w:pPr>
      <w:moveTo w:id="292" w:author="adm" w:date="2016-12-20T10:07:00Z">
        <w:r>
          <w:rPr>
            <w:rFonts w:asciiTheme="majorBidi" w:hAnsiTheme="majorBidi" w:cstheme="majorBidi"/>
            <w:sz w:val="22"/>
          </w:rPr>
          <w:t>□</w:t>
        </w:r>
        <w:r w:rsidRPr="00B51214">
          <w:rPr>
            <w:rStyle w:val="a8"/>
            <w:sz w:val="22"/>
            <w:szCs w:val="22"/>
          </w:rPr>
          <w:commentReference w:id="293"/>
        </w:r>
        <w:r w:rsidRPr="00B51214">
          <w:rPr>
            <w:rFonts w:asciiTheme="majorBidi" w:hAnsiTheme="majorBidi" w:cstheme="majorBidi"/>
            <w:sz w:val="22"/>
          </w:rPr>
          <w:t>◊</w:t>
        </w:r>
        <m:oMath>
          <m:r>
            <w:rPr>
              <w:rFonts w:ascii="Cambria Math" w:eastAsia="cmmi10" w:hAnsi="Cambria Math" w:cstheme="majorBidi"/>
              <w:color w:val="auto"/>
              <w:sz w:val="22"/>
              <w:lang w:bidi="ar-SA"/>
            </w:rPr>
            <m:t>φ</m:t>
          </m:r>
        </m:oMath>
        <w:r w:rsidRPr="00B51214">
          <w:rPr>
            <w:rFonts w:asciiTheme="majorBidi" w:eastAsia="cmmi10" w:hAnsiTheme="majorBidi" w:cstheme="majorBidi"/>
            <w:i/>
            <w:iCs/>
            <w:color w:val="auto"/>
            <w:sz w:val="22"/>
            <w:lang w:bidi="ar-SA"/>
          </w:rPr>
          <w:t xml:space="preserve"> </w:t>
        </w:r>
        <w:r w:rsidRPr="00B51214">
          <w:rPr>
            <w:rFonts w:asciiTheme="majorBidi" w:eastAsia="msam10" w:hAnsiTheme="majorBidi" w:cstheme="majorBidi"/>
            <w:color w:val="auto"/>
            <w:sz w:val="22"/>
            <w:lang w:bidi="ar-SA"/>
          </w:rPr>
          <w:t xml:space="preserve">“infinitely often </w:t>
        </w:r>
        <m:oMath>
          <m:r>
            <w:rPr>
              <w:rFonts w:ascii="Cambria Math" w:eastAsia="cmmi10" w:hAnsi="Cambria Math" w:cstheme="majorBidi"/>
              <w:color w:val="auto"/>
              <w:sz w:val="22"/>
              <w:lang w:bidi="ar-SA"/>
            </w:rPr>
            <m:t>φ</m:t>
          </m:r>
        </m:oMath>
        <w:r w:rsidRPr="00B51214">
          <w:rPr>
            <w:rFonts w:asciiTheme="majorBidi" w:eastAsia="msam10" w:hAnsiTheme="majorBidi" w:cstheme="majorBidi"/>
            <w:color w:val="auto"/>
            <w:sz w:val="22"/>
            <w:lang w:bidi="ar-SA"/>
          </w:rPr>
          <w:t>”</w:t>
        </w:r>
      </w:moveTo>
    </w:p>
    <w:p w14:paraId="00A98D58" w14:textId="77777777" w:rsidR="005906AE" w:rsidRPr="00B51214" w:rsidRDefault="005906AE" w:rsidP="005906AE">
      <w:pPr>
        <w:autoSpaceDE w:val="0"/>
        <w:autoSpaceDN w:val="0"/>
        <w:adjustRightInd w:val="0"/>
        <w:spacing w:after="120" w:line="22" w:lineRule="atLeast"/>
        <w:ind w:left="115" w:right="1454" w:firstLine="0"/>
        <w:rPr>
          <w:moveTo w:id="294" w:author="adm" w:date="2016-12-20T10:07:00Z"/>
          <w:rFonts w:asciiTheme="majorBidi" w:eastAsia="msam10" w:hAnsiTheme="majorBidi" w:cstheme="majorBidi"/>
          <w:color w:val="auto"/>
          <w:sz w:val="22"/>
          <w:lang w:bidi="ar-SA"/>
        </w:rPr>
      </w:pPr>
      <w:moveTo w:id="295" w:author="adm" w:date="2016-12-20T10:07:00Z">
        <w:r w:rsidRPr="00B51214">
          <w:rPr>
            <w:rFonts w:asciiTheme="majorBidi" w:hAnsiTheme="majorBidi" w:cstheme="majorBidi"/>
            <w:sz w:val="22"/>
          </w:rPr>
          <w:t>◊</w:t>
        </w:r>
        <m:oMath>
          <m:r>
            <m:rPr>
              <m:sty m:val="p"/>
            </m:rPr>
            <w:rPr>
              <w:rFonts w:ascii="Cambria Math" w:hAnsi="Cambria Math" w:cstheme="majorBidi"/>
              <w:sz w:val="22"/>
            </w:rPr>
            <m:t>□</m:t>
          </m:r>
          <m:r>
            <m:rPr>
              <m:sty m:val="p"/>
            </m:rPr>
            <w:rPr>
              <w:rStyle w:val="a8"/>
              <w:rFonts w:ascii="Cambria Math" w:hAnsi="Cambria Math"/>
              <w:sz w:val="22"/>
              <w:szCs w:val="22"/>
            </w:rPr>
            <w:commentReference w:id="296"/>
          </m:r>
          <m:r>
            <w:rPr>
              <w:rFonts w:ascii="Cambria Math" w:eastAsia="cmmi10" w:hAnsi="Cambria Math" w:cstheme="majorBidi"/>
              <w:color w:val="auto"/>
              <w:sz w:val="22"/>
              <w:lang w:bidi="ar-SA"/>
            </w:rPr>
            <m:t>φ</m:t>
          </m:r>
        </m:oMath>
        <w:r w:rsidRPr="00B51214">
          <w:rPr>
            <w:rFonts w:asciiTheme="majorBidi" w:eastAsia="cmmi10" w:hAnsiTheme="majorBidi" w:cstheme="majorBidi"/>
            <w:i/>
            <w:iCs/>
            <w:color w:val="auto"/>
            <w:sz w:val="22"/>
            <w:lang w:bidi="ar-SA"/>
          </w:rPr>
          <w:t xml:space="preserve"> </w:t>
        </w:r>
        <w:r w:rsidRPr="00B51214">
          <w:rPr>
            <w:rFonts w:asciiTheme="majorBidi" w:eastAsia="msam10" w:hAnsiTheme="majorBidi" w:cstheme="majorBidi"/>
            <w:color w:val="auto"/>
            <w:sz w:val="22"/>
            <w:lang w:bidi="ar-SA"/>
          </w:rPr>
          <w:t xml:space="preserve">“eventually forever </w:t>
        </w:r>
        <m:oMath>
          <m:r>
            <w:rPr>
              <w:rFonts w:ascii="Cambria Math" w:eastAsia="cmmi10" w:hAnsi="Cambria Math" w:cstheme="majorBidi"/>
              <w:color w:val="auto"/>
              <w:sz w:val="22"/>
              <w:lang w:bidi="ar-SA"/>
            </w:rPr>
            <m:t>φ</m:t>
          </m:r>
        </m:oMath>
        <w:r w:rsidRPr="00B51214">
          <w:rPr>
            <w:rFonts w:asciiTheme="majorBidi" w:eastAsia="msam10" w:hAnsiTheme="majorBidi" w:cstheme="majorBidi"/>
            <w:color w:val="auto"/>
            <w:sz w:val="22"/>
            <w:lang w:bidi="ar-SA"/>
          </w:rPr>
          <w:t>”</w:t>
        </w:r>
      </w:moveTo>
    </w:p>
    <w:moveToRangeEnd w:id="279"/>
    <w:p w14:paraId="65DF338C" w14:textId="77777777" w:rsidR="005906AE" w:rsidRDefault="005906AE" w:rsidP="007707F4">
      <w:pPr>
        <w:autoSpaceDE w:val="0"/>
        <w:autoSpaceDN w:val="0"/>
        <w:adjustRightInd w:val="0"/>
        <w:spacing w:after="120" w:line="264" w:lineRule="auto"/>
        <w:ind w:left="0" w:right="0" w:firstLine="0"/>
        <w:jc w:val="left"/>
        <w:rPr>
          <w:ins w:id="297" w:author="adm" w:date="2016-12-20T09:31:00Z"/>
          <w:rFonts w:asciiTheme="majorBidi" w:eastAsiaTheme="minorEastAsia" w:hAnsiTheme="majorBidi" w:cstheme="majorBidi"/>
          <w:color w:val="auto"/>
          <w:sz w:val="22"/>
          <w:lang w:bidi="ar-SA"/>
        </w:rPr>
      </w:pPr>
    </w:p>
    <w:p w14:paraId="06E5C0AA" w14:textId="708FE0F7" w:rsidR="00B85D23" w:rsidRPr="00B51214" w:rsidDel="005906AE" w:rsidRDefault="00B85D23" w:rsidP="007707F4">
      <w:pPr>
        <w:autoSpaceDE w:val="0"/>
        <w:autoSpaceDN w:val="0"/>
        <w:adjustRightInd w:val="0"/>
        <w:spacing w:after="120" w:line="264" w:lineRule="auto"/>
        <w:ind w:left="0" w:right="0" w:firstLine="0"/>
        <w:jc w:val="left"/>
        <w:rPr>
          <w:moveFrom w:id="298" w:author="adm" w:date="2016-12-20T10:06:00Z"/>
          <w:rFonts w:asciiTheme="majorBidi" w:eastAsiaTheme="minorEastAsia" w:hAnsiTheme="majorBidi" w:cstheme="majorBidi"/>
          <w:color w:val="auto"/>
          <w:sz w:val="22"/>
          <w:lang w:bidi="ar-SA"/>
        </w:rPr>
      </w:pPr>
      <w:moveFromRangeStart w:id="299" w:author="adm" w:date="2016-12-20T10:06:00Z" w:name="move469991702"/>
    </w:p>
    <w:p w14:paraId="619F5E08" w14:textId="57C13E50" w:rsidR="00AF6A59" w:rsidRPr="00B51214" w:rsidDel="005906AE" w:rsidRDefault="00AF6A59" w:rsidP="00B51214">
      <w:pPr>
        <w:autoSpaceDE w:val="0"/>
        <w:autoSpaceDN w:val="0"/>
        <w:adjustRightInd w:val="0"/>
        <w:spacing w:after="120" w:line="264" w:lineRule="auto"/>
        <w:ind w:left="0" w:right="0" w:firstLine="0"/>
        <w:jc w:val="left"/>
        <w:rPr>
          <w:moveFrom w:id="300" w:author="adm" w:date="2016-12-20T10:06:00Z"/>
          <w:rFonts w:asciiTheme="majorBidi" w:eastAsiaTheme="minorEastAsia" w:hAnsiTheme="majorBidi" w:cstheme="majorBidi"/>
          <w:color w:val="auto"/>
          <w:sz w:val="22"/>
          <w:lang w:bidi="ar-SA"/>
        </w:rPr>
      </w:pPr>
      <w:moveFrom w:id="301" w:author="adm" w:date="2016-12-20T10:06:00Z">
        <w:r w:rsidRPr="00B51214" w:rsidDel="005906AE">
          <w:rPr>
            <w:rFonts w:asciiTheme="majorBidi" w:eastAsiaTheme="minorEastAsia" w:hAnsiTheme="majorBidi" w:cstheme="majorBidi"/>
            <w:b/>
            <w:bCs/>
            <w:color w:val="auto"/>
            <w:sz w:val="22"/>
            <w:lang w:bidi="ar-SA"/>
          </w:rPr>
          <w:t>The atomic proposition</w:t>
        </w:r>
        <w:r w:rsidRPr="00B51214" w:rsidDel="005906AE">
          <w:rPr>
            <w:rFonts w:asciiTheme="majorBidi" w:eastAsiaTheme="minorEastAsia" w:hAnsiTheme="majorBidi" w:cstheme="majorBidi"/>
            <w:color w:val="auto"/>
            <w:sz w:val="22"/>
            <w:lang w:bidi="ar-SA"/>
          </w:rPr>
          <w:t xml:space="preserve"> </w:t>
        </w:r>
        <w:r w:rsidRPr="00B51214" w:rsidDel="005906AE">
          <w:rPr>
            <w:rFonts w:asciiTheme="majorBidi" w:eastAsia="cmmi10" w:hAnsiTheme="majorBidi" w:cstheme="majorBidi"/>
            <w:i/>
            <w:iCs/>
            <w:color w:val="auto"/>
            <w:sz w:val="22"/>
            <w:lang w:bidi="ar-SA"/>
          </w:rPr>
          <w:t xml:space="preserve">a </w:t>
        </w:r>
        <w:r w:rsidRPr="00B51214" w:rsidDel="005906AE">
          <w:rPr>
            <w:rFonts w:ascii="Cambria Math" w:eastAsia="cmsy10" w:hAnsi="Cambria Math" w:cs="Cambria Math"/>
            <w:i/>
            <w:iCs/>
            <w:color w:val="auto"/>
            <w:sz w:val="22"/>
            <w:lang w:bidi="ar-SA"/>
          </w:rPr>
          <w:t>∈</w:t>
        </w:r>
        <w:r w:rsidRPr="00B51214" w:rsidDel="005906AE">
          <w:rPr>
            <w:rFonts w:asciiTheme="majorBidi" w:eastAsia="cmsy10" w:hAnsiTheme="majorBidi" w:cstheme="majorBidi"/>
            <w:i/>
            <w:iCs/>
            <w:color w:val="auto"/>
            <w:sz w:val="22"/>
            <w:lang w:bidi="ar-SA"/>
          </w:rPr>
          <w:t xml:space="preserve"> </w:t>
        </w:r>
        <w:r w:rsidRPr="00B51214" w:rsidDel="005906AE">
          <w:rPr>
            <w:rFonts w:asciiTheme="majorBidi" w:eastAsiaTheme="minorEastAsia" w:hAnsiTheme="majorBidi" w:cstheme="majorBidi"/>
            <w:i/>
            <w:iCs/>
            <w:color w:val="auto"/>
            <w:sz w:val="22"/>
            <w:lang w:bidi="ar-SA"/>
          </w:rPr>
          <w:t xml:space="preserve">AP </w:t>
        </w:r>
        <w:r w:rsidRPr="00B51214" w:rsidDel="005906AE">
          <w:rPr>
            <w:rFonts w:asciiTheme="majorBidi" w:eastAsiaTheme="minorEastAsia" w:hAnsiTheme="majorBidi" w:cstheme="majorBidi"/>
            <w:color w:val="auto"/>
            <w:sz w:val="22"/>
            <w:lang w:bidi="ar-SA"/>
          </w:rPr>
          <w:t xml:space="preserve">stands for the state label </w:t>
        </w:r>
        <w:r w:rsidRPr="00B51214" w:rsidDel="005906AE">
          <w:rPr>
            <w:rFonts w:asciiTheme="majorBidi" w:eastAsia="cmmi10" w:hAnsiTheme="majorBidi" w:cstheme="majorBidi"/>
            <w:i/>
            <w:iCs/>
            <w:noProof/>
            <w:color w:val="auto"/>
            <w:sz w:val="22"/>
            <w:lang w:bidi="ar-SA"/>
          </w:rPr>
          <w:t xml:space="preserve"> </w:t>
        </w:r>
        <w:r w:rsidRPr="00B51214" w:rsidDel="005906AE">
          <w:rPr>
            <w:rFonts w:asciiTheme="majorBidi" w:eastAsiaTheme="minorEastAsia" w:hAnsiTheme="majorBidi" w:cstheme="majorBidi"/>
            <w:noProof/>
            <w:color w:val="auto"/>
            <w:sz w:val="22"/>
            <w:lang w:bidi="ar-SA"/>
          </w:rPr>
          <w:t>in</w:t>
        </w:r>
        <w:r w:rsidRPr="00B51214" w:rsidDel="005906AE">
          <w:rPr>
            <w:rFonts w:asciiTheme="majorBidi" w:eastAsiaTheme="minorEastAsia" w:hAnsiTheme="majorBidi" w:cstheme="majorBidi"/>
            <w:color w:val="auto"/>
            <w:sz w:val="22"/>
            <w:lang w:bidi="ar-SA"/>
          </w:rPr>
          <w:t xml:space="preserve"> a transition system. Typically, the atoms are assertions about the values of control variables (e.g., locations in program graphs) or the values of program </w:t>
        </w:r>
        <w:r w:rsidR="005F67F8" w:rsidRPr="00B51214" w:rsidDel="005906AE">
          <w:rPr>
            <w:rFonts w:asciiTheme="majorBidi" w:eastAsiaTheme="minorEastAsia" w:hAnsiTheme="majorBidi" w:cstheme="majorBidi"/>
            <w:color w:val="auto"/>
            <w:sz w:val="22"/>
            <w:lang w:bidi="ar-SA"/>
          </w:rPr>
          <w:t>variables.</w:t>
        </w:r>
      </w:moveFrom>
    </w:p>
    <w:moveFromRangeEnd w:id="299"/>
    <w:p w14:paraId="18915FBB" w14:textId="20522E16" w:rsidR="00AF6A59" w:rsidRPr="00B51214" w:rsidDel="005906AE" w:rsidRDefault="00AF6A59" w:rsidP="00B51214">
      <w:pPr>
        <w:autoSpaceDE w:val="0"/>
        <w:autoSpaceDN w:val="0"/>
        <w:adjustRightInd w:val="0"/>
        <w:spacing w:after="120" w:line="264" w:lineRule="auto"/>
        <w:ind w:left="0" w:right="0" w:firstLine="0"/>
        <w:jc w:val="left"/>
        <w:rPr>
          <w:del w:id="302" w:author="adm" w:date="2016-12-20T10:06:00Z"/>
          <w:rFonts w:asciiTheme="majorBidi" w:eastAsiaTheme="minorEastAsia" w:hAnsiTheme="majorBidi" w:cstheme="majorBidi"/>
          <w:color w:val="auto"/>
          <w:sz w:val="22"/>
          <w:lang w:bidi="ar-SA"/>
        </w:rPr>
      </w:pPr>
      <w:del w:id="303" w:author="adm" w:date="2016-12-20T10:06:00Z">
        <w:r w:rsidRPr="00B51214" w:rsidDel="005906AE">
          <w:rPr>
            <w:rFonts w:asciiTheme="majorBidi" w:eastAsiaTheme="minorEastAsia" w:hAnsiTheme="majorBidi" w:cstheme="majorBidi"/>
            <w:b/>
            <w:bCs/>
            <w:color w:val="auto"/>
            <w:sz w:val="22"/>
            <w:lang w:bidi="ar-SA"/>
          </w:rPr>
          <w:delText xml:space="preserve">The </w:delText>
        </w:r>
        <w:r w:rsidRPr="00B51214" w:rsidDel="005906AE">
          <w:rPr>
            <w:rFonts w:asciiTheme="majorBidi" w:eastAsia="cmsy10" w:hAnsiTheme="majorBidi" w:cstheme="majorBidi"/>
            <w:b/>
            <w:bCs/>
            <w:color w:val="auto"/>
            <w:sz w:val="22"/>
            <w:lang w:bidi="ar-SA"/>
          </w:rPr>
          <w:delText>O</w:delText>
        </w:r>
        <w:r w:rsidRPr="00B51214" w:rsidDel="005906AE">
          <w:rPr>
            <w:rFonts w:asciiTheme="majorBidi" w:eastAsiaTheme="minorEastAsia" w:hAnsiTheme="majorBidi" w:cstheme="majorBidi"/>
            <w:b/>
            <w:bCs/>
            <w:color w:val="auto"/>
            <w:sz w:val="22"/>
            <w:lang w:bidi="ar-SA"/>
          </w:rPr>
          <w:delText xml:space="preserve"> -modality</w:delText>
        </w:r>
        <w:r w:rsidRPr="00B51214" w:rsidDel="005906AE">
          <w:rPr>
            <w:rFonts w:asciiTheme="majorBidi" w:eastAsiaTheme="minorEastAsia" w:hAnsiTheme="majorBidi" w:cstheme="majorBidi"/>
            <w:color w:val="auto"/>
            <w:sz w:val="22"/>
            <w:lang w:bidi="ar-SA"/>
          </w:rPr>
          <w:delText xml:space="preserve"> is a unary prefix operator and requires a single LTL formula as </w:delText>
        </w:r>
        <w:r w:rsidRPr="00B51214" w:rsidDel="005906AE">
          <w:rPr>
            <w:rFonts w:asciiTheme="majorBidi" w:eastAsiaTheme="minorEastAsia" w:hAnsiTheme="majorBidi" w:cstheme="majorBidi"/>
            <w:noProof/>
            <w:color w:val="auto"/>
            <w:sz w:val="22"/>
            <w:lang w:bidi="ar-SA"/>
          </w:rPr>
          <w:delText>argument</w:delText>
        </w:r>
        <w:r w:rsidRPr="00B51214" w:rsidDel="005906AE">
          <w:rPr>
            <w:rFonts w:asciiTheme="majorBidi" w:eastAsiaTheme="minorEastAsia" w:hAnsiTheme="majorBidi" w:cstheme="majorBidi"/>
            <w:color w:val="auto"/>
            <w:sz w:val="22"/>
            <w:lang w:bidi="ar-SA"/>
          </w:rPr>
          <w:delText>. Formula</w:delText>
        </w:r>
        <w:commentRangeStart w:id="304"/>
        <w:r w:rsidRPr="00B51214" w:rsidDel="005906AE">
          <w:rPr>
            <w:rFonts w:asciiTheme="majorBidi" w:eastAsiaTheme="minorEastAsia" w:hAnsiTheme="majorBidi" w:cstheme="majorBidi"/>
            <w:color w:val="auto"/>
            <w:sz w:val="22"/>
            <w:lang w:bidi="ar-SA"/>
          </w:rPr>
          <w:delText xml:space="preserve"> </w:delText>
        </w:r>
        <m:oMath>
          <m:r>
            <w:rPr>
              <w:rFonts w:ascii="Cambria Math" w:eastAsiaTheme="minorEastAsia" w:hAnsi="Cambria Math" w:cstheme="majorBidi"/>
              <w:color w:val="auto"/>
              <w:sz w:val="22"/>
              <w:lang w:bidi="ar-SA"/>
            </w:rPr>
            <m:t xml:space="preserve">φ   </m:t>
          </m:r>
          <w:commentRangeEnd w:id="304"/>
          <m:r>
            <m:rPr>
              <m:sty m:val="p"/>
            </m:rPr>
            <w:rPr>
              <w:rStyle w:val="a8"/>
              <w:sz w:val="22"/>
              <w:szCs w:val="22"/>
            </w:rPr>
            <w:commentReference w:id="304"/>
          </m:r>
        </m:oMath>
        <w:r w:rsidRPr="00B51214" w:rsidDel="005906AE">
          <w:rPr>
            <w:rFonts w:asciiTheme="majorBidi" w:eastAsiaTheme="minorEastAsia" w:hAnsiTheme="majorBidi" w:cstheme="majorBidi"/>
            <w:color w:val="auto"/>
            <w:sz w:val="22"/>
            <w:lang w:bidi="ar-SA"/>
          </w:rPr>
          <w:delText xml:space="preserve">holds at the current moment, if </w:delText>
        </w:r>
        <m:oMath>
          <m:r>
            <w:rPr>
              <w:rFonts w:ascii="Cambria Math" w:eastAsia="cmmi10" w:hAnsi="Cambria Math" w:cstheme="majorBidi"/>
              <w:color w:val="auto"/>
              <w:sz w:val="22"/>
              <w:lang w:bidi="ar-SA"/>
            </w:rPr>
            <m:t>φ</m:t>
          </m:r>
        </m:oMath>
        <w:r w:rsidRPr="00B51214" w:rsidDel="005906AE">
          <w:rPr>
            <w:rFonts w:asciiTheme="majorBidi" w:eastAsia="cmmi10" w:hAnsiTheme="majorBidi" w:cstheme="majorBidi"/>
            <w:i/>
            <w:iCs/>
            <w:color w:val="auto"/>
            <w:sz w:val="22"/>
            <w:lang w:bidi="ar-SA"/>
          </w:rPr>
          <w:delText xml:space="preserve"> </w:delText>
        </w:r>
        <w:r w:rsidRPr="00B51214" w:rsidDel="005906AE">
          <w:rPr>
            <w:rFonts w:asciiTheme="majorBidi" w:eastAsiaTheme="minorEastAsia" w:hAnsiTheme="majorBidi" w:cstheme="majorBidi"/>
            <w:color w:val="auto"/>
            <w:sz w:val="22"/>
            <w:lang w:bidi="ar-SA"/>
          </w:rPr>
          <w:delText>holds in the next “step”.</w:delText>
        </w:r>
      </w:del>
    </w:p>
    <w:p w14:paraId="604881AA" w14:textId="3A9333A8" w:rsidR="005F67F8" w:rsidRPr="00B51214" w:rsidDel="005906AE" w:rsidRDefault="00AF6A59" w:rsidP="00B51214">
      <w:pPr>
        <w:autoSpaceDE w:val="0"/>
        <w:autoSpaceDN w:val="0"/>
        <w:adjustRightInd w:val="0"/>
        <w:spacing w:after="120" w:line="264" w:lineRule="auto"/>
        <w:ind w:left="0" w:right="0" w:firstLine="60"/>
        <w:jc w:val="left"/>
        <w:rPr>
          <w:moveFrom w:id="305" w:author="adm" w:date="2016-12-20T10:07:00Z"/>
          <w:rFonts w:asciiTheme="majorBidi" w:eastAsiaTheme="minorEastAsia" w:hAnsiTheme="majorBidi" w:cstheme="majorBidi"/>
          <w:color w:val="auto"/>
          <w:sz w:val="22"/>
          <w:lang w:bidi="ar-SA"/>
        </w:rPr>
      </w:pPr>
      <w:moveFromRangeStart w:id="306" w:author="adm" w:date="2016-12-20T10:07:00Z" w:name="move469991765"/>
      <w:moveFrom w:id="307" w:author="adm" w:date="2016-12-20T10:07:00Z">
        <w:r w:rsidRPr="00B51214" w:rsidDel="005906AE">
          <w:rPr>
            <w:rFonts w:asciiTheme="majorBidi" w:eastAsiaTheme="minorEastAsia" w:hAnsiTheme="majorBidi" w:cstheme="majorBidi"/>
            <w:b/>
            <w:bCs/>
            <w:color w:val="auto"/>
            <w:sz w:val="22"/>
            <w:lang w:bidi="ar-SA"/>
          </w:rPr>
          <w:t>The U-modality</w:t>
        </w:r>
        <w:r w:rsidRPr="00B51214" w:rsidDel="005906AE">
          <w:rPr>
            <w:rFonts w:asciiTheme="majorBidi" w:eastAsiaTheme="minorEastAsia" w:hAnsiTheme="majorBidi" w:cstheme="majorBidi"/>
            <w:color w:val="auto"/>
            <w:sz w:val="22"/>
            <w:lang w:bidi="ar-SA"/>
          </w:rPr>
          <w:t xml:space="preserve"> is a binary infix operator and requires two LTL formulae as </w:t>
        </w:r>
        <w:r w:rsidRPr="00B51214" w:rsidDel="005906AE">
          <w:rPr>
            <w:rFonts w:asciiTheme="majorBidi" w:eastAsiaTheme="minorEastAsia" w:hAnsiTheme="majorBidi" w:cstheme="majorBidi"/>
            <w:noProof/>
            <w:color w:val="auto"/>
            <w:sz w:val="22"/>
            <w:lang w:bidi="ar-SA"/>
          </w:rPr>
          <w:t>argument</w:t>
        </w:r>
        <w:r w:rsidRPr="00B51214" w:rsidDel="005906AE">
          <w:rPr>
            <w:rFonts w:asciiTheme="majorBidi" w:eastAsiaTheme="minorEastAsia" w:hAnsiTheme="majorBidi" w:cstheme="majorBidi"/>
            <w:color w:val="auto"/>
            <w:sz w:val="22"/>
            <w:lang w:bidi="ar-SA"/>
          </w:rPr>
          <w:t xml:space="preserve">. </w:t>
        </w:r>
        <w:commentRangeStart w:id="308"/>
        <w:r w:rsidRPr="00B51214" w:rsidDel="005906AE">
          <w:rPr>
            <w:rFonts w:asciiTheme="majorBidi" w:eastAsiaTheme="minorEastAsia" w:hAnsiTheme="majorBidi" w:cstheme="majorBidi"/>
            <w:color w:val="auto"/>
            <w:sz w:val="22"/>
            <w:lang w:bidi="ar-SA"/>
          </w:rPr>
          <w:t xml:space="preserve">Formula </w:t>
        </w:r>
        <m:oMath>
          <m:r>
            <w:rPr>
              <w:rFonts w:ascii="Cambria Math" w:eastAsia="cmmi10" w:hAnsi="Cambria Math" w:cstheme="majorBidi"/>
              <w:color w:val="auto"/>
              <w:sz w:val="22"/>
              <w:lang w:bidi="ar-SA"/>
            </w:rPr>
            <m:t>φ</m:t>
          </m:r>
        </m:oMath>
        <w:r w:rsidRPr="00B51214" w:rsidDel="005906AE">
          <w:rPr>
            <w:rFonts w:asciiTheme="majorBidi" w:eastAsia="cmr8" w:hAnsiTheme="majorBidi" w:cstheme="majorBidi"/>
            <w:color w:val="auto"/>
            <w:sz w:val="22"/>
            <w:lang w:bidi="ar-SA"/>
          </w:rPr>
          <w:t xml:space="preserve">1 </w:t>
        </w:r>
        <w:r w:rsidRPr="00B51214" w:rsidDel="005906AE">
          <w:rPr>
            <w:rFonts w:asciiTheme="majorBidi" w:eastAsiaTheme="minorEastAsia" w:hAnsiTheme="majorBidi" w:cstheme="majorBidi"/>
            <w:color w:val="auto"/>
            <w:sz w:val="22"/>
            <w:lang w:bidi="ar-SA"/>
          </w:rPr>
          <w:t>U</w:t>
        </w:r>
        <m:oMath>
          <m:r>
            <w:rPr>
              <w:rFonts w:ascii="Cambria Math" w:eastAsia="cmmi10" w:hAnsi="Cambria Math" w:cstheme="majorBidi"/>
              <w:color w:val="auto"/>
              <w:sz w:val="22"/>
              <w:lang w:bidi="ar-SA"/>
            </w:rPr>
            <m:t>φ</m:t>
          </m:r>
        </m:oMath>
        <w:r w:rsidRPr="00B51214" w:rsidDel="005906AE">
          <w:rPr>
            <w:rFonts w:asciiTheme="majorBidi" w:eastAsia="cmr8" w:hAnsiTheme="majorBidi" w:cstheme="majorBidi"/>
            <w:color w:val="auto"/>
            <w:sz w:val="22"/>
            <w:lang w:bidi="ar-SA"/>
          </w:rPr>
          <w:t xml:space="preserve">2 </w:t>
        </w:r>
        <w:commentRangeEnd w:id="308"/>
        <w:r w:rsidR="009C5DD2" w:rsidRPr="00B51214" w:rsidDel="005906AE">
          <w:rPr>
            <w:rStyle w:val="a8"/>
            <w:sz w:val="22"/>
            <w:szCs w:val="22"/>
          </w:rPr>
          <w:commentReference w:id="308"/>
        </w:r>
        <w:r w:rsidRPr="00B51214" w:rsidDel="005906AE">
          <w:rPr>
            <w:rFonts w:asciiTheme="majorBidi" w:eastAsiaTheme="minorEastAsia" w:hAnsiTheme="majorBidi" w:cstheme="majorBidi"/>
            <w:color w:val="auto"/>
            <w:sz w:val="22"/>
            <w:lang w:bidi="ar-SA"/>
          </w:rPr>
          <w:t>holds at th</w:t>
        </w:r>
        <w:r w:rsidR="00796611" w:rsidRPr="00B51214" w:rsidDel="005906AE">
          <w:rPr>
            <w:rFonts w:asciiTheme="majorBidi" w:eastAsiaTheme="minorEastAsia" w:hAnsiTheme="majorBidi" w:cstheme="majorBidi"/>
            <w:color w:val="auto"/>
            <w:sz w:val="22"/>
            <w:lang w:bidi="ar-SA"/>
          </w:rPr>
          <w:t xml:space="preserve">e </w:t>
        </w:r>
        <w:r w:rsidRPr="00B51214" w:rsidDel="005906AE">
          <w:rPr>
            <w:rFonts w:asciiTheme="majorBidi" w:eastAsiaTheme="minorEastAsia" w:hAnsiTheme="majorBidi" w:cstheme="majorBidi"/>
            <w:color w:val="auto"/>
            <w:sz w:val="22"/>
            <w:lang w:bidi="ar-SA"/>
          </w:rPr>
          <w:t xml:space="preserve">current moment, if there is some future moment for which </w:t>
        </w:r>
        <m:oMath>
          <m:r>
            <w:rPr>
              <w:rFonts w:ascii="Cambria Math" w:eastAsia="cmmi10" w:hAnsi="Cambria Math" w:cstheme="majorBidi"/>
              <w:color w:val="auto"/>
              <w:sz w:val="22"/>
              <w:lang w:bidi="ar-SA"/>
            </w:rPr>
            <m:t>φ</m:t>
          </m:r>
        </m:oMath>
        <w:r w:rsidRPr="00B51214" w:rsidDel="005906AE">
          <w:rPr>
            <w:rFonts w:asciiTheme="majorBidi" w:eastAsia="cmr8" w:hAnsiTheme="majorBidi" w:cstheme="majorBidi"/>
            <w:color w:val="auto"/>
            <w:sz w:val="22"/>
            <w:lang w:bidi="ar-SA"/>
          </w:rPr>
          <w:t xml:space="preserve">2 </w:t>
        </w:r>
        <w:r w:rsidRPr="00B51214" w:rsidDel="005906AE">
          <w:rPr>
            <w:rFonts w:asciiTheme="majorBidi" w:eastAsiaTheme="minorEastAsia" w:hAnsiTheme="majorBidi" w:cstheme="majorBidi"/>
            <w:color w:val="auto"/>
            <w:sz w:val="22"/>
            <w:lang w:bidi="ar-SA"/>
          </w:rPr>
          <w:t xml:space="preserve">holds and </w:t>
        </w:r>
        <m:oMath>
          <m:r>
            <w:rPr>
              <w:rFonts w:ascii="Cambria Math" w:eastAsiaTheme="minorEastAsia" w:hAnsi="Cambria Math" w:cstheme="majorBidi"/>
              <w:color w:val="auto"/>
              <w:sz w:val="22"/>
              <w:lang w:bidi="ar-SA"/>
            </w:rPr>
            <m:t>φ</m:t>
          </m:r>
        </m:oMath>
        <w:r w:rsidRPr="00B51214" w:rsidDel="005906AE">
          <w:rPr>
            <w:rFonts w:asciiTheme="majorBidi" w:eastAsia="cmr8" w:hAnsiTheme="majorBidi" w:cstheme="majorBidi"/>
            <w:color w:val="auto"/>
            <w:sz w:val="22"/>
            <w:lang w:bidi="ar-SA"/>
          </w:rPr>
          <w:t xml:space="preserve">1 </w:t>
        </w:r>
        <w:r w:rsidRPr="00B51214" w:rsidDel="005906AE">
          <w:rPr>
            <w:rFonts w:asciiTheme="majorBidi" w:eastAsiaTheme="minorEastAsia" w:hAnsiTheme="majorBidi" w:cstheme="majorBidi"/>
            <w:color w:val="auto"/>
            <w:sz w:val="22"/>
            <w:lang w:bidi="ar-SA"/>
          </w:rPr>
          <w:t>holds at all</w:t>
        </w:r>
        <w:r w:rsidR="005F67F8" w:rsidRPr="00B51214" w:rsidDel="005906AE">
          <w:rPr>
            <w:rFonts w:asciiTheme="majorBidi" w:eastAsiaTheme="minorEastAsia" w:hAnsiTheme="majorBidi" w:cstheme="majorBidi"/>
            <w:color w:val="auto"/>
            <w:sz w:val="22"/>
            <w:lang w:bidi="ar-SA"/>
          </w:rPr>
          <w:t xml:space="preserve"> </w:t>
        </w:r>
        <w:r w:rsidRPr="00B51214" w:rsidDel="005906AE">
          <w:rPr>
            <w:rFonts w:asciiTheme="majorBidi" w:eastAsiaTheme="minorEastAsia" w:hAnsiTheme="majorBidi" w:cstheme="majorBidi"/>
            <w:color w:val="auto"/>
            <w:sz w:val="22"/>
            <w:lang w:bidi="ar-SA"/>
          </w:rPr>
          <w:t>moments until that future moment.</w:t>
        </w:r>
      </w:moveFrom>
    </w:p>
    <w:p w14:paraId="0D63BAA5" w14:textId="403E7675" w:rsidR="00FC5138" w:rsidRPr="00B51214" w:rsidDel="005906AE" w:rsidRDefault="00FC5138" w:rsidP="009C5DD2">
      <w:pPr>
        <w:autoSpaceDE w:val="0"/>
        <w:autoSpaceDN w:val="0"/>
        <w:adjustRightInd w:val="0"/>
        <w:spacing w:after="120" w:line="22" w:lineRule="atLeast"/>
        <w:ind w:left="0" w:right="0" w:firstLine="120"/>
        <w:jc w:val="left"/>
        <w:rPr>
          <w:moveFrom w:id="309" w:author="adm" w:date="2016-12-20T10:07:00Z"/>
          <w:rFonts w:asciiTheme="majorBidi" w:hAnsiTheme="majorBidi" w:cstheme="majorBidi"/>
          <w:b/>
          <w:bCs/>
          <w:sz w:val="22"/>
        </w:rPr>
      </w:pPr>
      <w:moveFromRangeStart w:id="310" w:author="adm" w:date="2016-12-20T10:07:00Z" w:name="move469991780"/>
      <w:moveFromRangeEnd w:id="306"/>
      <w:moveFrom w:id="311" w:author="adm" w:date="2016-12-20T10:07:00Z">
        <w:r w:rsidRPr="00B51214" w:rsidDel="005906AE">
          <w:rPr>
            <w:rFonts w:asciiTheme="majorBidi" w:hAnsiTheme="majorBidi" w:cstheme="majorBidi"/>
            <w:b/>
            <w:bCs/>
            <w:sz w:val="22"/>
          </w:rPr>
          <w:t xml:space="preserve">There are </w:t>
        </w:r>
        <w:r w:rsidR="009C5DD2" w:rsidRPr="00B51214" w:rsidDel="005906AE">
          <w:rPr>
            <w:rFonts w:asciiTheme="majorBidi" w:hAnsiTheme="majorBidi" w:cstheme="majorBidi"/>
            <w:b/>
            <w:bCs/>
            <w:sz w:val="22"/>
          </w:rPr>
          <w:t xml:space="preserve">2 </w:t>
        </w:r>
        <w:r w:rsidRPr="00B51214" w:rsidDel="005906AE">
          <w:rPr>
            <w:rFonts w:asciiTheme="majorBidi" w:hAnsiTheme="majorBidi" w:cstheme="majorBidi"/>
            <w:b/>
            <w:bCs/>
            <w:sz w:val="22"/>
          </w:rPr>
          <w:t>additional temporal operators :</w:t>
        </w:r>
      </w:moveFrom>
    </w:p>
    <w:p w14:paraId="6A9A0F63" w14:textId="554B363D" w:rsidR="00FC5138" w:rsidRPr="00B51214" w:rsidDel="005906AE" w:rsidRDefault="00101A7E" w:rsidP="005F67F8">
      <w:pPr>
        <w:autoSpaceDE w:val="0"/>
        <w:autoSpaceDN w:val="0"/>
        <w:adjustRightInd w:val="0"/>
        <w:spacing w:after="0" w:line="22" w:lineRule="atLeast"/>
        <w:ind w:left="0" w:right="0" w:firstLine="120"/>
        <w:jc w:val="left"/>
        <w:rPr>
          <w:moveFrom w:id="312" w:author="adm" w:date="2016-12-20T10:07:00Z"/>
          <w:rFonts w:asciiTheme="majorBidi" w:eastAsiaTheme="minorEastAsia" w:hAnsiTheme="majorBidi" w:cstheme="majorBidi"/>
          <w:color w:val="auto"/>
          <w:sz w:val="22"/>
          <w:lang w:bidi="ar-SA"/>
        </w:rPr>
      </w:pPr>
      <w:moveFrom w:id="313" w:author="adm" w:date="2016-12-20T10:07:00Z">
        <w:r w:rsidRPr="00B51214" w:rsidDel="005906AE">
          <w:rPr>
            <w:rFonts w:asciiTheme="majorBidi" w:hAnsiTheme="majorBidi" w:cstheme="majorBidi"/>
            <w:sz w:val="22"/>
          </w:rPr>
          <w:t>◊</w:t>
        </w:r>
        <m:oMath>
          <m:r>
            <w:rPr>
              <w:rFonts w:ascii="Cambria Math" w:eastAsia="msam10" w:hAnsi="Cambria Math" w:cstheme="majorBidi"/>
              <w:color w:val="auto"/>
              <w:sz w:val="22"/>
              <w:lang w:bidi="ar-SA"/>
            </w:rPr>
            <m:t xml:space="preserve"> </m:t>
          </m:r>
        </m:oMath>
        <w:r w:rsidR="00FC5138" w:rsidRPr="00B51214" w:rsidDel="005906AE">
          <w:rPr>
            <w:rFonts w:asciiTheme="majorBidi" w:eastAsiaTheme="minorEastAsia" w:hAnsiTheme="majorBidi" w:cstheme="majorBidi"/>
            <w:color w:val="auto"/>
            <w:sz w:val="22"/>
            <w:lang w:bidi="ar-SA"/>
          </w:rPr>
          <w:t>“eventually” (eventually in the future)</w:t>
        </w:r>
      </w:moveFrom>
    </w:p>
    <w:p w14:paraId="692636DB" w14:textId="4107BEB1" w:rsidR="00FC5138" w:rsidRPr="00B51214" w:rsidDel="005906AE" w:rsidRDefault="00101A7E" w:rsidP="005F67F8">
      <w:pPr>
        <w:autoSpaceDE w:val="0"/>
        <w:autoSpaceDN w:val="0"/>
        <w:adjustRightInd w:val="0"/>
        <w:spacing w:after="120" w:line="22" w:lineRule="atLeast"/>
        <w:ind w:left="115" w:right="1454" w:firstLine="0"/>
        <w:rPr>
          <w:moveFrom w:id="314" w:author="adm" w:date="2016-12-20T10:07:00Z"/>
          <w:rFonts w:asciiTheme="majorBidi" w:eastAsiaTheme="minorEastAsia" w:hAnsiTheme="majorBidi" w:cstheme="majorBidi"/>
          <w:color w:val="auto"/>
          <w:sz w:val="22"/>
          <w:lang w:bidi="ar-SA"/>
        </w:rPr>
      </w:pPr>
      <w:moveFrom w:id="315" w:author="adm" w:date="2016-12-20T10:07:00Z">
        <w:r w:rsidDel="005906AE">
          <w:rPr>
            <w:rFonts w:asciiTheme="majorBidi" w:hAnsiTheme="majorBidi" w:cstheme="majorBidi"/>
            <w:sz w:val="22"/>
          </w:rPr>
          <w:t xml:space="preserve"> □</w:t>
        </w:r>
        <w:r w:rsidRPr="00B51214" w:rsidDel="005906AE">
          <w:rPr>
            <w:rStyle w:val="a8"/>
            <w:sz w:val="22"/>
            <w:szCs w:val="22"/>
          </w:rPr>
          <w:commentReference w:id="316"/>
        </w:r>
        <w:r w:rsidRPr="00B51214" w:rsidDel="005906AE">
          <w:rPr>
            <w:rFonts w:asciiTheme="majorBidi" w:hAnsiTheme="majorBidi" w:cstheme="majorBidi"/>
            <w:sz w:val="22"/>
          </w:rPr>
          <w:t xml:space="preserve"> </w:t>
        </w:r>
        <w:r w:rsidR="00FC5138" w:rsidRPr="00B51214" w:rsidDel="005906AE">
          <w:rPr>
            <w:rFonts w:asciiTheme="majorBidi" w:eastAsia="msam10" w:hAnsiTheme="majorBidi" w:cstheme="majorBidi"/>
            <w:color w:val="auto"/>
            <w:sz w:val="22"/>
            <w:lang w:bidi="ar-SA"/>
          </w:rPr>
          <w:t xml:space="preserve"> </w:t>
        </w:r>
        <w:r w:rsidR="00FC5138" w:rsidRPr="00B51214" w:rsidDel="005906AE">
          <w:rPr>
            <w:rFonts w:asciiTheme="majorBidi" w:eastAsiaTheme="minorEastAsia" w:hAnsiTheme="majorBidi" w:cstheme="majorBidi"/>
            <w:color w:val="auto"/>
            <w:sz w:val="22"/>
            <w:lang w:bidi="ar-SA"/>
          </w:rPr>
          <w:t>“always” (now and forever in the future)</w:t>
        </w:r>
      </w:moveFrom>
    </w:p>
    <w:p w14:paraId="7804A7F2" w14:textId="55B007C6" w:rsidR="00FC5138" w:rsidRPr="00B51214" w:rsidDel="005906AE" w:rsidRDefault="00FC5138" w:rsidP="005F67F8">
      <w:pPr>
        <w:autoSpaceDE w:val="0"/>
        <w:autoSpaceDN w:val="0"/>
        <w:adjustRightInd w:val="0"/>
        <w:spacing w:after="120" w:line="22" w:lineRule="atLeast"/>
        <w:ind w:firstLine="0"/>
        <w:rPr>
          <w:moveFrom w:id="317" w:author="adm" w:date="2016-12-20T10:07:00Z"/>
          <w:rFonts w:asciiTheme="majorBidi" w:hAnsiTheme="majorBidi" w:cstheme="majorBidi"/>
          <w:sz w:val="22"/>
        </w:rPr>
      </w:pPr>
      <w:moveFrom w:id="318" w:author="adm" w:date="2016-12-20T10:07:00Z">
        <w:r w:rsidRPr="00B51214" w:rsidDel="005906AE">
          <w:rPr>
            <w:rFonts w:asciiTheme="majorBidi" w:hAnsiTheme="majorBidi" w:cstheme="majorBidi"/>
            <w:sz w:val="22"/>
          </w:rPr>
          <w:t xml:space="preserve">By combining the temporal modalities </w:t>
        </w:r>
        <w:commentRangeStart w:id="319"/>
        <w:r w:rsidRPr="00B51214" w:rsidDel="005906AE">
          <w:rPr>
            <w:rFonts w:asciiTheme="majorBidi" w:hAnsiTheme="majorBidi" w:cstheme="majorBidi"/>
            <w:sz w:val="22"/>
          </w:rPr>
          <w:t>◊ and □,</w:t>
        </w:r>
        <w:commentRangeEnd w:id="319"/>
        <w:r w:rsidR="009C5DD2" w:rsidRPr="00B51214" w:rsidDel="005906AE">
          <w:rPr>
            <w:rStyle w:val="a8"/>
            <w:sz w:val="22"/>
            <w:szCs w:val="22"/>
          </w:rPr>
          <w:commentReference w:id="319"/>
        </w:r>
        <w:r w:rsidRPr="00B51214" w:rsidDel="005906AE">
          <w:rPr>
            <w:rFonts w:asciiTheme="majorBidi" w:hAnsiTheme="majorBidi" w:cstheme="majorBidi"/>
            <w:sz w:val="22"/>
          </w:rPr>
          <w:t xml:space="preserve"> new temporal modalities are obtained</w:t>
        </w:r>
      </w:moveFrom>
    </w:p>
    <w:p w14:paraId="26D0DC7A" w14:textId="582FB1F3" w:rsidR="00FC5138" w:rsidRPr="00B51214" w:rsidDel="005906AE" w:rsidRDefault="00101A7E" w:rsidP="00101A7E">
      <w:pPr>
        <w:autoSpaceDE w:val="0"/>
        <w:autoSpaceDN w:val="0"/>
        <w:adjustRightInd w:val="0"/>
        <w:spacing w:after="0" w:line="22" w:lineRule="atLeast"/>
        <w:ind w:left="0" w:right="0" w:firstLine="120"/>
        <w:jc w:val="left"/>
        <w:rPr>
          <w:moveFrom w:id="320" w:author="adm" w:date="2016-12-20T10:07:00Z"/>
          <w:rFonts w:asciiTheme="majorBidi" w:eastAsia="msam10" w:hAnsiTheme="majorBidi" w:cstheme="majorBidi"/>
          <w:color w:val="auto"/>
          <w:sz w:val="22"/>
          <w:lang w:bidi="ar-SA"/>
        </w:rPr>
      </w:pPr>
      <w:moveFrom w:id="321" w:author="adm" w:date="2016-12-20T10:07:00Z">
        <w:r w:rsidDel="005906AE">
          <w:rPr>
            <w:rFonts w:asciiTheme="majorBidi" w:hAnsiTheme="majorBidi" w:cstheme="majorBidi"/>
            <w:sz w:val="22"/>
          </w:rPr>
          <w:t>□</w:t>
        </w:r>
        <w:r w:rsidRPr="00B51214" w:rsidDel="005906AE">
          <w:rPr>
            <w:rStyle w:val="a8"/>
            <w:sz w:val="22"/>
            <w:szCs w:val="22"/>
          </w:rPr>
          <w:commentReference w:id="322"/>
        </w:r>
        <w:r w:rsidRPr="00B51214" w:rsidDel="005906AE">
          <w:rPr>
            <w:rFonts w:asciiTheme="majorBidi" w:hAnsiTheme="majorBidi" w:cstheme="majorBidi"/>
            <w:sz w:val="22"/>
          </w:rPr>
          <w:t>◊</w:t>
        </w:r>
        <m:oMath>
          <m:r>
            <w:rPr>
              <w:rFonts w:ascii="Cambria Math" w:eastAsia="cmmi10" w:hAnsi="Cambria Math" w:cstheme="majorBidi"/>
              <w:color w:val="auto"/>
              <w:sz w:val="22"/>
              <w:lang w:bidi="ar-SA"/>
            </w:rPr>
            <m:t>φ</m:t>
          </m:r>
        </m:oMath>
        <w:r w:rsidR="00FC5138" w:rsidRPr="00B51214" w:rsidDel="005906AE">
          <w:rPr>
            <w:rFonts w:asciiTheme="majorBidi" w:eastAsia="cmmi10" w:hAnsiTheme="majorBidi" w:cstheme="majorBidi"/>
            <w:i/>
            <w:iCs/>
            <w:color w:val="auto"/>
            <w:sz w:val="22"/>
            <w:lang w:bidi="ar-SA"/>
          </w:rPr>
          <w:t xml:space="preserve"> </w:t>
        </w:r>
        <w:r w:rsidR="00FC5138" w:rsidRPr="00B51214" w:rsidDel="005906AE">
          <w:rPr>
            <w:rFonts w:asciiTheme="majorBidi" w:eastAsia="msam10" w:hAnsiTheme="majorBidi" w:cstheme="majorBidi"/>
            <w:color w:val="auto"/>
            <w:sz w:val="22"/>
            <w:lang w:bidi="ar-SA"/>
          </w:rPr>
          <w:t xml:space="preserve">“infinitely often </w:t>
        </w:r>
        <m:oMath>
          <m:r>
            <w:rPr>
              <w:rFonts w:ascii="Cambria Math" w:eastAsia="cmmi10" w:hAnsi="Cambria Math" w:cstheme="majorBidi"/>
              <w:color w:val="auto"/>
              <w:sz w:val="22"/>
              <w:lang w:bidi="ar-SA"/>
            </w:rPr>
            <m:t>φ</m:t>
          </m:r>
        </m:oMath>
        <w:r w:rsidR="00FC5138" w:rsidRPr="00B51214" w:rsidDel="005906AE">
          <w:rPr>
            <w:rFonts w:asciiTheme="majorBidi" w:eastAsia="msam10" w:hAnsiTheme="majorBidi" w:cstheme="majorBidi"/>
            <w:color w:val="auto"/>
            <w:sz w:val="22"/>
            <w:lang w:bidi="ar-SA"/>
          </w:rPr>
          <w:t>”</w:t>
        </w:r>
      </w:moveFrom>
    </w:p>
    <w:p w14:paraId="09BF2CE1" w14:textId="712B347C" w:rsidR="00FC5138" w:rsidRPr="00B51214" w:rsidDel="005906AE" w:rsidRDefault="00101A7E" w:rsidP="00101A7E">
      <w:pPr>
        <w:autoSpaceDE w:val="0"/>
        <w:autoSpaceDN w:val="0"/>
        <w:adjustRightInd w:val="0"/>
        <w:spacing w:after="120" w:line="22" w:lineRule="atLeast"/>
        <w:ind w:left="115" w:right="1454" w:firstLine="0"/>
        <w:rPr>
          <w:moveFrom w:id="323" w:author="adm" w:date="2016-12-20T10:07:00Z"/>
          <w:rFonts w:asciiTheme="majorBidi" w:eastAsia="msam10" w:hAnsiTheme="majorBidi" w:cstheme="majorBidi"/>
          <w:color w:val="auto"/>
          <w:sz w:val="22"/>
          <w:lang w:bidi="ar-SA"/>
        </w:rPr>
      </w:pPr>
      <w:moveFrom w:id="324" w:author="adm" w:date="2016-12-20T10:07:00Z">
        <w:r w:rsidRPr="00B51214" w:rsidDel="005906AE">
          <w:rPr>
            <w:rFonts w:asciiTheme="majorBidi" w:hAnsiTheme="majorBidi" w:cstheme="majorBidi"/>
            <w:sz w:val="22"/>
          </w:rPr>
          <w:t>◊</w:t>
        </w:r>
        <m:oMath>
          <m:r>
            <m:rPr>
              <m:sty m:val="p"/>
            </m:rPr>
            <w:rPr>
              <w:rFonts w:ascii="Cambria Math" w:hAnsi="Cambria Math" w:cstheme="majorBidi"/>
              <w:sz w:val="22"/>
            </w:rPr>
            <m:t>□</m:t>
          </m:r>
          <m:r>
            <m:rPr>
              <m:sty m:val="p"/>
            </m:rPr>
            <w:rPr>
              <w:rStyle w:val="a8"/>
              <w:rFonts w:ascii="Cambria Math" w:hAnsi="Cambria Math"/>
              <w:sz w:val="22"/>
              <w:szCs w:val="22"/>
            </w:rPr>
            <w:commentReference w:id="325"/>
          </m:r>
          <m:r>
            <w:rPr>
              <w:rFonts w:ascii="Cambria Math" w:eastAsia="cmmi10" w:hAnsi="Cambria Math" w:cstheme="majorBidi"/>
              <w:color w:val="auto"/>
              <w:sz w:val="22"/>
              <w:lang w:bidi="ar-SA"/>
            </w:rPr>
            <m:t>φ</m:t>
          </m:r>
        </m:oMath>
        <w:r w:rsidR="00FC5138" w:rsidRPr="00B51214" w:rsidDel="005906AE">
          <w:rPr>
            <w:rFonts w:asciiTheme="majorBidi" w:eastAsia="cmmi10" w:hAnsiTheme="majorBidi" w:cstheme="majorBidi"/>
            <w:i/>
            <w:iCs/>
            <w:color w:val="auto"/>
            <w:sz w:val="22"/>
            <w:lang w:bidi="ar-SA"/>
          </w:rPr>
          <w:t xml:space="preserve"> </w:t>
        </w:r>
        <w:r w:rsidR="00FC5138" w:rsidRPr="00B51214" w:rsidDel="005906AE">
          <w:rPr>
            <w:rFonts w:asciiTheme="majorBidi" w:eastAsia="msam10" w:hAnsiTheme="majorBidi" w:cstheme="majorBidi"/>
            <w:color w:val="auto"/>
            <w:sz w:val="22"/>
            <w:lang w:bidi="ar-SA"/>
          </w:rPr>
          <w:t xml:space="preserve">“eventually forever </w:t>
        </w:r>
        <m:oMath>
          <m:r>
            <w:rPr>
              <w:rFonts w:ascii="Cambria Math" w:eastAsia="cmmi10" w:hAnsi="Cambria Math" w:cstheme="majorBidi"/>
              <w:color w:val="auto"/>
              <w:sz w:val="22"/>
              <w:lang w:bidi="ar-SA"/>
            </w:rPr>
            <m:t>φ</m:t>
          </m:r>
        </m:oMath>
        <w:r w:rsidR="00FC5138" w:rsidRPr="00B51214" w:rsidDel="005906AE">
          <w:rPr>
            <w:rFonts w:asciiTheme="majorBidi" w:eastAsia="msam10" w:hAnsiTheme="majorBidi" w:cstheme="majorBidi"/>
            <w:color w:val="auto"/>
            <w:sz w:val="22"/>
            <w:lang w:bidi="ar-SA"/>
          </w:rPr>
          <w:t>”</w:t>
        </w:r>
      </w:moveFrom>
    </w:p>
    <w:moveFromRangeEnd w:id="310"/>
    <w:p w14:paraId="0789D3FC" w14:textId="674193AF" w:rsidR="004625E3" w:rsidRPr="00B51214" w:rsidRDefault="00565660" w:rsidP="00D42569">
      <w:pPr>
        <w:autoSpaceDE w:val="0"/>
        <w:autoSpaceDN w:val="0"/>
        <w:adjustRightInd w:val="0"/>
        <w:spacing w:after="0" w:line="22" w:lineRule="atLeast"/>
        <w:ind w:firstLine="0"/>
        <w:rPr>
          <w:rFonts w:asciiTheme="majorBidi" w:eastAsia="msam10" w:hAnsiTheme="majorBidi" w:cstheme="majorBidi"/>
          <w:color w:val="auto"/>
          <w:sz w:val="22"/>
          <w:lang w:bidi="ar-SA"/>
        </w:rPr>
      </w:pPr>
      <w:r w:rsidRPr="00B51214">
        <w:rPr>
          <w:rFonts w:ascii="cmbx10" w:eastAsiaTheme="minorEastAsia" w:hAnsiTheme="minorHAnsi" w:cs="cmbx10"/>
          <w:b/>
          <w:bCs/>
          <w:color w:val="auto"/>
          <w:sz w:val="22"/>
        </w:rPr>
        <w:tab/>
      </w:r>
    </w:p>
    <w:p w14:paraId="1FD0470E" w14:textId="77777777" w:rsidR="005906AE" w:rsidRPr="00B51214" w:rsidRDefault="005906AE" w:rsidP="005906AE">
      <w:pPr>
        <w:pStyle w:val="3"/>
        <w:spacing w:before="240" w:after="120" w:line="22" w:lineRule="atLeast"/>
        <w:ind w:left="14" w:hanging="14"/>
        <w:rPr>
          <w:moveTo w:id="326" w:author="adm" w:date="2016-12-20T10:08:00Z"/>
          <w:sz w:val="22"/>
        </w:rPr>
      </w:pPr>
      <w:bookmarkStart w:id="327" w:name="_Toc470169589"/>
      <w:moveToRangeStart w:id="328" w:author="adm" w:date="2016-12-20T10:08:00Z" w:name="move469989685"/>
      <w:moveTo w:id="329" w:author="adm" w:date="2016-12-20T10:08:00Z">
        <w:r w:rsidRPr="00B51214">
          <w:rPr>
            <w:sz w:val="22"/>
          </w:rPr>
          <w:t xml:space="preserve">2.1.4.2 </w:t>
        </w:r>
        <w:r w:rsidRPr="00B51214">
          <w:rPr>
            <w:rFonts w:asciiTheme="majorBidi" w:eastAsiaTheme="minorEastAsia" w:hAnsiTheme="majorBidi" w:cstheme="majorBidi"/>
            <w:color w:val="auto"/>
            <w:sz w:val="22"/>
          </w:rPr>
          <w:t>Semantics of LTL over Paths and States</w:t>
        </w:r>
        <w:bookmarkEnd w:id="327"/>
        <w:r w:rsidRPr="00B51214">
          <w:rPr>
            <w:rFonts w:asciiTheme="majorBidi" w:eastAsiaTheme="minorHAnsi" w:hAnsiTheme="majorBidi" w:cstheme="majorBidi"/>
            <w:b w:val="0"/>
            <w:bCs/>
            <w:sz w:val="22"/>
          </w:rPr>
          <w:t xml:space="preserve"> </w:t>
        </w:r>
      </w:moveTo>
    </w:p>
    <w:p w14:paraId="6F4C4953" w14:textId="0BB8D2F0" w:rsidR="00AF6A59" w:rsidRDefault="003D36FF" w:rsidP="007707F4">
      <w:pPr>
        <w:pStyle w:val="3"/>
        <w:spacing w:before="240" w:after="120" w:line="22" w:lineRule="atLeast"/>
        <w:ind w:left="14" w:hanging="14"/>
        <w:rPr>
          <w:ins w:id="330" w:author="adm" w:date="2016-12-20T10:11:00Z"/>
          <w:rFonts w:asciiTheme="majorBidi" w:eastAsiaTheme="minorHAnsi" w:hAnsiTheme="majorBidi" w:cstheme="majorBidi"/>
          <w:b w:val="0"/>
          <w:bCs/>
          <w:sz w:val="22"/>
        </w:rPr>
      </w:pPr>
      <w:moveFromRangeStart w:id="331" w:author="adm" w:date="2016-12-20T10:08:00Z" w:name="move469989685"/>
      <w:moveToRangeEnd w:id="328"/>
      <w:moveFrom w:id="332" w:author="adm" w:date="2016-12-20T10:08:00Z">
        <w:r w:rsidRPr="00B51214" w:rsidDel="005906AE">
          <w:rPr>
            <w:sz w:val="22"/>
          </w:rPr>
          <w:t xml:space="preserve">2.1.4.2 </w:t>
        </w:r>
        <w:r w:rsidRPr="00B51214" w:rsidDel="005906AE">
          <w:rPr>
            <w:rFonts w:asciiTheme="majorBidi" w:eastAsiaTheme="minorEastAsia" w:hAnsiTheme="majorBidi" w:cstheme="majorBidi"/>
            <w:color w:val="auto"/>
            <w:sz w:val="22"/>
          </w:rPr>
          <w:t>Semantics of LTL</w:t>
        </w:r>
        <w:r w:rsidR="000E5BF8" w:rsidRPr="00B51214" w:rsidDel="005906AE">
          <w:rPr>
            <w:rFonts w:asciiTheme="majorBidi" w:eastAsiaTheme="minorEastAsia" w:hAnsiTheme="majorBidi" w:cstheme="majorBidi"/>
            <w:color w:val="auto"/>
            <w:sz w:val="22"/>
          </w:rPr>
          <w:t xml:space="preserve"> over Paths and States</w:t>
        </w:r>
        <w:r w:rsidRPr="00B51214" w:rsidDel="005906AE">
          <w:rPr>
            <w:rFonts w:asciiTheme="majorBidi" w:eastAsiaTheme="minorHAnsi" w:hAnsiTheme="majorBidi" w:cstheme="majorBidi"/>
            <w:b w:val="0"/>
            <w:bCs/>
            <w:sz w:val="22"/>
          </w:rPr>
          <w:t xml:space="preserve"> </w:t>
        </w:r>
      </w:moveFrom>
    </w:p>
    <w:p w14:paraId="4C810872" w14:textId="72524EA4" w:rsidR="005906AE" w:rsidRPr="005906AE" w:rsidDel="005906AE" w:rsidRDefault="005906AE">
      <w:pPr>
        <w:spacing w:after="0"/>
        <w:ind w:left="0" w:right="0"/>
        <w:jc w:val="left"/>
        <w:rPr>
          <w:moveFrom w:id="333" w:author="adm" w:date="2016-12-20T10:08:00Z"/>
          <w:rPrChange w:id="334" w:author="adm" w:date="2016-12-20T10:11:00Z">
            <w:rPr>
              <w:moveFrom w:id="335" w:author="adm" w:date="2016-12-20T10:08:00Z"/>
              <w:sz w:val="22"/>
            </w:rPr>
          </w:rPrChange>
        </w:rPr>
        <w:pPrChange w:id="336" w:author="adm" w:date="2016-12-20T10:11:00Z">
          <w:pPr>
            <w:pStyle w:val="3"/>
            <w:spacing w:before="240" w:after="120" w:line="22" w:lineRule="atLeast"/>
            <w:ind w:left="14" w:hanging="14"/>
          </w:pPr>
        </w:pPrChange>
      </w:pPr>
    </w:p>
    <w:moveFromRangeEnd w:id="331"/>
    <w:p w14:paraId="167E7DBA" w14:textId="61EF1974" w:rsidR="000E5BF8" w:rsidRPr="00B51214" w:rsidRDefault="003D36FF" w:rsidP="00B51214">
      <w:pPr>
        <w:autoSpaceDE w:val="0"/>
        <w:autoSpaceDN w:val="0"/>
        <w:adjustRightInd w:val="0"/>
        <w:spacing w:after="120" w:line="264" w:lineRule="auto"/>
        <w:ind w:left="0" w:right="0" w:firstLine="0"/>
        <w:jc w:val="left"/>
        <w:rPr>
          <w:rFonts w:asciiTheme="majorBidi" w:eastAsiaTheme="minorEastAsia" w:hAnsiTheme="majorBidi" w:cstheme="majorBidi"/>
          <w:color w:val="auto"/>
          <w:sz w:val="22"/>
        </w:rPr>
      </w:pPr>
      <w:r w:rsidRPr="00B51214">
        <w:rPr>
          <w:rFonts w:asciiTheme="majorBidi" w:eastAsiaTheme="minorEastAsia" w:hAnsiTheme="majorBidi" w:cstheme="majorBidi"/>
          <w:color w:val="auto"/>
          <w:sz w:val="22"/>
        </w:rPr>
        <w:t>LTL formulae stand</w:t>
      </w:r>
      <w:r w:rsidR="009C5DD2" w:rsidRPr="00B51214">
        <w:rPr>
          <w:rFonts w:asciiTheme="majorBidi" w:eastAsiaTheme="minorEastAsia" w:hAnsiTheme="majorBidi" w:cstheme="majorBidi"/>
          <w:color w:val="auto"/>
          <w:sz w:val="22"/>
        </w:rPr>
        <w:t>s</w:t>
      </w:r>
      <w:r w:rsidRPr="00B51214">
        <w:rPr>
          <w:rFonts w:asciiTheme="majorBidi" w:eastAsiaTheme="minorEastAsia" w:hAnsiTheme="majorBidi" w:cstheme="majorBidi"/>
          <w:color w:val="auto"/>
          <w:sz w:val="22"/>
        </w:rPr>
        <w:t xml:space="preserve"> for properties of paths (or in fact their trace). This means that a</w:t>
      </w:r>
      <w:r w:rsidR="005F67F8" w:rsidRPr="00B51214">
        <w:rPr>
          <w:rFonts w:asciiTheme="majorBidi" w:eastAsiaTheme="minorEastAsia" w:hAnsiTheme="majorBidi" w:cstheme="majorBidi"/>
          <w:color w:val="auto"/>
          <w:sz w:val="22"/>
        </w:rPr>
        <w:t xml:space="preserve"> path can either fulfill an </w:t>
      </w:r>
      <w:r w:rsidRPr="00B51214">
        <w:rPr>
          <w:rFonts w:asciiTheme="majorBidi" w:eastAsiaTheme="minorEastAsia" w:hAnsiTheme="majorBidi" w:cstheme="majorBidi"/>
          <w:color w:val="auto"/>
          <w:sz w:val="22"/>
        </w:rPr>
        <w:t>LTL-formula or not. To precisely formulate when a path satisfies</w:t>
      </w:r>
      <w:r w:rsidR="005F67F8" w:rsidRPr="00B51214">
        <w:rPr>
          <w:rFonts w:asciiTheme="majorBidi" w:eastAsiaTheme="minorEastAsia" w:hAnsiTheme="majorBidi" w:cstheme="majorBidi"/>
          <w:color w:val="auto"/>
          <w:sz w:val="22"/>
        </w:rPr>
        <w:t xml:space="preserve"> </w:t>
      </w:r>
      <w:r w:rsidRPr="00B51214">
        <w:rPr>
          <w:rFonts w:asciiTheme="majorBidi" w:eastAsiaTheme="minorEastAsia" w:hAnsiTheme="majorBidi" w:cstheme="majorBidi"/>
          <w:color w:val="auto"/>
          <w:sz w:val="22"/>
        </w:rPr>
        <w:t xml:space="preserve">an LTL formula, we proceed as follows. First, </w:t>
      </w:r>
      <w:r w:rsidRPr="00B51214">
        <w:rPr>
          <w:rFonts w:asciiTheme="majorBidi" w:eastAsiaTheme="minorEastAsia" w:hAnsiTheme="majorBidi" w:cstheme="majorBidi"/>
          <w:color w:val="auto"/>
          <w:sz w:val="22"/>
        </w:rPr>
        <w:lastRenderedPageBreak/>
        <w:t xml:space="preserve">the semantics of LTL formula </w:t>
      </w:r>
      <m:oMath>
        <m:r>
          <w:rPr>
            <w:rFonts w:ascii="Cambria Math" w:eastAsia="cmmi10" w:hAnsi="Cambria Math" w:cstheme="majorBidi"/>
            <w:color w:val="auto"/>
            <w:sz w:val="22"/>
            <w:lang w:bidi="ar-SA"/>
          </w:rPr>
          <m:t>φ</m:t>
        </m:r>
      </m:oMath>
      <w:r w:rsidRPr="00B51214">
        <w:rPr>
          <w:rFonts w:asciiTheme="majorBidi" w:eastAsia="cmmi10" w:hAnsiTheme="majorBidi" w:cstheme="majorBidi"/>
          <w:i/>
          <w:iCs/>
          <w:color w:val="auto"/>
          <w:sz w:val="22"/>
        </w:rPr>
        <w:t xml:space="preserve"> </w:t>
      </w:r>
      <w:r w:rsidRPr="00B51214">
        <w:rPr>
          <w:rFonts w:asciiTheme="majorBidi" w:eastAsiaTheme="minorEastAsia" w:hAnsiTheme="majorBidi" w:cstheme="majorBidi"/>
          <w:color w:val="auto"/>
          <w:sz w:val="22"/>
        </w:rPr>
        <w:t>is defined</w:t>
      </w:r>
      <w:r w:rsidR="005F67F8" w:rsidRPr="00B51214">
        <w:rPr>
          <w:rFonts w:asciiTheme="majorBidi" w:eastAsiaTheme="minorEastAsia" w:hAnsiTheme="majorBidi" w:cstheme="majorBidi"/>
          <w:color w:val="auto"/>
          <w:sz w:val="22"/>
        </w:rPr>
        <w:t xml:space="preserve"> </w:t>
      </w:r>
      <w:r w:rsidRPr="00B51214">
        <w:rPr>
          <w:rFonts w:asciiTheme="majorBidi" w:eastAsiaTheme="minorEastAsia" w:hAnsiTheme="majorBidi" w:cstheme="majorBidi"/>
          <w:color w:val="auto"/>
          <w:sz w:val="22"/>
        </w:rPr>
        <w:t xml:space="preserve">as a language </w:t>
      </w:r>
      <m:oMath>
        <m:r>
          <w:rPr>
            <w:rFonts w:ascii="Cambria Math" w:eastAsiaTheme="minorEastAsia" w:hAnsi="Cambria Math" w:cstheme="majorBidi"/>
            <w:color w:val="auto"/>
            <w:sz w:val="22"/>
          </w:rPr>
          <m:t>Words(</m:t>
        </m:r>
        <m:r>
          <w:rPr>
            <w:rFonts w:ascii="Cambria Math" w:eastAsia="cmmi10" w:hAnsi="Cambria Math" w:cstheme="majorBidi"/>
            <w:color w:val="auto"/>
            <w:sz w:val="22"/>
            <w:lang w:bidi="ar-SA"/>
          </w:rPr>
          <m:t>φ</m:t>
        </m:r>
        <m:r>
          <w:rPr>
            <w:rFonts w:ascii="Cambria Math" w:eastAsiaTheme="minorEastAsia" w:hAnsi="Cambria Math" w:cstheme="majorBidi"/>
            <w:color w:val="auto"/>
            <w:sz w:val="22"/>
          </w:rPr>
          <m:t>)</m:t>
        </m:r>
      </m:oMath>
      <w:r w:rsidRPr="00B51214">
        <w:rPr>
          <w:rFonts w:asciiTheme="majorBidi" w:eastAsiaTheme="minorEastAsia" w:hAnsiTheme="majorBidi" w:cstheme="majorBidi"/>
          <w:color w:val="auto"/>
          <w:sz w:val="22"/>
        </w:rPr>
        <w:t xml:space="preserve"> that contains all infinite words over the alphabet </w:t>
      </w:r>
      <m:oMath>
        <m:sSup>
          <m:sSupPr>
            <m:ctrlPr>
              <w:rPr>
                <w:rFonts w:ascii="Cambria Math" w:eastAsiaTheme="minorEastAsia" w:hAnsi="Cambria Math" w:cstheme="majorBidi"/>
                <w:i/>
                <w:iCs/>
                <w:color w:val="auto"/>
                <w:sz w:val="22"/>
              </w:rPr>
            </m:ctrlPr>
          </m:sSupPr>
          <m:e>
            <m:r>
              <w:rPr>
                <w:rFonts w:ascii="Cambria Math" w:eastAsiaTheme="minorEastAsia" w:hAnsi="Cambria Math" w:cstheme="majorBidi"/>
                <w:color w:val="auto"/>
                <w:sz w:val="22"/>
              </w:rPr>
              <m:t>2</m:t>
            </m:r>
            <m:ctrlPr>
              <w:rPr>
                <w:rFonts w:ascii="Cambria Math" w:eastAsiaTheme="minorEastAsia" w:hAnsi="Cambria Math" w:cstheme="majorBidi"/>
                <w:i/>
                <w:color w:val="auto"/>
                <w:sz w:val="22"/>
              </w:rPr>
            </m:ctrlPr>
          </m:e>
          <m:sup>
            <m:r>
              <w:rPr>
                <w:rFonts w:ascii="Cambria Math" w:eastAsiaTheme="minorEastAsia" w:hAnsi="Cambria Math" w:cstheme="majorBidi"/>
                <w:color w:val="auto"/>
                <w:sz w:val="22"/>
              </w:rPr>
              <m:t>AP</m:t>
            </m:r>
          </m:sup>
        </m:sSup>
      </m:oMath>
      <w:r w:rsidRPr="00B51214">
        <w:rPr>
          <w:rFonts w:asciiTheme="majorBidi" w:eastAsiaTheme="minorEastAsia" w:hAnsiTheme="majorBidi" w:cstheme="majorBidi"/>
          <w:i/>
          <w:iCs/>
          <w:color w:val="auto"/>
          <w:sz w:val="22"/>
        </w:rPr>
        <w:t xml:space="preserve"> </w:t>
      </w:r>
      <w:r w:rsidRPr="00B51214">
        <w:rPr>
          <w:rFonts w:asciiTheme="majorBidi" w:eastAsiaTheme="minorEastAsia" w:hAnsiTheme="majorBidi" w:cstheme="majorBidi"/>
          <w:color w:val="auto"/>
          <w:sz w:val="22"/>
        </w:rPr>
        <w:t>that satisfy</w:t>
      </w:r>
      <w:r w:rsidR="005F67F8" w:rsidRPr="00B51214">
        <w:rPr>
          <w:rFonts w:asciiTheme="majorBidi" w:eastAsiaTheme="minorEastAsia" w:hAnsiTheme="majorBidi" w:cstheme="majorBidi"/>
          <w:color w:val="auto"/>
          <w:sz w:val="22"/>
        </w:rPr>
        <w:t xml:space="preserve"> </w:t>
      </w:r>
      <m:oMath>
        <m:r>
          <w:rPr>
            <w:rFonts w:ascii="Cambria Math" w:eastAsia="cmmi10" w:hAnsi="Cambria Math" w:cstheme="majorBidi"/>
            <w:color w:val="auto"/>
            <w:sz w:val="22"/>
            <w:lang w:bidi="ar-SA"/>
          </w:rPr>
          <m:t>φ</m:t>
        </m:r>
      </m:oMath>
      <w:r w:rsidRPr="00B51214">
        <w:rPr>
          <w:rFonts w:asciiTheme="majorBidi" w:eastAsiaTheme="minorEastAsia" w:hAnsiTheme="majorBidi" w:cstheme="majorBidi"/>
          <w:color w:val="auto"/>
          <w:sz w:val="22"/>
        </w:rPr>
        <w:t xml:space="preserve">. </w:t>
      </w:r>
      <w:commentRangeStart w:id="337"/>
      <w:r w:rsidRPr="00B51214">
        <w:rPr>
          <w:rFonts w:asciiTheme="majorBidi" w:eastAsiaTheme="minorEastAsia" w:hAnsiTheme="majorBidi" w:cstheme="majorBidi"/>
          <w:color w:val="auto"/>
          <w:sz w:val="22"/>
        </w:rPr>
        <w:t>That is, to every LTL formula a single LT property is associated.</w:t>
      </w:r>
      <w:commentRangeEnd w:id="337"/>
      <w:r w:rsidR="009C5DD2" w:rsidRPr="00B51214">
        <w:rPr>
          <w:rStyle w:val="a8"/>
          <w:rFonts w:asciiTheme="majorBidi" w:hAnsiTheme="majorBidi" w:cstheme="majorBidi"/>
          <w:sz w:val="22"/>
          <w:szCs w:val="22"/>
        </w:rPr>
        <w:commentReference w:id="337"/>
      </w:r>
      <w:r w:rsidRPr="00B51214">
        <w:rPr>
          <w:rFonts w:asciiTheme="majorBidi" w:eastAsiaTheme="minorEastAsia" w:hAnsiTheme="majorBidi" w:cstheme="majorBidi"/>
          <w:color w:val="auto"/>
          <w:sz w:val="22"/>
        </w:rPr>
        <w:t xml:space="preserve"> Then, the semantics</w:t>
      </w:r>
      <w:r w:rsidR="005F67F8" w:rsidRPr="00B51214">
        <w:rPr>
          <w:rFonts w:asciiTheme="majorBidi" w:eastAsiaTheme="minorEastAsia" w:hAnsiTheme="majorBidi" w:cstheme="majorBidi"/>
          <w:color w:val="auto"/>
          <w:sz w:val="22"/>
        </w:rPr>
        <w:t xml:space="preserve"> </w:t>
      </w:r>
      <w:r w:rsidRPr="00B51214">
        <w:rPr>
          <w:rFonts w:asciiTheme="majorBidi" w:eastAsiaTheme="minorEastAsia" w:hAnsiTheme="majorBidi" w:cstheme="majorBidi"/>
          <w:color w:val="auto"/>
          <w:sz w:val="22"/>
        </w:rPr>
        <w:t>is extended to an interpretation over paths and states of a transition system.</w:t>
      </w:r>
    </w:p>
    <w:p w14:paraId="4FC8D5C3" w14:textId="718AB882" w:rsidR="000E5BF8" w:rsidRPr="00B51214" w:rsidRDefault="000E5BF8" w:rsidP="00D42569">
      <w:pPr>
        <w:autoSpaceDE w:val="0"/>
        <w:autoSpaceDN w:val="0"/>
        <w:adjustRightInd w:val="0"/>
        <w:spacing w:after="0" w:line="22" w:lineRule="atLeast"/>
        <w:ind w:left="0" w:right="0" w:firstLine="0"/>
        <w:jc w:val="left"/>
        <w:rPr>
          <w:rFonts w:asciiTheme="majorBidi" w:eastAsia="cmmi10" w:hAnsiTheme="majorBidi" w:cstheme="majorBidi"/>
          <w:i/>
          <w:iCs/>
          <w:color w:val="auto"/>
          <w:sz w:val="22"/>
        </w:rPr>
      </w:pPr>
      <w:r w:rsidRPr="00B51214">
        <w:rPr>
          <w:rFonts w:asciiTheme="majorBidi" w:eastAsiaTheme="minorEastAsia" w:hAnsiTheme="majorBidi" w:cstheme="majorBidi"/>
          <w:color w:val="auto"/>
          <w:sz w:val="22"/>
        </w:rPr>
        <w:t xml:space="preserve">Let </w:t>
      </w:r>
      <w:r w:rsidRPr="00101A7E">
        <w:rPr>
          <w:rFonts w:asciiTheme="majorBidi" w:eastAsiaTheme="minorEastAsia" w:hAnsiTheme="majorBidi" w:cstheme="majorBidi"/>
          <w:i/>
          <w:iCs/>
          <w:color w:val="auto"/>
          <w:sz w:val="22"/>
        </w:rPr>
        <w:t>TS = (</w:t>
      </w:r>
      <w:r w:rsidRPr="00101A7E">
        <w:rPr>
          <w:rFonts w:asciiTheme="majorBidi" w:eastAsia="cmmi10" w:hAnsiTheme="majorBidi" w:cstheme="majorBidi"/>
          <w:i/>
          <w:iCs/>
          <w:color w:val="auto"/>
          <w:sz w:val="22"/>
        </w:rPr>
        <w:t xml:space="preserve">S, </w:t>
      </w:r>
      <w:r w:rsidRPr="00101A7E">
        <w:rPr>
          <w:rFonts w:asciiTheme="majorBidi" w:eastAsiaTheme="minorEastAsia" w:hAnsiTheme="majorBidi" w:cstheme="majorBidi"/>
          <w:i/>
          <w:iCs/>
          <w:color w:val="auto"/>
          <w:sz w:val="22"/>
        </w:rPr>
        <w:t>Act</w:t>
      </w:r>
      <w:r w:rsidRPr="00101A7E">
        <w:rPr>
          <w:rFonts w:asciiTheme="majorBidi" w:eastAsia="cmmi10" w:hAnsiTheme="majorBidi" w:cstheme="majorBidi"/>
          <w:i/>
          <w:iCs/>
          <w:color w:val="auto"/>
          <w:sz w:val="22"/>
        </w:rPr>
        <w:t>,</w:t>
      </w:r>
      <w:r w:rsidRPr="00101A7E">
        <w:rPr>
          <w:rFonts w:asciiTheme="majorBidi" w:eastAsia="cmsy10" w:hAnsiTheme="majorBidi" w:cstheme="majorBidi"/>
          <w:i/>
          <w:iCs/>
          <w:color w:val="auto"/>
          <w:sz w:val="22"/>
        </w:rPr>
        <w:t>→</w:t>
      </w:r>
      <w:r w:rsidRPr="00101A7E">
        <w:rPr>
          <w:rFonts w:asciiTheme="majorBidi" w:eastAsia="cmmi10" w:hAnsiTheme="majorBidi" w:cstheme="majorBidi"/>
          <w:i/>
          <w:iCs/>
          <w:color w:val="auto"/>
          <w:sz w:val="22"/>
        </w:rPr>
        <w:t>, I,</w:t>
      </w:r>
      <w:r w:rsidRPr="00101A7E">
        <w:rPr>
          <w:rFonts w:asciiTheme="majorBidi" w:eastAsiaTheme="minorEastAsia" w:hAnsiTheme="majorBidi" w:cstheme="majorBidi"/>
          <w:i/>
          <w:iCs/>
          <w:color w:val="auto"/>
          <w:sz w:val="22"/>
        </w:rPr>
        <w:t>AP</w:t>
      </w:r>
      <w:r w:rsidRPr="00101A7E">
        <w:rPr>
          <w:rFonts w:asciiTheme="majorBidi" w:eastAsia="cmmi10" w:hAnsiTheme="majorBidi" w:cstheme="majorBidi"/>
          <w:i/>
          <w:iCs/>
          <w:color w:val="auto"/>
          <w:sz w:val="22"/>
        </w:rPr>
        <w:t>, L</w:t>
      </w:r>
      <w:r w:rsidRPr="00101A7E">
        <w:rPr>
          <w:rFonts w:asciiTheme="majorBidi" w:eastAsiaTheme="minorEastAsia" w:hAnsiTheme="majorBidi" w:cstheme="majorBidi"/>
          <w:i/>
          <w:iCs/>
          <w:color w:val="auto"/>
          <w:sz w:val="22"/>
        </w:rPr>
        <w:t xml:space="preserve">) </w:t>
      </w:r>
      <w:r w:rsidRPr="00B51214">
        <w:rPr>
          <w:rFonts w:asciiTheme="majorBidi" w:eastAsiaTheme="minorEastAsia" w:hAnsiTheme="majorBidi" w:cstheme="majorBidi"/>
          <w:color w:val="auto"/>
          <w:sz w:val="22"/>
        </w:rPr>
        <w:t xml:space="preserve">be a transition system without terminal states, and let </w:t>
      </w:r>
      <m:oMath>
        <m:r>
          <w:rPr>
            <w:rFonts w:ascii="Cambria Math" w:eastAsia="cmmi10" w:hAnsi="Cambria Math" w:cstheme="majorBidi"/>
            <w:color w:val="auto"/>
            <w:sz w:val="22"/>
          </w:rPr>
          <m:t>φ</m:t>
        </m:r>
      </m:oMath>
    </w:p>
    <w:p w14:paraId="66BD88CE" w14:textId="77777777" w:rsidR="000E5BF8" w:rsidRPr="00B51214" w:rsidRDefault="000E5BF8" w:rsidP="00D42569">
      <w:pPr>
        <w:autoSpaceDE w:val="0"/>
        <w:autoSpaceDN w:val="0"/>
        <w:adjustRightInd w:val="0"/>
        <w:spacing w:after="0" w:line="22" w:lineRule="atLeast"/>
        <w:ind w:left="0" w:right="0" w:firstLine="0"/>
        <w:jc w:val="left"/>
        <w:rPr>
          <w:rFonts w:asciiTheme="majorBidi" w:eastAsiaTheme="minorEastAsia" w:hAnsiTheme="majorBidi" w:cstheme="majorBidi"/>
          <w:color w:val="auto"/>
          <w:sz w:val="22"/>
        </w:rPr>
      </w:pPr>
      <w:r w:rsidRPr="00B51214">
        <w:rPr>
          <w:rFonts w:asciiTheme="majorBidi" w:eastAsiaTheme="minorEastAsia" w:hAnsiTheme="majorBidi" w:cstheme="majorBidi"/>
          <w:color w:val="auto"/>
          <w:sz w:val="22"/>
        </w:rPr>
        <w:t xml:space="preserve">be an LTL-formula over </w:t>
      </w:r>
      <w:r w:rsidRPr="00B51214">
        <w:rPr>
          <w:rFonts w:asciiTheme="majorBidi" w:eastAsiaTheme="minorEastAsia" w:hAnsiTheme="majorBidi" w:cstheme="majorBidi"/>
          <w:i/>
          <w:iCs/>
          <w:color w:val="auto"/>
          <w:sz w:val="22"/>
        </w:rPr>
        <w:t>AP</w:t>
      </w:r>
      <w:r w:rsidRPr="00B51214">
        <w:rPr>
          <w:rFonts w:asciiTheme="majorBidi" w:eastAsiaTheme="minorEastAsia" w:hAnsiTheme="majorBidi" w:cstheme="majorBidi"/>
          <w:color w:val="auto"/>
          <w:sz w:val="22"/>
        </w:rPr>
        <w:t>.</w:t>
      </w:r>
    </w:p>
    <w:p w14:paraId="1036476B" w14:textId="65395809" w:rsidR="000E5BF8" w:rsidRPr="00B51214" w:rsidRDefault="000E5BF8" w:rsidP="00D42569">
      <w:pPr>
        <w:autoSpaceDE w:val="0"/>
        <w:autoSpaceDN w:val="0"/>
        <w:adjustRightInd w:val="0"/>
        <w:spacing w:after="0" w:line="22" w:lineRule="atLeast"/>
        <w:ind w:left="0" w:right="0" w:firstLine="0"/>
        <w:jc w:val="left"/>
        <w:rPr>
          <w:rFonts w:asciiTheme="majorBidi" w:eastAsiaTheme="minorEastAsia" w:hAnsiTheme="majorBidi" w:cstheme="majorBidi"/>
          <w:color w:val="auto"/>
          <w:sz w:val="22"/>
        </w:rPr>
      </w:pPr>
      <w:r w:rsidRPr="00B51214">
        <w:rPr>
          <w:rFonts w:asciiTheme="majorBidi" w:eastAsia="cmsy10" w:hAnsiTheme="majorBidi" w:cstheme="majorBidi"/>
          <w:i/>
          <w:iCs/>
          <w:color w:val="auto"/>
          <w:sz w:val="22"/>
        </w:rPr>
        <w:t xml:space="preserve">• </w:t>
      </w:r>
      <w:r w:rsidRPr="00B51214">
        <w:rPr>
          <w:rFonts w:asciiTheme="majorBidi" w:eastAsiaTheme="minorEastAsia" w:hAnsiTheme="majorBidi" w:cstheme="majorBidi"/>
          <w:color w:val="auto"/>
          <w:sz w:val="22"/>
        </w:rPr>
        <w:t xml:space="preserve">For infinite path fragment </w:t>
      </w:r>
      <m:oMath>
        <m:r>
          <w:rPr>
            <w:rFonts w:ascii="Cambria Math" w:eastAsia="cmmi10" w:hAnsi="Cambria Math" w:cstheme="majorBidi"/>
            <w:color w:val="auto"/>
            <w:sz w:val="22"/>
          </w:rPr>
          <m:t>π</m:t>
        </m:r>
      </m:oMath>
      <w:r w:rsidRPr="00B51214">
        <w:rPr>
          <w:rFonts w:asciiTheme="majorBidi" w:eastAsia="cmmi10" w:hAnsiTheme="majorBidi" w:cstheme="majorBidi"/>
          <w:i/>
          <w:iCs/>
          <w:color w:val="auto"/>
          <w:sz w:val="22"/>
        </w:rPr>
        <w:t xml:space="preserve"> </w:t>
      </w:r>
      <w:r w:rsidRPr="00B51214">
        <w:rPr>
          <w:rFonts w:asciiTheme="majorBidi" w:eastAsiaTheme="minorEastAsia" w:hAnsiTheme="majorBidi" w:cstheme="majorBidi"/>
          <w:color w:val="auto"/>
          <w:sz w:val="22"/>
        </w:rPr>
        <w:t xml:space="preserve">of </w:t>
      </w:r>
      <m:oMath>
        <m:r>
          <w:rPr>
            <w:rFonts w:ascii="Cambria Math" w:eastAsiaTheme="minorEastAsia" w:hAnsi="Cambria Math" w:cstheme="majorBidi"/>
            <w:color w:val="auto"/>
            <w:sz w:val="22"/>
          </w:rPr>
          <m:t>TS</m:t>
        </m:r>
      </m:oMath>
      <w:r w:rsidRPr="00B51214">
        <w:rPr>
          <w:rFonts w:asciiTheme="majorBidi" w:eastAsiaTheme="minorEastAsia" w:hAnsiTheme="majorBidi" w:cstheme="majorBidi"/>
          <w:color w:val="auto"/>
          <w:sz w:val="22"/>
        </w:rPr>
        <w:t>, the satisfaction relation is defined by</w:t>
      </w:r>
    </w:p>
    <w:p w14:paraId="0D5E7BA9" w14:textId="5DAF1B34" w:rsidR="000E5BF8" w:rsidRPr="00205D4D" w:rsidRDefault="000E5BF8" w:rsidP="00D42569">
      <w:pPr>
        <w:autoSpaceDE w:val="0"/>
        <w:autoSpaceDN w:val="0"/>
        <w:adjustRightInd w:val="0"/>
        <w:spacing w:after="0" w:line="22" w:lineRule="atLeast"/>
        <w:ind w:left="0" w:right="0" w:firstLine="0"/>
        <w:jc w:val="left"/>
        <w:rPr>
          <w:rFonts w:asciiTheme="majorBidi" w:eastAsia="cmmi10" w:hAnsiTheme="majorBidi" w:cstheme="majorBidi"/>
          <w:i/>
          <w:iCs/>
          <w:color w:val="auto"/>
          <w:sz w:val="22"/>
        </w:rPr>
      </w:pPr>
      <m:oMathPara>
        <m:oMath>
          <m:r>
            <w:rPr>
              <w:rFonts w:ascii="Cambria Math" w:eastAsia="cmmi10" w:hAnsi="Cambria Math" w:cstheme="majorBidi"/>
              <w:color w:val="auto"/>
              <w:sz w:val="22"/>
            </w:rPr>
            <m:t xml:space="preserve">π </m:t>
          </m:r>
          <m:r>
            <w:rPr>
              <w:rFonts w:ascii="Cambria Math" w:eastAsia="cmsy10" w:hAnsi="Cambria Math" w:cstheme="majorBidi"/>
              <w:color w:val="auto"/>
              <w:sz w:val="22"/>
            </w:rPr>
            <m:t>|</m:t>
          </m:r>
          <m:r>
            <w:rPr>
              <w:rFonts w:ascii="Cambria Math" w:eastAsiaTheme="minorEastAsia" w:hAnsi="Cambria Math" w:cstheme="majorBidi"/>
              <w:color w:val="auto"/>
              <w:sz w:val="22"/>
            </w:rPr>
            <m:t xml:space="preserve">= </m:t>
          </m:r>
          <m:r>
            <w:rPr>
              <w:rFonts w:ascii="Cambria Math" w:eastAsia="cmmi10" w:hAnsi="Cambria Math" w:cstheme="majorBidi"/>
              <w:color w:val="auto"/>
              <w:sz w:val="22"/>
            </w:rPr>
            <m:t xml:space="preserve">φ  </m:t>
          </m:r>
          <m:r>
            <w:rPr>
              <w:rFonts w:ascii="Cambria Math" w:eastAsiaTheme="minorEastAsia" w:hAnsi="Cambria Math" w:cstheme="majorBidi"/>
              <w:color w:val="auto"/>
              <w:sz w:val="22"/>
            </w:rPr>
            <m:t>iff  trace(</m:t>
          </m:r>
          <m:r>
            <w:rPr>
              <w:rFonts w:ascii="Cambria Math" w:eastAsia="cmmi10" w:hAnsi="Cambria Math" w:cstheme="majorBidi"/>
              <w:color w:val="auto"/>
              <w:sz w:val="22"/>
            </w:rPr>
            <m:t>π</m:t>
          </m:r>
          <m:r>
            <w:rPr>
              <w:rFonts w:ascii="Cambria Math" w:eastAsiaTheme="minorEastAsia" w:hAnsi="Cambria Math" w:cstheme="majorBidi"/>
              <w:color w:val="auto"/>
              <w:sz w:val="22"/>
            </w:rPr>
            <m:t xml:space="preserve">) </m:t>
          </m:r>
          <m:r>
            <w:rPr>
              <w:rFonts w:ascii="Cambria Math" w:eastAsia="cmsy10" w:hAnsi="Cambria Math" w:cstheme="majorBidi"/>
              <w:color w:val="auto"/>
              <w:sz w:val="22"/>
            </w:rPr>
            <m:t>|</m:t>
          </m:r>
          <m:r>
            <w:rPr>
              <w:rFonts w:ascii="Cambria Math" w:eastAsiaTheme="minorEastAsia" w:hAnsi="Cambria Math" w:cstheme="majorBidi"/>
              <w:color w:val="auto"/>
              <w:sz w:val="22"/>
            </w:rPr>
            <m:t xml:space="preserve">= </m:t>
          </m:r>
          <m:r>
            <w:rPr>
              <w:rFonts w:ascii="Cambria Math" w:eastAsia="cmmi10" w:hAnsi="Cambria Math" w:cstheme="majorBidi"/>
              <w:color w:val="auto"/>
              <w:sz w:val="22"/>
            </w:rPr>
            <m:t>φ.</m:t>
          </m:r>
        </m:oMath>
      </m:oMathPara>
    </w:p>
    <w:p w14:paraId="7CBAC72D" w14:textId="77777777" w:rsidR="000E5BF8" w:rsidRPr="00B51214" w:rsidRDefault="000E5BF8" w:rsidP="00D42569">
      <w:pPr>
        <w:autoSpaceDE w:val="0"/>
        <w:autoSpaceDN w:val="0"/>
        <w:adjustRightInd w:val="0"/>
        <w:spacing w:after="0" w:line="22" w:lineRule="atLeast"/>
        <w:ind w:left="0" w:right="0" w:firstLine="0"/>
        <w:jc w:val="left"/>
        <w:rPr>
          <w:rFonts w:asciiTheme="majorBidi" w:eastAsiaTheme="minorEastAsia" w:hAnsiTheme="majorBidi" w:cstheme="majorBidi"/>
          <w:color w:val="auto"/>
          <w:sz w:val="22"/>
        </w:rPr>
      </w:pPr>
      <w:r w:rsidRPr="00B51214">
        <w:rPr>
          <w:rFonts w:asciiTheme="majorBidi" w:eastAsia="cmsy10" w:hAnsiTheme="majorBidi" w:cstheme="majorBidi"/>
          <w:i/>
          <w:iCs/>
          <w:color w:val="auto"/>
          <w:sz w:val="22"/>
        </w:rPr>
        <w:t xml:space="preserve">• </w:t>
      </w:r>
      <w:r w:rsidRPr="00B51214">
        <w:rPr>
          <w:rFonts w:asciiTheme="majorBidi" w:eastAsiaTheme="minorEastAsia" w:hAnsiTheme="majorBidi" w:cstheme="majorBidi"/>
          <w:color w:val="auto"/>
          <w:sz w:val="22"/>
        </w:rPr>
        <w:t xml:space="preserve">For </w:t>
      </w:r>
      <w:r w:rsidRPr="00B51214">
        <w:rPr>
          <w:rFonts w:asciiTheme="majorBidi" w:eastAsiaTheme="minorEastAsia" w:hAnsiTheme="majorBidi" w:cstheme="majorBidi"/>
          <w:noProof/>
          <w:color w:val="auto"/>
          <w:sz w:val="22"/>
        </w:rPr>
        <w:t xml:space="preserve">state </w:t>
      </w:r>
      <w:r w:rsidRPr="00B51214">
        <w:rPr>
          <w:rFonts w:asciiTheme="majorBidi" w:eastAsia="cmmi10" w:hAnsiTheme="majorBidi" w:cstheme="majorBidi"/>
          <w:i/>
          <w:iCs/>
          <w:noProof/>
          <w:color w:val="auto"/>
          <w:sz w:val="22"/>
        </w:rPr>
        <w:t>s</w:t>
      </w:r>
      <w:r w:rsidRPr="00B51214">
        <w:rPr>
          <w:rFonts w:asciiTheme="majorBidi" w:eastAsia="cmmi10" w:hAnsiTheme="majorBidi" w:cstheme="majorBidi"/>
          <w:i/>
          <w:iCs/>
          <w:color w:val="auto"/>
          <w:sz w:val="22"/>
        </w:rPr>
        <w:t xml:space="preserve"> </w:t>
      </w:r>
      <w:r w:rsidRPr="00B51214">
        <w:rPr>
          <w:rFonts w:ascii="Cambria Math" w:eastAsia="cmsy10" w:hAnsi="Cambria Math" w:cs="Cambria Math"/>
          <w:i/>
          <w:iCs/>
          <w:color w:val="auto"/>
          <w:sz w:val="22"/>
        </w:rPr>
        <w:t>∈</w:t>
      </w:r>
      <w:r w:rsidRPr="00B51214">
        <w:rPr>
          <w:rFonts w:asciiTheme="majorBidi" w:eastAsia="cmsy10" w:hAnsiTheme="majorBidi" w:cstheme="majorBidi"/>
          <w:i/>
          <w:iCs/>
          <w:color w:val="auto"/>
          <w:sz w:val="22"/>
        </w:rPr>
        <w:t xml:space="preserve"> </w:t>
      </w:r>
      <w:r w:rsidRPr="00B51214">
        <w:rPr>
          <w:rFonts w:asciiTheme="majorBidi" w:eastAsia="cmmi10" w:hAnsiTheme="majorBidi" w:cstheme="majorBidi"/>
          <w:i/>
          <w:iCs/>
          <w:color w:val="auto"/>
          <w:sz w:val="22"/>
        </w:rPr>
        <w:t>S</w:t>
      </w:r>
      <w:r w:rsidRPr="00B51214">
        <w:rPr>
          <w:rFonts w:asciiTheme="majorBidi" w:eastAsiaTheme="minorEastAsia" w:hAnsiTheme="majorBidi" w:cstheme="majorBidi"/>
          <w:color w:val="auto"/>
          <w:sz w:val="22"/>
        </w:rPr>
        <w:t xml:space="preserve">, the satisfaction relation </w:t>
      </w:r>
      <w:r w:rsidRPr="00B51214">
        <w:rPr>
          <w:rFonts w:asciiTheme="majorBidi" w:eastAsia="cmsy10" w:hAnsiTheme="majorBidi" w:cstheme="majorBidi"/>
          <w:i/>
          <w:iCs/>
          <w:color w:val="auto"/>
          <w:sz w:val="22"/>
        </w:rPr>
        <w:t>|</w:t>
      </w:r>
      <w:r w:rsidRPr="00B51214">
        <w:rPr>
          <w:rFonts w:asciiTheme="majorBidi" w:eastAsiaTheme="minorEastAsia" w:hAnsiTheme="majorBidi" w:cstheme="majorBidi"/>
          <w:color w:val="auto"/>
          <w:sz w:val="22"/>
        </w:rPr>
        <w:t>= is defined by</w:t>
      </w:r>
    </w:p>
    <w:p w14:paraId="2477FFD0" w14:textId="53F76891" w:rsidR="000E5BF8" w:rsidRPr="00B51214" w:rsidRDefault="00BD3FB1" w:rsidP="00D42569">
      <w:pPr>
        <w:autoSpaceDE w:val="0"/>
        <w:autoSpaceDN w:val="0"/>
        <w:adjustRightInd w:val="0"/>
        <w:spacing w:after="0" w:line="22" w:lineRule="atLeast"/>
        <w:ind w:left="0" w:right="0" w:firstLine="0"/>
        <w:jc w:val="left"/>
        <w:rPr>
          <w:rFonts w:asciiTheme="majorBidi" w:eastAsia="cmmi10" w:hAnsiTheme="majorBidi" w:cstheme="majorBidi"/>
          <w:i/>
          <w:iCs/>
          <w:color w:val="auto"/>
          <w:sz w:val="22"/>
        </w:rPr>
      </w:pPr>
      <m:oMathPara>
        <m:oMath>
          <m:r>
            <w:rPr>
              <w:rFonts w:ascii="Cambria Math" w:eastAsia="cmmi10" w:hAnsi="Cambria Math" w:cstheme="majorBidi"/>
              <w:color w:val="auto"/>
              <w:sz w:val="22"/>
            </w:rPr>
            <m:t xml:space="preserve">s </m:t>
          </m:r>
          <m:r>
            <w:rPr>
              <w:rFonts w:ascii="Cambria Math" w:eastAsia="cmsy10" w:hAnsi="Cambria Math" w:cstheme="majorBidi"/>
              <w:color w:val="auto"/>
              <w:sz w:val="22"/>
            </w:rPr>
            <m:t>|</m:t>
          </m:r>
          <m:r>
            <w:rPr>
              <w:rFonts w:ascii="Cambria Math" w:eastAsiaTheme="minorEastAsia" w:hAnsi="Cambria Math" w:cstheme="majorBidi"/>
              <w:color w:val="auto"/>
              <w:sz w:val="22"/>
            </w:rPr>
            <m:t xml:space="preserve">= </m:t>
          </m:r>
          <m:r>
            <w:rPr>
              <w:rFonts w:ascii="Cambria Math" w:eastAsia="cmmi10" w:hAnsi="Cambria Math" w:cstheme="majorBidi"/>
              <w:color w:val="auto"/>
              <w:sz w:val="22"/>
            </w:rPr>
            <m:t xml:space="preserve">φ  </m:t>
          </m:r>
          <m:r>
            <w:rPr>
              <w:rFonts w:ascii="Cambria Math" w:eastAsiaTheme="minorEastAsia" w:hAnsi="Cambria Math" w:cstheme="majorBidi"/>
              <w:color w:val="auto"/>
              <w:sz w:val="22"/>
            </w:rPr>
            <m:t>iff (</m:t>
          </m:r>
          <m:r>
            <w:rPr>
              <w:rFonts w:ascii="Cambria Math" w:eastAsia="cmsy10" w:hAnsi="Cambria Math" w:cstheme="majorBidi"/>
              <w:color w:val="auto"/>
              <w:sz w:val="22"/>
            </w:rPr>
            <m:t>∀</m:t>
          </m:r>
          <m:r>
            <w:rPr>
              <w:rFonts w:ascii="Cambria Math" w:eastAsia="cmmi10" w:hAnsi="Cambria Math" w:cstheme="majorBidi"/>
              <w:color w:val="auto"/>
              <w:sz w:val="22"/>
            </w:rPr>
            <m:t xml:space="preserve">π </m:t>
          </m:r>
          <m:r>
            <w:rPr>
              <w:rFonts w:ascii="Cambria Math" w:eastAsia="cmsy10" w:hAnsi="Cambria Math" w:cstheme="majorBidi"/>
              <w:color w:val="auto"/>
              <w:sz w:val="22"/>
            </w:rPr>
            <m:t xml:space="preserve">∈ </m:t>
          </m:r>
          <m:r>
            <w:rPr>
              <w:rFonts w:ascii="Cambria Math" w:eastAsiaTheme="minorEastAsia" w:hAnsi="Cambria Math" w:cstheme="majorBidi"/>
              <w:color w:val="auto"/>
              <w:sz w:val="22"/>
            </w:rPr>
            <m:t>Paths(</m:t>
          </m:r>
          <m:r>
            <w:rPr>
              <w:rFonts w:ascii="Cambria Math" w:eastAsia="cmmi10" w:hAnsi="Cambria Math" w:cstheme="majorBidi"/>
              <w:color w:val="auto"/>
              <w:sz w:val="22"/>
            </w:rPr>
            <m:t>s</m:t>
          </m:r>
          <m:r>
            <w:rPr>
              <w:rFonts w:ascii="Cambria Math" w:eastAsiaTheme="minorEastAsia" w:hAnsi="Cambria Math" w:cstheme="majorBidi"/>
              <w:color w:val="auto"/>
              <w:sz w:val="22"/>
            </w:rPr>
            <m:t>)</m:t>
          </m:r>
          <m:r>
            <w:rPr>
              <w:rFonts w:ascii="Cambria Math" w:eastAsia="cmmi10" w:hAnsi="Cambria Math" w:cstheme="majorBidi"/>
              <w:color w:val="auto"/>
              <w:sz w:val="22"/>
            </w:rPr>
            <m:t xml:space="preserve">.  π </m:t>
          </m:r>
          <m:r>
            <w:rPr>
              <w:rFonts w:ascii="Cambria Math" w:eastAsia="cmsy10" w:hAnsi="Cambria Math" w:cstheme="majorBidi"/>
              <w:color w:val="auto"/>
              <w:sz w:val="22"/>
            </w:rPr>
            <m:t>|</m:t>
          </m:r>
          <m:r>
            <w:rPr>
              <w:rFonts w:ascii="Cambria Math" w:eastAsiaTheme="minorEastAsia" w:hAnsi="Cambria Math" w:cstheme="majorBidi"/>
              <w:color w:val="auto"/>
              <w:sz w:val="22"/>
            </w:rPr>
            <m:t xml:space="preserve">= </m:t>
          </m:r>
          <m:r>
            <w:rPr>
              <w:rFonts w:ascii="Cambria Math" w:eastAsia="cmmi10" w:hAnsi="Cambria Math" w:cstheme="majorBidi"/>
              <w:color w:val="auto"/>
              <w:sz w:val="22"/>
            </w:rPr>
            <m:t>φ</m:t>
          </m:r>
          <m:r>
            <w:rPr>
              <w:rFonts w:ascii="Cambria Math" w:eastAsiaTheme="minorEastAsia" w:hAnsi="Cambria Math" w:cstheme="majorBidi"/>
              <w:color w:val="auto"/>
              <w:sz w:val="22"/>
            </w:rPr>
            <m:t>)</m:t>
          </m:r>
          <m:r>
            <w:rPr>
              <w:rFonts w:ascii="Cambria Math" w:eastAsia="cmmi10" w:hAnsi="Cambria Math" w:cstheme="majorBidi"/>
              <w:color w:val="auto"/>
              <w:sz w:val="22"/>
            </w:rPr>
            <m:t>.</m:t>
          </m:r>
        </m:oMath>
      </m:oMathPara>
    </w:p>
    <w:p w14:paraId="557364FB" w14:textId="77777777" w:rsidR="00BD3FB1" w:rsidRPr="00B51214" w:rsidRDefault="00BD3FB1" w:rsidP="00D42569">
      <w:pPr>
        <w:autoSpaceDE w:val="0"/>
        <w:autoSpaceDN w:val="0"/>
        <w:adjustRightInd w:val="0"/>
        <w:spacing w:after="0" w:line="22" w:lineRule="atLeast"/>
        <w:ind w:left="0" w:right="0" w:firstLine="0"/>
        <w:jc w:val="left"/>
        <w:rPr>
          <w:rFonts w:asciiTheme="majorBidi" w:eastAsia="cmmi10" w:hAnsiTheme="majorBidi" w:cstheme="majorBidi"/>
          <w:i/>
          <w:iCs/>
          <w:color w:val="auto"/>
          <w:sz w:val="22"/>
        </w:rPr>
      </w:pPr>
    </w:p>
    <w:p w14:paraId="2A9D88C9" w14:textId="63927803" w:rsidR="000E5BF8" w:rsidRPr="00B51214" w:rsidRDefault="000E5BF8" w:rsidP="00D42569">
      <w:pPr>
        <w:autoSpaceDE w:val="0"/>
        <w:autoSpaceDN w:val="0"/>
        <w:adjustRightInd w:val="0"/>
        <w:spacing w:after="0" w:line="22" w:lineRule="atLeast"/>
        <w:ind w:left="0" w:right="0" w:firstLine="0"/>
        <w:jc w:val="left"/>
        <w:rPr>
          <w:rFonts w:asciiTheme="majorBidi" w:eastAsiaTheme="minorEastAsia" w:hAnsiTheme="majorBidi" w:cstheme="majorBidi"/>
          <w:color w:val="auto"/>
          <w:sz w:val="22"/>
        </w:rPr>
      </w:pPr>
      <w:r w:rsidRPr="00B51214">
        <w:rPr>
          <w:rFonts w:asciiTheme="majorBidi" w:eastAsia="cmsy10" w:hAnsiTheme="majorBidi" w:cstheme="majorBidi"/>
          <w:i/>
          <w:iCs/>
          <w:color w:val="auto"/>
          <w:sz w:val="22"/>
        </w:rPr>
        <w:t xml:space="preserve">• </w:t>
      </w:r>
      <w:r w:rsidRPr="00B51214">
        <w:rPr>
          <w:rFonts w:asciiTheme="majorBidi" w:eastAsiaTheme="minorEastAsia" w:hAnsiTheme="majorBidi" w:cstheme="majorBidi"/>
          <w:i/>
          <w:iCs/>
          <w:color w:val="auto"/>
          <w:sz w:val="22"/>
        </w:rPr>
        <w:t xml:space="preserve">TS </w:t>
      </w:r>
      <w:r w:rsidRPr="00B51214">
        <w:rPr>
          <w:rFonts w:asciiTheme="majorBidi" w:eastAsiaTheme="minorEastAsia" w:hAnsiTheme="majorBidi" w:cstheme="majorBidi"/>
          <w:color w:val="auto"/>
          <w:sz w:val="22"/>
        </w:rPr>
        <w:t xml:space="preserve">satisfies </w:t>
      </w:r>
      <m:oMath>
        <m:r>
          <w:rPr>
            <w:rFonts w:ascii="Cambria Math" w:eastAsia="cmmi10" w:hAnsi="Cambria Math" w:cstheme="majorBidi"/>
            <w:color w:val="auto"/>
            <w:sz w:val="22"/>
          </w:rPr>
          <m:t>φ</m:t>
        </m:r>
      </m:oMath>
      <w:r w:rsidRPr="00B51214">
        <w:rPr>
          <w:rFonts w:asciiTheme="majorBidi" w:eastAsiaTheme="minorEastAsia" w:hAnsiTheme="majorBidi" w:cstheme="majorBidi"/>
          <w:color w:val="auto"/>
          <w:sz w:val="22"/>
        </w:rPr>
        <w:t xml:space="preserve">, denoted </w:t>
      </w:r>
      <w:r w:rsidRPr="00101A7E">
        <w:rPr>
          <w:rFonts w:asciiTheme="majorBidi" w:eastAsiaTheme="minorEastAsia" w:hAnsiTheme="majorBidi" w:cstheme="majorBidi"/>
          <w:i/>
          <w:iCs/>
          <w:color w:val="auto"/>
          <w:sz w:val="22"/>
        </w:rPr>
        <w:t xml:space="preserve">TS </w:t>
      </w:r>
      <w:r w:rsidRPr="00101A7E">
        <w:rPr>
          <w:rFonts w:asciiTheme="majorBidi" w:eastAsia="cmsy10" w:hAnsiTheme="majorBidi" w:cstheme="majorBidi"/>
          <w:i/>
          <w:iCs/>
          <w:color w:val="auto"/>
          <w:sz w:val="22"/>
        </w:rPr>
        <w:t>|</w:t>
      </w:r>
      <w:r w:rsidRPr="00101A7E">
        <w:rPr>
          <w:rFonts w:asciiTheme="majorBidi" w:eastAsiaTheme="minorEastAsia" w:hAnsiTheme="majorBidi" w:cstheme="majorBidi"/>
          <w:i/>
          <w:iCs/>
          <w:color w:val="auto"/>
          <w:sz w:val="22"/>
        </w:rPr>
        <w:t xml:space="preserve">= </w:t>
      </w:r>
      <m:oMath>
        <m:r>
          <w:rPr>
            <w:rFonts w:ascii="Cambria Math" w:eastAsia="cmmi10" w:hAnsi="Cambria Math" w:cstheme="majorBidi"/>
            <w:color w:val="auto"/>
            <w:sz w:val="22"/>
          </w:rPr>
          <m:t>φ</m:t>
        </m:r>
      </m:oMath>
      <w:r w:rsidRPr="00101A7E">
        <w:rPr>
          <w:rFonts w:asciiTheme="majorBidi" w:eastAsiaTheme="minorEastAsia" w:hAnsiTheme="majorBidi" w:cstheme="majorBidi"/>
          <w:i/>
          <w:iCs/>
          <w:color w:val="auto"/>
          <w:sz w:val="22"/>
        </w:rPr>
        <w:t xml:space="preserve">, if Traces(TS) </w:t>
      </w:r>
      <w:r w:rsidRPr="00101A7E">
        <w:rPr>
          <w:rFonts w:ascii="Cambria Math" w:eastAsia="cmsy10" w:hAnsi="Cambria Math" w:cs="Cambria Math"/>
          <w:i/>
          <w:iCs/>
          <w:color w:val="auto"/>
          <w:sz w:val="22"/>
        </w:rPr>
        <w:t>⊆</w:t>
      </w:r>
      <w:r w:rsidRPr="00101A7E">
        <w:rPr>
          <w:rFonts w:asciiTheme="majorBidi" w:eastAsia="cmsy10" w:hAnsiTheme="majorBidi" w:cstheme="majorBidi"/>
          <w:i/>
          <w:iCs/>
          <w:color w:val="auto"/>
          <w:sz w:val="22"/>
        </w:rPr>
        <w:t xml:space="preserve"> </w:t>
      </w:r>
      <w:r w:rsidRPr="00101A7E">
        <w:rPr>
          <w:rFonts w:asciiTheme="majorBidi" w:eastAsiaTheme="minorEastAsia" w:hAnsiTheme="majorBidi" w:cstheme="majorBidi"/>
          <w:i/>
          <w:iCs/>
          <w:color w:val="auto"/>
          <w:sz w:val="22"/>
        </w:rPr>
        <w:t>Words(</w:t>
      </w:r>
      <w:r w:rsidRPr="00101A7E">
        <w:rPr>
          <w:rFonts w:asciiTheme="majorBidi" w:eastAsia="cmmi10" w:hAnsiTheme="majorBidi" w:cstheme="majorBidi"/>
          <w:i/>
          <w:iCs/>
          <w:color w:val="auto"/>
          <w:sz w:val="22"/>
        </w:rPr>
        <w:t>ϕ</w:t>
      </w:r>
      <w:r w:rsidRPr="00101A7E">
        <w:rPr>
          <w:rFonts w:asciiTheme="majorBidi" w:eastAsiaTheme="minorEastAsia" w:hAnsiTheme="majorBidi" w:cstheme="majorBidi"/>
          <w:i/>
          <w:iCs/>
          <w:color w:val="auto"/>
          <w:sz w:val="22"/>
        </w:rPr>
        <w:t>).</w:t>
      </w:r>
    </w:p>
    <w:p w14:paraId="42ACF318" w14:textId="112FA3B0" w:rsidR="00B66735" w:rsidRPr="00B51214" w:rsidRDefault="000E5BF8" w:rsidP="00D42569">
      <w:pPr>
        <w:autoSpaceDE w:val="0"/>
        <w:autoSpaceDN w:val="0"/>
        <w:adjustRightInd w:val="0"/>
        <w:spacing w:after="0" w:line="22" w:lineRule="atLeast"/>
        <w:ind w:left="0" w:right="0" w:firstLine="0"/>
        <w:jc w:val="left"/>
        <w:rPr>
          <w:rFonts w:asciiTheme="majorBidi" w:eastAsiaTheme="minorEastAsia" w:hAnsiTheme="majorBidi" w:cstheme="majorBidi"/>
          <w:color w:val="auto"/>
          <w:sz w:val="22"/>
        </w:rPr>
      </w:pPr>
      <w:r w:rsidRPr="00B51214">
        <w:rPr>
          <w:rFonts w:asciiTheme="majorBidi" w:eastAsiaTheme="minorEastAsia" w:hAnsiTheme="majorBidi" w:cstheme="majorBidi"/>
          <w:color w:val="auto"/>
          <w:sz w:val="22"/>
        </w:rPr>
        <w:t>From this definition, it immediately follows that</w:t>
      </w:r>
    </w:p>
    <w:p w14:paraId="359B873F" w14:textId="0B289351" w:rsidR="00772FBF" w:rsidRPr="00AC1FEB" w:rsidRDefault="00CF6F20" w:rsidP="00B51214">
      <w:pPr>
        <w:pStyle w:val="3"/>
        <w:spacing w:before="240" w:after="120" w:line="22" w:lineRule="atLeast"/>
        <w:ind w:left="14" w:hanging="14"/>
        <w:rPr>
          <w:rFonts w:asciiTheme="majorBidi" w:hAnsiTheme="majorBidi" w:cstheme="majorBidi"/>
          <w:sz w:val="22"/>
        </w:rPr>
      </w:pPr>
      <w:bookmarkStart w:id="338" w:name="_Toc470169590"/>
      <w:r w:rsidRPr="00AC1FEB">
        <w:rPr>
          <w:rFonts w:asciiTheme="majorBidi" w:hAnsiTheme="majorBidi" w:cstheme="majorBidi"/>
          <w:sz w:val="22"/>
        </w:rPr>
        <w:t>2.1.</w:t>
      </w:r>
      <w:r w:rsidR="00C62C42" w:rsidRPr="00AC1FEB">
        <w:rPr>
          <w:rFonts w:asciiTheme="majorBidi" w:hAnsiTheme="majorBidi" w:cstheme="majorBidi"/>
          <w:sz w:val="22"/>
        </w:rPr>
        <w:t>5</w:t>
      </w:r>
      <w:r w:rsidRPr="00AC1FEB">
        <w:rPr>
          <w:rFonts w:asciiTheme="majorBidi" w:hAnsiTheme="majorBidi" w:cstheme="majorBidi"/>
          <w:sz w:val="22"/>
        </w:rPr>
        <w:t xml:space="preserve">. </w:t>
      </w:r>
      <w:r w:rsidR="00357A3E" w:rsidRPr="00AC1FEB">
        <w:rPr>
          <w:rFonts w:asciiTheme="majorBidi" w:hAnsiTheme="majorBidi" w:cstheme="majorBidi"/>
          <w:sz w:val="22"/>
        </w:rPr>
        <w:t>SPIN</w:t>
      </w:r>
      <w:bookmarkEnd w:id="338"/>
      <w:r w:rsidRPr="00AC1FEB">
        <w:rPr>
          <w:rFonts w:asciiTheme="majorBidi" w:hAnsiTheme="majorBidi" w:cstheme="majorBidi"/>
          <w:sz w:val="22"/>
        </w:rPr>
        <w:t xml:space="preserve"> </w:t>
      </w:r>
    </w:p>
    <w:p w14:paraId="2AA0410C" w14:textId="3A360204" w:rsidR="004E27B6" w:rsidRPr="00AC1FEB" w:rsidRDefault="004E27B6" w:rsidP="00B51214">
      <w:pPr>
        <w:spacing w:after="120" w:line="264" w:lineRule="auto"/>
        <w:ind w:left="0" w:right="0" w:firstLine="0"/>
        <w:rPr>
          <w:rFonts w:asciiTheme="majorBidi" w:hAnsiTheme="majorBidi" w:cstheme="majorBidi"/>
          <w:sz w:val="22"/>
        </w:rPr>
      </w:pPr>
      <w:r w:rsidRPr="00AC1FEB">
        <w:rPr>
          <w:rFonts w:asciiTheme="majorBidi" w:hAnsiTheme="majorBidi" w:cstheme="majorBidi"/>
          <w:sz w:val="22"/>
        </w:rPr>
        <w:t>S</w:t>
      </w:r>
      <w:r w:rsidR="005F67F8" w:rsidRPr="00AC1FEB">
        <w:rPr>
          <w:rFonts w:asciiTheme="majorBidi" w:hAnsiTheme="majorBidi" w:cstheme="majorBidi"/>
          <w:sz w:val="22"/>
        </w:rPr>
        <w:t xml:space="preserve">pin is a popular </w:t>
      </w:r>
      <w:r w:rsidRPr="00AC1FEB">
        <w:rPr>
          <w:rFonts w:asciiTheme="majorBidi" w:hAnsiTheme="majorBidi" w:cstheme="majorBidi"/>
          <w:sz w:val="22"/>
        </w:rPr>
        <w:t xml:space="preserve">verification tool of distributed </w:t>
      </w:r>
      <w:r w:rsidR="005F67F8" w:rsidRPr="00AC1FEB">
        <w:rPr>
          <w:rFonts w:asciiTheme="majorBidi" w:hAnsiTheme="majorBidi" w:cstheme="majorBidi"/>
          <w:sz w:val="22"/>
        </w:rPr>
        <w:t>systems, used</w:t>
      </w:r>
      <w:r w:rsidRPr="00AC1FEB">
        <w:rPr>
          <w:rFonts w:asciiTheme="majorBidi" w:hAnsiTheme="majorBidi" w:cstheme="majorBidi"/>
          <w:sz w:val="22"/>
        </w:rPr>
        <w:t xml:space="preserve"> by thousands of people worldwide. The tool can be used for the formal verification of multi-threaded software applications. </w:t>
      </w:r>
    </w:p>
    <w:p w14:paraId="0E4BEC5A" w14:textId="57D413C1" w:rsidR="00BB71D4" w:rsidDel="00DB7206" w:rsidRDefault="004E27B6">
      <w:pPr>
        <w:spacing w:after="120" w:line="264" w:lineRule="auto"/>
        <w:ind w:left="0" w:right="0" w:firstLine="0"/>
        <w:rPr>
          <w:ins w:id="339" w:author="adm" w:date="2016-12-20T15:21:00Z"/>
          <w:del w:id="340" w:author="Ahmad Mnasra" w:date="2016-12-22T09:30:00Z"/>
          <w:rFonts w:asciiTheme="majorBidi" w:hAnsiTheme="majorBidi" w:cstheme="majorBidi"/>
          <w:sz w:val="22"/>
        </w:rPr>
        <w:pPrChange w:id="341" w:author="adm" w:date="2016-12-20T15:21:00Z">
          <w:pPr>
            <w:pStyle w:val="1"/>
          </w:pPr>
        </w:pPrChange>
      </w:pPr>
      <w:r w:rsidRPr="00AC1FEB">
        <w:rPr>
          <w:rFonts w:asciiTheme="majorBidi" w:hAnsiTheme="majorBidi" w:cstheme="majorBidi"/>
          <w:sz w:val="22"/>
        </w:rPr>
        <w:t xml:space="preserve">Spin can perform simulations of the system's execution.  </w:t>
      </w:r>
      <w:r w:rsidR="005F67F8" w:rsidRPr="00AC1FEB">
        <w:rPr>
          <w:rFonts w:asciiTheme="majorBidi" w:hAnsiTheme="majorBidi" w:cstheme="majorBidi"/>
          <w:sz w:val="22"/>
        </w:rPr>
        <w:t>It was</w:t>
      </w:r>
      <w:r w:rsidRPr="00AC1FEB">
        <w:rPr>
          <w:rFonts w:asciiTheme="majorBidi" w:hAnsiTheme="majorBidi" w:cstheme="majorBidi"/>
          <w:sz w:val="22"/>
        </w:rPr>
        <w:t xml:space="preserve"> developed at Bell Labs in the Unix group of the Computing Sciences Research Center, starting in 1980. </w:t>
      </w:r>
      <w:del w:id="342" w:author="adm" w:date="2016-12-20T15:16:00Z">
        <w:r w:rsidRPr="00AC1FEB" w:rsidDel="0042507A">
          <w:rPr>
            <w:rFonts w:asciiTheme="majorBidi" w:hAnsiTheme="majorBidi" w:cstheme="majorBidi"/>
            <w:sz w:val="22"/>
          </w:rPr>
          <w:delText xml:space="preserve"> </w:delText>
        </w:r>
      </w:del>
      <w:r w:rsidRPr="00AC1FEB">
        <w:rPr>
          <w:rFonts w:asciiTheme="majorBidi" w:hAnsiTheme="majorBidi" w:cstheme="majorBidi"/>
          <w:sz w:val="22"/>
        </w:rPr>
        <w:t>Spin can perform interactive, guided, or random simulati</w:t>
      </w:r>
      <w:r w:rsidR="00772FBF" w:rsidRPr="00AC1FEB">
        <w:rPr>
          <w:rFonts w:asciiTheme="majorBidi" w:hAnsiTheme="majorBidi" w:cstheme="majorBidi"/>
          <w:sz w:val="22"/>
        </w:rPr>
        <w:t>ons of the system's execution.</w:t>
      </w:r>
      <w:bookmarkStart w:id="343" w:name="SECTION00610000000000000000"/>
    </w:p>
    <w:p w14:paraId="7E06BF9B" w14:textId="77777777" w:rsidR="00BB71D4" w:rsidRPr="00BB71D4" w:rsidRDefault="00BB71D4" w:rsidP="00DB7206">
      <w:pPr>
        <w:spacing w:after="120" w:line="264" w:lineRule="auto"/>
        <w:ind w:left="0" w:right="0" w:firstLine="0"/>
        <w:rPr>
          <w:ins w:id="344" w:author="adm" w:date="2016-12-20T15:21:00Z"/>
          <w:rFonts w:asciiTheme="majorBidi" w:hAnsiTheme="majorBidi" w:cstheme="majorBidi"/>
          <w:sz w:val="22"/>
          <w:rPrChange w:id="345" w:author="adm" w:date="2016-12-20T15:21:00Z">
            <w:rPr>
              <w:ins w:id="346" w:author="adm" w:date="2016-12-20T15:21:00Z"/>
            </w:rPr>
          </w:rPrChange>
        </w:rPr>
        <w:pPrChange w:id="347" w:author="Ahmad Mnasra" w:date="2016-12-22T09:30:00Z">
          <w:pPr>
            <w:pStyle w:val="1"/>
          </w:pPr>
        </w:pPrChange>
      </w:pPr>
    </w:p>
    <w:p w14:paraId="3F43810B" w14:textId="7CB026E7" w:rsidR="00BB71D4" w:rsidRPr="004C69BF" w:rsidRDefault="004C69BF">
      <w:pPr>
        <w:pStyle w:val="1"/>
        <w:ind w:left="0" w:firstLine="0"/>
        <w:rPr>
          <w:ins w:id="348" w:author="adm" w:date="2016-12-20T15:21:00Z"/>
          <w:rFonts w:asciiTheme="majorBidi" w:hAnsiTheme="majorBidi" w:cstheme="majorBidi"/>
          <w:i/>
          <w:sz w:val="22"/>
          <w:rPrChange w:id="349" w:author="Ahmad Mnasra" w:date="2016-12-22T08:39:00Z">
            <w:rPr>
              <w:ins w:id="350" w:author="adm" w:date="2016-12-20T15:21:00Z"/>
              <w:color w:val="auto"/>
            </w:rPr>
          </w:rPrChange>
        </w:rPr>
        <w:pPrChange w:id="351" w:author="adm" w:date="2016-12-20T15:21:00Z">
          <w:pPr>
            <w:pStyle w:val="1"/>
          </w:pPr>
        </w:pPrChange>
      </w:pPr>
      <w:bookmarkStart w:id="352" w:name="_Toc470169591"/>
      <w:ins w:id="353" w:author="Ahmad Mnasra" w:date="2016-12-22T08:39:00Z">
        <w:r w:rsidRPr="004C69BF">
          <w:rPr>
            <w:rFonts w:asciiTheme="majorBidi" w:hAnsiTheme="majorBidi" w:cstheme="majorBidi"/>
            <w:i/>
            <w:sz w:val="22"/>
            <w:rPrChange w:id="354" w:author="Ahmad Mnasra" w:date="2016-12-22T08:39:00Z">
              <w:rPr>
                <w:rFonts w:asciiTheme="majorBidi" w:hAnsiTheme="majorBidi" w:cstheme="majorBidi"/>
                <w:sz w:val="22"/>
              </w:rPr>
            </w:rPrChange>
          </w:rPr>
          <w:t>2.1.5</w:t>
        </w:r>
        <w:r w:rsidRPr="004C69BF">
          <w:rPr>
            <w:rFonts w:asciiTheme="majorBidi" w:hAnsiTheme="majorBidi" w:cstheme="majorBidi"/>
            <w:i/>
            <w:sz w:val="22"/>
            <w:rPrChange w:id="355" w:author="Ahmad Mnasra" w:date="2016-12-22T08:39:00Z">
              <w:rPr>
                <w:rFonts w:asciiTheme="majorBidi" w:hAnsiTheme="majorBidi" w:cstheme="majorBidi"/>
                <w:sz w:val="22"/>
              </w:rPr>
            </w:rPrChange>
          </w:rPr>
          <w:t xml:space="preserve">.1 </w:t>
        </w:r>
      </w:ins>
      <w:ins w:id="356" w:author="adm" w:date="2016-12-20T15:21:00Z">
        <w:r w:rsidR="00BB71D4" w:rsidRPr="004C69BF">
          <w:rPr>
            <w:rFonts w:asciiTheme="majorBidi" w:hAnsiTheme="majorBidi" w:cstheme="majorBidi"/>
            <w:i/>
            <w:sz w:val="22"/>
            <w:rPrChange w:id="357" w:author="Ahmad Mnasra" w:date="2016-12-22T08:39:00Z">
              <w:rPr/>
            </w:rPrChange>
          </w:rPr>
          <w:t>The PROMELA Language</w:t>
        </w:r>
        <w:bookmarkEnd w:id="343"/>
        <w:bookmarkEnd w:id="352"/>
      </w:ins>
    </w:p>
    <w:p w14:paraId="1BBA6B86" w14:textId="77777777" w:rsidR="00BB71D4" w:rsidRDefault="00BB71D4" w:rsidP="00BB71D4">
      <w:pPr>
        <w:pStyle w:val="NormalWeb"/>
        <w:rPr>
          <w:ins w:id="358" w:author="adm" w:date="2016-12-20T15:21:00Z"/>
        </w:rPr>
      </w:pPr>
      <w:ins w:id="359" w:author="adm" w:date="2016-12-20T15:21:00Z">
        <w:r>
          <w:t xml:space="preserve">PROMELA is a verification modeling language. It provides a way for making abstractions of distributed systems. The intended use of the </w:t>
        </w:r>
        <w:r>
          <w:rPr>
            <w:rStyle w:val="af1"/>
            <w:rFonts w:eastAsia="Arial"/>
          </w:rPr>
          <w:t>Spin</w:t>
        </w:r>
        <w:r>
          <w:t xml:space="preserve"> analyzer is to verify fractions of process behavior, that are considered suspect. A complete verification is therefore typically performed in a series of steps, with the construction of increasingly detailed PROMELA models. Each model can be verified with </w:t>
        </w:r>
        <w:r>
          <w:rPr>
            <w:rStyle w:val="af1"/>
            <w:rFonts w:eastAsia="Arial"/>
          </w:rPr>
          <w:t>Spin</w:t>
        </w:r>
        <w:r>
          <w:t xml:space="preserve"> under different types of assumptions about the environment. Once the correctness of a model has been established with </w:t>
        </w:r>
        <w:r>
          <w:rPr>
            <w:rStyle w:val="af1"/>
            <w:rFonts w:eastAsia="Arial"/>
          </w:rPr>
          <w:t>Spin</w:t>
        </w:r>
        <w:r>
          <w:t xml:space="preserve">, that fact can be used in the construction and verification of all subsequent models. </w:t>
        </w:r>
      </w:ins>
    </w:p>
    <w:p w14:paraId="59BBB611" w14:textId="5ED68822" w:rsidR="00BB71D4" w:rsidRDefault="00BB71D4" w:rsidP="00BB71D4">
      <w:pPr>
        <w:pStyle w:val="NormalWeb"/>
        <w:rPr>
          <w:ins w:id="360" w:author="Ahmad Mnasra" w:date="2016-12-22T09:32:00Z"/>
        </w:rPr>
      </w:pPr>
      <w:ins w:id="361" w:author="adm" w:date="2016-12-20T15:21:00Z">
        <w:r>
          <w:t xml:space="preserve">PROMELA programs consist of </w:t>
        </w:r>
        <w:r>
          <w:rPr>
            <w:rStyle w:val="af1"/>
            <w:rFonts w:eastAsia="Arial"/>
          </w:rPr>
          <w:t>processes, message channels</w:t>
        </w:r>
        <w:r>
          <w:t xml:space="preserve">, and </w:t>
        </w:r>
        <w:r>
          <w:rPr>
            <w:rStyle w:val="af1"/>
            <w:rFonts w:eastAsia="Arial"/>
          </w:rPr>
          <w:t>variables</w:t>
        </w:r>
        <w:r>
          <w:t>. Processes are global objects that represent the concurrent entities of the distributed system. Message channels and variables can be declared either globally or locally within a process. Processes specify behavior, channels and global variables</w:t>
        </w:r>
      </w:ins>
      <w:ins w:id="362" w:author="adm" w:date="2016-12-20T15:22:00Z">
        <w:r>
          <w:t xml:space="preserve"> </w:t>
        </w:r>
      </w:ins>
      <w:ins w:id="363" w:author="adm" w:date="2016-12-20T15:21:00Z">
        <w:r>
          <w:t>define the environment in which the processes</w:t>
        </w:r>
      </w:ins>
      <w:ins w:id="364" w:author="adm" w:date="2016-12-20T15:22:00Z">
        <w:r>
          <w:t xml:space="preserve"> </w:t>
        </w:r>
      </w:ins>
      <w:ins w:id="365" w:author="adm" w:date="2016-12-20T15:21:00Z">
        <w:r>
          <w:t xml:space="preserve">run. </w:t>
        </w:r>
      </w:ins>
    </w:p>
    <w:p w14:paraId="2B563128" w14:textId="77777777" w:rsidR="00DB7206" w:rsidRDefault="00DB7206" w:rsidP="00DB7206">
      <w:pPr>
        <w:pStyle w:val="2"/>
        <w:numPr>
          <w:ilvl w:val="0"/>
          <w:numId w:val="24"/>
        </w:numPr>
        <w:rPr>
          <w:ins w:id="366" w:author="Ahmad Mnasra" w:date="2016-12-22T09:32:00Z"/>
        </w:rPr>
        <w:pPrChange w:id="367" w:author="Ahmad Mnasra" w:date="2016-12-22T09:32:00Z">
          <w:pPr>
            <w:pStyle w:val="3"/>
            <w:shd w:val="clear" w:color="auto" w:fill="FFFFFF"/>
          </w:pPr>
        </w:pPrChange>
      </w:pPr>
      <w:bookmarkStart w:id="368" w:name="_Toc470169592"/>
      <w:ins w:id="369" w:author="Ahmad Mnasra" w:date="2016-12-22T09:32:00Z">
        <w:r w:rsidRPr="00DB7206">
          <w:rPr>
            <w:rPrChange w:id="370" w:author="Ahmad Mnasra" w:date="2016-12-22T09:32:00Z">
              <w:rPr>
                <w:rStyle w:val="HTML1"/>
                <w:rFonts w:eastAsia="Arial"/>
              </w:rPr>
            </w:rPrChange>
          </w:rPr>
          <w:t>datatypes</w:t>
        </w:r>
        <w:bookmarkEnd w:id="368"/>
      </w:ins>
    </w:p>
    <w:p w14:paraId="6F28CBEA" w14:textId="77777777" w:rsidR="00DB7206" w:rsidRPr="00DB7206" w:rsidRDefault="00DB7206" w:rsidP="00DB7206">
      <w:pPr>
        <w:pStyle w:val="NormalWeb"/>
        <w:tabs>
          <w:tab w:val="left" w:pos="0"/>
        </w:tabs>
        <w:rPr>
          <w:ins w:id="371" w:author="Ahmad Mnasra" w:date="2016-12-22T09:34:00Z"/>
          <w:rPrChange w:id="372" w:author="Ahmad Mnasra" w:date="2016-12-22T09:37:00Z">
            <w:rPr>
              <w:ins w:id="373" w:author="Ahmad Mnasra" w:date="2016-12-22T09:34:00Z"/>
              <w:color w:val="000000"/>
              <w:sz w:val="27"/>
              <w:szCs w:val="27"/>
            </w:rPr>
          </w:rPrChange>
        </w:rPr>
        <w:pPrChange w:id="374" w:author="Ahmad Mnasra" w:date="2016-12-22T09:34:00Z">
          <w:pPr>
            <w:pStyle w:val="NormalWeb"/>
            <w:numPr>
              <w:numId w:val="24"/>
            </w:numPr>
            <w:tabs>
              <w:tab w:val="num" w:pos="720"/>
            </w:tabs>
            <w:ind w:left="720" w:hanging="360"/>
          </w:pPr>
        </w:pPrChange>
      </w:pPr>
      <w:ins w:id="375" w:author="Ahmad Mnasra" w:date="2016-12-22T09:34:00Z">
        <w:r w:rsidRPr="00DB7206">
          <w:rPr>
            <w:rPrChange w:id="376" w:author="Ahmad Mnasra" w:date="2016-12-22T09:37:00Z">
              <w:rPr>
                <w:rStyle w:val="HTML1"/>
                <w:rFonts w:eastAsia="Arial"/>
              </w:rPr>
            </w:rPrChange>
          </w:rPr>
          <w:t>There are five predefined integer data types:</w:t>
        </w:r>
        <w:r w:rsidRPr="00DB7206">
          <w:rPr>
            <w:rPrChange w:id="377" w:author="Ahmad Mnasra" w:date="2016-12-22T09:37:00Z">
              <w:rPr>
                <w:rStyle w:val="apple-converted-space"/>
                <w:rFonts w:ascii="Courier New" w:eastAsia="Arial" w:hAnsi="Courier New" w:cs="Courier New"/>
                <w:szCs w:val="20"/>
              </w:rPr>
            </w:rPrChange>
          </w:rPr>
          <w:t> </w:t>
        </w:r>
        <w:r w:rsidRPr="00DB7206">
          <w:rPr>
            <w:rPrChange w:id="378" w:author="Ahmad Mnasra" w:date="2016-12-22T09:37:00Z">
              <w:rPr>
                <w:rStyle w:val="HTML1"/>
                <w:rFonts w:eastAsia="Arial"/>
              </w:rPr>
            </w:rPrChange>
          </w:rPr>
          <w:t>bit ,</w:t>
        </w:r>
        <w:r w:rsidRPr="00DB7206">
          <w:rPr>
            <w:rPrChange w:id="379" w:author="Ahmad Mnasra" w:date="2016-12-22T09:37:00Z">
              <w:rPr>
                <w:rStyle w:val="apple-converted-space"/>
                <w:rFonts w:ascii="Courier New" w:eastAsia="Arial" w:hAnsi="Courier New" w:cs="Courier New"/>
                <w:szCs w:val="20"/>
              </w:rPr>
            </w:rPrChange>
          </w:rPr>
          <w:t> </w:t>
        </w:r>
        <w:r w:rsidRPr="00DB7206">
          <w:rPr>
            <w:rPrChange w:id="380" w:author="Ahmad Mnasra" w:date="2016-12-22T09:37:00Z">
              <w:rPr>
                <w:rStyle w:val="HTML1"/>
                <w:rFonts w:eastAsia="Arial"/>
              </w:rPr>
            </w:rPrChange>
          </w:rPr>
          <w:t>bool ,</w:t>
        </w:r>
        <w:r w:rsidRPr="00DB7206">
          <w:rPr>
            <w:rPrChange w:id="381" w:author="Ahmad Mnasra" w:date="2016-12-22T09:37:00Z">
              <w:rPr>
                <w:rStyle w:val="apple-converted-space"/>
                <w:rFonts w:ascii="Courier New" w:eastAsia="Arial" w:hAnsi="Courier New" w:cs="Courier New"/>
                <w:szCs w:val="20"/>
              </w:rPr>
            </w:rPrChange>
          </w:rPr>
          <w:t> </w:t>
        </w:r>
        <w:r w:rsidRPr="00DB7206">
          <w:rPr>
            <w:rPrChange w:id="382" w:author="Ahmad Mnasra" w:date="2016-12-22T09:37:00Z">
              <w:rPr>
                <w:rStyle w:val="HTML1"/>
                <w:rFonts w:eastAsia="Arial"/>
              </w:rPr>
            </w:rPrChange>
          </w:rPr>
          <w:t>byte ,</w:t>
        </w:r>
        <w:r w:rsidRPr="00DB7206">
          <w:rPr>
            <w:rPrChange w:id="383" w:author="Ahmad Mnasra" w:date="2016-12-22T09:37:00Z">
              <w:rPr>
                <w:rStyle w:val="apple-converted-space"/>
                <w:rFonts w:ascii="Courier New" w:eastAsia="Arial" w:hAnsi="Courier New" w:cs="Courier New"/>
                <w:szCs w:val="20"/>
              </w:rPr>
            </w:rPrChange>
          </w:rPr>
          <w:t> </w:t>
        </w:r>
        <w:r w:rsidRPr="00DB7206">
          <w:rPr>
            <w:rPrChange w:id="384" w:author="Ahmad Mnasra" w:date="2016-12-22T09:37:00Z">
              <w:rPr>
                <w:rStyle w:val="HTML1"/>
                <w:rFonts w:eastAsia="Arial"/>
              </w:rPr>
            </w:rPrChange>
          </w:rPr>
          <w:t>short ,</w:t>
        </w:r>
        <w:r w:rsidRPr="00DB7206">
          <w:rPr>
            <w:rPrChange w:id="385" w:author="Ahmad Mnasra" w:date="2016-12-22T09:37:00Z">
              <w:rPr>
                <w:rStyle w:val="apple-converted-space"/>
                <w:rFonts w:ascii="Courier New" w:eastAsia="Arial" w:hAnsi="Courier New" w:cs="Courier New"/>
                <w:szCs w:val="20"/>
              </w:rPr>
            </w:rPrChange>
          </w:rPr>
          <w:t> </w:t>
        </w:r>
        <w:r w:rsidRPr="00DB7206">
          <w:rPr>
            <w:rPrChange w:id="386" w:author="Ahmad Mnasra" w:date="2016-12-22T09:37:00Z">
              <w:rPr>
                <w:rStyle w:val="HTML1"/>
                <w:rFonts w:eastAsia="Arial"/>
              </w:rPr>
            </w:rPrChange>
          </w:rPr>
          <w:t>and</w:t>
        </w:r>
        <w:r w:rsidRPr="00DB7206">
          <w:rPr>
            <w:rPrChange w:id="387" w:author="Ahmad Mnasra" w:date="2016-12-22T09:37:00Z">
              <w:rPr>
                <w:rStyle w:val="apple-converted-space"/>
                <w:rFonts w:ascii="Courier New" w:eastAsia="Arial" w:hAnsi="Courier New" w:cs="Courier New"/>
                <w:szCs w:val="20"/>
              </w:rPr>
            </w:rPrChange>
          </w:rPr>
          <w:t> </w:t>
        </w:r>
        <w:r w:rsidRPr="00DB7206">
          <w:rPr>
            <w:rPrChange w:id="388" w:author="Ahmad Mnasra" w:date="2016-12-22T09:37:00Z">
              <w:rPr>
                <w:rStyle w:val="HTML1"/>
                <w:rFonts w:eastAsia="Arial"/>
              </w:rPr>
            </w:rPrChange>
          </w:rPr>
          <w:t>int .</w:t>
        </w:r>
        <w:r w:rsidRPr="00DB7206">
          <w:rPr>
            <w:rPrChange w:id="389" w:author="Ahmad Mnasra" w:date="2016-12-22T09:37:00Z">
              <w:rPr>
                <w:rStyle w:val="apple-converted-space"/>
                <w:rFonts w:ascii="Courier New" w:eastAsia="Arial" w:hAnsi="Courier New" w:cs="Courier New"/>
                <w:szCs w:val="20"/>
              </w:rPr>
            </w:rPrChange>
          </w:rPr>
          <w:t> </w:t>
        </w:r>
        <w:r w:rsidRPr="00DB7206">
          <w:rPr>
            <w:rPrChange w:id="390" w:author="Ahmad Mnasra" w:date="2016-12-22T09:37:00Z">
              <w:rPr>
                <w:rStyle w:val="HTML1"/>
                <w:rFonts w:eastAsia="Arial"/>
              </w:rPr>
            </w:rPrChange>
          </w:rPr>
          <w:t>(There are also constructors for user-defined data types, see</w:t>
        </w:r>
        <w:r w:rsidRPr="00DB7206">
          <w:rPr>
            <w:rPrChange w:id="391" w:author="Ahmad Mnasra" w:date="2016-12-22T09:37:00Z">
              <w:rPr>
                <w:rStyle w:val="apple-converted-space"/>
                <w:rFonts w:ascii="Courier New" w:eastAsia="Arial" w:hAnsi="Courier New" w:cs="Courier New"/>
                <w:szCs w:val="20"/>
              </w:rPr>
            </w:rPrChange>
          </w:rPr>
          <w:t> </w:t>
        </w:r>
        <w:r w:rsidRPr="00DB7206">
          <w:rPr>
            <w:rPrChange w:id="392" w:author="Ahmad Mnasra" w:date="2016-12-22T09:37:00Z">
              <w:rPr>
                <w:rStyle w:val="HTML1"/>
                <w:rFonts w:eastAsia="Arial"/>
              </w:rPr>
            </w:rPrChange>
          </w:rPr>
          <w:fldChar w:fldCharType="begin"/>
        </w:r>
        <w:r w:rsidRPr="00DB7206">
          <w:rPr>
            <w:rPrChange w:id="393" w:author="Ahmad Mnasra" w:date="2016-12-22T09:37:00Z">
              <w:rPr>
                <w:rStyle w:val="HTML1"/>
                <w:rFonts w:eastAsia="Arial"/>
              </w:rPr>
            </w:rPrChange>
          </w:rPr>
          <w:instrText xml:space="preserve"> HYPERLINK "http://people.cs.ksu.edu/~dwyer/SPINDOC/mtype.html" </w:instrText>
        </w:r>
        <w:r w:rsidRPr="00DB7206">
          <w:rPr>
            <w:rPrChange w:id="394" w:author="Ahmad Mnasra" w:date="2016-12-22T09:37:00Z">
              <w:rPr>
                <w:rStyle w:val="HTML1"/>
                <w:rFonts w:eastAsia="Arial"/>
              </w:rPr>
            </w:rPrChange>
          </w:rPr>
          <w:fldChar w:fldCharType="separate"/>
        </w:r>
        <w:r w:rsidRPr="00DB7206">
          <w:rPr>
            <w:rPrChange w:id="395" w:author="Ahmad Mnasra" w:date="2016-12-22T09:37:00Z">
              <w:rPr>
                <w:rStyle w:val="HTML1"/>
                <w:rFonts w:eastAsia="Arial"/>
                <w:b/>
                <w:bCs/>
                <w:color w:val="0000FF"/>
                <w:u w:val="single"/>
              </w:rPr>
            </w:rPrChange>
          </w:rPr>
          <w:t>mtype(2)</w:t>
        </w:r>
        <w:r w:rsidRPr="00DB7206">
          <w:rPr>
            <w:rPrChange w:id="396" w:author="Ahmad Mnasra" w:date="2016-12-22T09:37:00Z">
              <w:rPr>
                <w:rStyle w:val="HTML1"/>
                <w:rFonts w:eastAsia="Arial"/>
              </w:rPr>
            </w:rPrChange>
          </w:rPr>
          <w:fldChar w:fldCharType="end"/>
        </w:r>
        <w:r w:rsidRPr="00DB7206">
          <w:rPr>
            <w:rPrChange w:id="397" w:author="Ahmad Mnasra" w:date="2016-12-22T09:37:00Z">
              <w:rPr>
                <w:rStyle w:val="HTML1"/>
                <w:rFonts w:eastAsia="Arial"/>
              </w:rPr>
            </w:rPrChange>
          </w:rPr>
          <w:t>, and</w:t>
        </w:r>
        <w:r w:rsidRPr="00DB7206">
          <w:rPr>
            <w:rPrChange w:id="398" w:author="Ahmad Mnasra" w:date="2016-12-22T09:37:00Z">
              <w:rPr>
                <w:rStyle w:val="apple-converted-space"/>
                <w:rFonts w:ascii="Courier New" w:eastAsia="Arial" w:hAnsi="Courier New" w:cs="Courier New"/>
                <w:szCs w:val="20"/>
              </w:rPr>
            </w:rPrChange>
          </w:rPr>
          <w:t> </w:t>
        </w:r>
        <w:r w:rsidRPr="00DB7206">
          <w:rPr>
            <w:rPrChange w:id="399" w:author="Ahmad Mnasra" w:date="2016-12-22T09:37:00Z">
              <w:rPr>
                <w:rStyle w:val="HTML1"/>
                <w:rFonts w:eastAsia="Arial"/>
              </w:rPr>
            </w:rPrChange>
          </w:rPr>
          <w:fldChar w:fldCharType="begin"/>
        </w:r>
        <w:r w:rsidRPr="00DB7206">
          <w:rPr>
            <w:rPrChange w:id="400" w:author="Ahmad Mnasra" w:date="2016-12-22T09:37:00Z">
              <w:rPr>
                <w:rStyle w:val="HTML1"/>
                <w:rFonts w:eastAsia="Arial"/>
              </w:rPr>
            </w:rPrChange>
          </w:rPr>
          <w:instrText xml:space="preserve"> HYPERLINK "http://people.cs.ksu.edu/~dwyer/SPINDOC/typedef.html" </w:instrText>
        </w:r>
        <w:r w:rsidRPr="00DB7206">
          <w:rPr>
            <w:rPrChange w:id="401" w:author="Ahmad Mnasra" w:date="2016-12-22T09:37:00Z">
              <w:rPr>
                <w:rStyle w:val="HTML1"/>
                <w:rFonts w:eastAsia="Arial"/>
              </w:rPr>
            </w:rPrChange>
          </w:rPr>
          <w:fldChar w:fldCharType="separate"/>
        </w:r>
        <w:r w:rsidRPr="00DB7206">
          <w:rPr>
            <w:rPrChange w:id="402" w:author="Ahmad Mnasra" w:date="2016-12-22T09:37:00Z">
              <w:rPr>
                <w:rStyle w:val="HTML1"/>
                <w:rFonts w:eastAsia="Arial"/>
                <w:b/>
                <w:bCs/>
                <w:color w:val="0000FF"/>
                <w:u w:val="single"/>
              </w:rPr>
            </w:rPrChange>
          </w:rPr>
          <w:t>typedef(2)</w:t>
        </w:r>
        <w:r w:rsidRPr="00DB7206">
          <w:rPr>
            <w:rPrChange w:id="403" w:author="Ahmad Mnasra" w:date="2016-12-22T09:37:00Z">
              <w:rPr>
                <w:rStyle w:val="HTML1"/>
                <w:rFonts w:eastAsia="Arial"/>
              </w:rPr>
            </w:rPrChange>
          </w:rPr>
          <w:fldChar w:fldCharType="end"/>
        </w:r>
        <w:r w:rsidRPr="00DB7206">
          <w:rPr>
            <w:rPrChange w:id="404" w:author="Ahmad Mnasra" w:date="2016-12-22T09:37:00Z">
              <w:rPr>
                <w:rStyle w:val="HTML1"/>
                <w:rFonts w:eastAsia="Arial"/>
              </w:rPr>
            </w:rPrChange>
          </w:rPr>
          <w:t>, and a predefined data type for message passing channels, see</w:t>
        </w:r>
        <w:r w:rsidRPr="00DB7206">
          <w:rPr>
            <w:rPrChange w:id="405" w:author="Ahmad Mnasra" w:date="2016-12-22T09:37:00Z">
              <w:rPr>
                <w:rStyle w:val="apple-converted-space"/>
                <w:rFonts w:ascii="Courier New" w:eastAsia="Arial" w:hAnsi="Courier New" w:cs="Courier New"/>
                <w:szCs w:val="20"/>
              </w:rPr>
            </w:rPrChange>
          </w:rPr>
          <w:t> </w:t>
        </w:r>
        <w:r w:rsidRPr="00DB7206">
          <w:rPr>
            <w:rPrChange w:id="406" w:author="Ahmad Mnasra" w:date="2016-12-22T09:37:00Z">
              <w:rPr>
                <w:rStyle w:val="HTML1"/>
                <w:rFonts w:eastAsia="Arial"/>
              </w:rPr>
            </w:rPrChange>
          </w:rPr>
          <w:fldChar w:fldCharType="begin"/>
        </w:r>
        <w:r w:rsidRPr="00DB7206">
          <w:rPr>
            <w:rPrChange w:id="407" w:author="Ahmad Mnasra" w:date="2016-12-22T09:37:00Z">
              <w:rPr>
                <w:rStyle w:val="HTML1"/>
                <w:rFonts w:eastAsia="Arial"/>
              </w:rPr>
            </w:rPrChange>
          </w:rPr>
          <w:instrText xml:space="preserve"> HYPERLINK "http://people.cs.ksu.edu/~dwyer/SPINDOC/chan.html" </w:instrText>
        </w:r>
        <w:r w:rsidRPr="00DB7206">
          <w:rPr>
            <w:rPrChange w:id="408" w:author="Ahmad Mnasra" w:date="2016-12-22T09:37:00Z">
              <w:rPr>
                <w:rStyle w:val="HTML1"/>
                <w:rFonts w:eastAsia="Arial"/>
              </w:rPr>
            </w:rPrChange>
          </w:rPr>
          <w:fldChar w:fldCharType="separate"/>
        </w:r>
        <w:r w:rsidRPr="00DB7206">
          <w:rPr>
            <w:rPrChange w:id="409" w:author="Ahmad Mnasra" w:date="2016-12-22T09:37:00Z">
              <w:rPr>
                <w:rStyle w:val="HTML1"/>
                <w:rFonts w:eastAsia="Arial"/>
                <w:b/>
                <w:bCs/>
                <w:color w:val="0000FF"/>
                <w:u w:val="single"/>
              </w:rPr>
            </w:rPrChange>
          </w:rPr>
          <w:t>chan(2)</w:t>
        </w:r>
        <w:r w:rsidRPr="00DB7206">
          <w:rPr>
            <w:rPrChange w:id="410" w:author="Ahmad Mnasra" w:date="2016-12-22T09:37:00Z">
              <w:rPr>
                <w:rStyle w:val="HTML1"/>
                <w:rFonts w:eastAsia="Arial"/>
              </w:rPr>
            </w:rPrChange>
          </w:rPr>
          <w:fldChar w:fldCharType="end"/>
        </w:r>
        <w:r w:rsidRPr="00DB7206">
          <w:rPr>
            <w:rPrChange w:id="411" w:author="Ahmad Mnasra" w:date="2016-12-22T09:37:00Z">
              <w:rPr>
                <w:rStyle w:val="HTML1"/>
                <w:rFonts w:eastAsia="Arial"/>
              </w:rPr>
            </w:rPrChange>
          </w:rPr>
          <w:t>.)</w:t>
        </w:r>
      </w:ins>
    </w:p>
    <w:p w14:paraId="0B23AFEB" w14:textId="60A4F662" w:rsidR="00DB7206" w:rsidRDefault="00DB7206" w:rsidP="00DB7206">
      <w:pPr>
        <w:pStyle w:val="NormalWeb"/>
        <w:tabs>
          <w:tab w:val="left" w:pos="0"/>
        </w:tabs>
        <w:rPr>
          <w:ins w:id="412" w:author="Ahmad Mnasra" w:date="2016-12-22T09:38:00Z"/>
        </w:rPr>
        <w:pPrChange w:id="413" w:author="Ahmad Mnasra" w:date="2016-12-22T09:34:00Z">
          <w:pPr>
            <w:pStyle w:val="NormalWeb"/>
            <w:numPr>
              <w:numId w:val="24"/>
            </w:numPr>
            <w:tabs>
              <w:tab w:val="num" w:pos="720"/>
            </w:tabs>
            <w:ind w:left="720" w:hanging="360"/>
          </w:pPr>
        </w:pPrChange>
      </w:pPr>
      <w:ins w:id="414" w:author="Ahmad Mnasra" w:date="2016-12-22T09:34:00Z">
        <w:r w:rsidRPr="00DB7206">
          <w:rPr>
            <w:rPrChange w:id="415" w:author="Ahmad Mnasra" w:date="2016-12-22T09:37:00Z">
              <w:rPr>
                <w:rStyle w:val="HTML1"/>
                <w:rFonts w:eastAsia="Arial"/>
              </w:rPr>
            </w:rPrChange>
          </w:rPr>
          <w:t>Variables of the predefined types can be declared in a</w:t>
        </w:r>
        <w:r w:rsidRPr="00DB7206">
          <w:rPr>
            <w:rPrChange w:id="416" w:author="Ahmad Mnasra" w:date="2016-12-22T09:37:00Z">
              <w:rPr>
                <w:rStyle w:val="apple-converted-space"/>
                <w:rFonts w:ascii="Courier New" w:eastAsia="Arial" w:hAnsi="Courier New" w:cs="Courier New"/>
                <w:szCs w:val="20"/>
              </w:rPr>
            </w:rPrChange>
          </w:rPr>
          <w:t> </w:t>
        </w:r>
        <w:r w:rsidRPr="00DB7206">
          <w:rPr>
            <w:rPrChange w:id="417" w:author="Ahmad Mnasra" w:date="2016-12-22T09:37:00Z">
              <w:rPr>
                <w:rStyle w:val="HTML1"/>
                <w:rFonts w:eastAsia="Arial"/>
                <w:b/>
                <w:bCs/>
              </w:rPr>
            </w:rPrChange>
          </w:rPr>
          <w:t>C</w:t>
        </w:r>
        <w:r w:rsidRPr="00DB7206">
          <w:rPr>
            <w:rPrChange w:id="418" w:author="Ahmad Mnasra" w:date="2016-12-22T09:37:00Z">
              <w:rPr>
                <w:rStyle w:val="HTML1"/>
                <w:rFonts w:eastAsia="Arial"/>
              </w:rPr>
            </w:rPrChange>
          </w:rPr>
          <w:t>-like style, with a</w:t>
        </w:r>
        <w:r w:rsidRPr="00DB7206">
          <w:rPr>
            <w:rPrChange w:id="419" w:author="Ahmad Mnasra" w:date="2016-12-22T09:37:00Z">
              <w:rPr>
                <w:rStyle w:val="apple-converted-space"/>
                <w:rFonts w:ascii="Courier New" w:eastAsia="Arial" w:hAnsi="Courier New" w:cs="Courier New"/>
                <w:szCs w:val="20"/>
              </w:rPr>
            </w:rPrChange>
          </w:rPr>
          <w:t> </w:t>
        </w:r>
        <w:r w:rsidRPr="00DB7206">
          <w:rPr>
            <w:rPrChange w:id="420" w:author="Ahmad Mnasra" w:date="2016-12-22T09:37:00Z">
              <w:rPr>
                <w:rStyle w:val="HTML1"/>
                <w:rFonts w:eastAsia="Arial"/>
                <w:i/>
                <w:iCs/>
              </w:rPr>
            </w:rPrChange>
          </w:rPr>
          <w:t>typename</w:t>
        </w:r>
        <w:r w:rsidRPr="00DB7206">
          <w:rPr>
            <w:rPrChange w:id="421" w:author="Ahmad Mnasra" w:date="2016-12-22T09:37:00Z">
              <w:rPr>
                <w:rStyle w:val="apple-converted-space"/>
                <w:rFonts w:ascii="Courier New" w:eastAsia="Arial" w:hAnsi="Courier New" w:cs="Courier New"/>
                <w:i/>
                <w:iCs/>
                <w:szCs w:val="20"/>
              </w:rPr>
            </w:rPrChange>
          </w:rPr>
          <w:t> </w:t>
        </w:r>
        <w:r w:rsidRPr="00DB7206">
          <w:rPr>
            <w:rPrChange w:id="422" w:author="Ahmad Mnasra" w:date="2016-12-22T09:37:00Z">
              <w:rPr>
                <w:rStyle w:val="HTML1"/>
                <w:rFonts w:eastAsia="Arial"/>
              </w:rPr>
            </w:rPrChange>
          </w:rPr>
          <w:t>that is followed by a comma-separated list of one or more identifier names, each optionally followed by an initializer field. Each variable can also optionally be declared as an array, rather than as a scalar (for this see</w:t>
        </w:r>
        <w:r w:rsidRPr="00DB7206">
          <w:rPr>
            <w:rPrChange w:id="423" w:author="Ahmad Mnasra" w:date="2016-12-22T09:37:00Z">
              <w:rPr>
                <w:rStyle w:val="apple-converted-space"/>
                <w:rFonts w:ascii="Courier New" w:eastAsia="Arial" w:hAnsi="Courier New" w:cs="Courier New"/>
                <w:szCs w:val="20"/>
              </w:rPr>
            </w:rPrChange>
          </w:rPr>
          <w:t> </w:t>
        </w:r>
        <w:r w:rsidRPr="00DB7206">
          <w:rPr>
            <w:rPrChange w:id="424" w:author="Ahmad Mnasra" w:date="2016-12-22T09:37:00Z">
              <w:rPr>
                <w:rStyle w:val="HTML1"/>
                <w:rFonts w:eastAsia="Arial"/>
              </w:rPr>
            </w:rPrChange>
          </w:rPr>
          <w:fldChar w:fldCharType="begin"/>
        </w:r>
        <w:r w:rsidRPr="00DB7206">
          <w:rPr>
            <w:rPrChange w:id="425" w:author="Ahmad Mnasra" w:date="2016-12-22T09:37:00Z">
              <w:rPr>
                <w:rStyle w:val="HTML1"/>
                <w:rFonts w:eastAsia="Arial"/>
              </w:rPr>
            </w:rPrChange>
          </w:rPr>
          <w:instrText xml:space="preserve"> HYPERLINK "http://people.cs.ksu.edu/~dwyer/SPINDOC/arrays.html" </w:instrText>
        </w:r>
        <w:r w:rsidRPr="00DB7206">
          <w:rPr>
            <w:rPrChange w:id="426" w:author="Ahmad Mnasra" w:date="2016-12-22T09:37:00Z">
              <w:rPr>
                <w:rStyle w:val="HTML1"/>
                <w:rFonts w:eastAsia="Arial"/>
              </w:rPr>
            </w:rPrChange>
          </w:rPr>
          <w:fldChar w:fldCharType="separate"/>
        </w:r>
        <w:r w:rsidRPr="00DB7206">
          <w:rPr>
            <w:rPrChange w:id="427" w:author="Ahmad Mnasra" w:date="2016-12-22T09:37:00Z">
              <w:rPr>
                <w:rStyle w:val="HTML1"/>
                <w:rFonts w:eastAsia="Arial"/>
                <w:b/>
                <w:bCs/>
                <w:color w:val="0000FF"/>
                <w:u w:val="single"/>
              </w:rPr>
            </w:rPrChange>
          </w:rPr>
          <w:t>arrays(2)</w:t>
        </w:r>
        <w:r w:rsidRPr="00DB7206">
          <w:rPr>
            <w:rPrChange w:id="428" w:author="Ahmad Mnasra" w:date="2016-12-22T09:37:00Z">
              <w:rPr>
                <w:rStyle w:val="HTML1"/>
                <w:rFonts w:eastAsia="Arial"/>
              </w:rPr>
            </w:rPrChange>
          </w:rPr>
          <w:fldChar w:fldCharType="end"/>
        </w:r>
        <w:r w:rsidRPr="00DB7206">
          <w:rPr>
            <w:rPrChange w:id="429" w:author="Ahmad Mnasra" w:date="2016-12-22T09:37:00Z">
              <w:rPr>
                <w:rStyle w:val="HTML1"/>
                <w:rFonts w:eastAsia="Arial"/>
              </w:rPr>
            </w:rPrChange>
          </w:rPr>
          <w:t>).</w:t>
        </w:r>
      </w:ins>
    </w:p>
    <w:p w14:paraId="338CF142" w14:textId="76916696" w:rsidR="00DB7206" w:rsidRDefault="00DB7206" w:rsidP="00DB7206">
      <w:pPr>
        <w:pStyle w:val="NormalWeb"/>
        <w:tabs>
          <w:tab w:val="left" w:pos="0"/>
        </w:tabs>
        <w:rPr>
          <w:ins w:id="430" w:author="Ahmad Mnasra" w:date="2016-12-22T09:38:00Z"/>
        </w:rPr>
        <w:pPrChange w:id="431" w:author="Ahmad Mnasra" w:date="2016-12-22T09:34:00Z">
          <w:pPr>
            <w:pStyle w:val="NormalWeb"/>
            <w:numPr>
              <w:numId w:val="24"/>
            </w:numPr>
            <w:tabs>
              <w:tab w:val="num" w:pos="720"/>
            </w:tabs>
            <w:ind w:left="720" w:hanging="360"/>
          </w:pPr>
        </w:pPrChange>
      </w:pPr>
    </w:p>
    <w:p w14:paraId="43197178" w14:textId="71E74EE1" w:rsidR="00DB7206" w:rsidRDefault="00DB7206" w:rsidP="00DB7206">
      <w:pPr>
        <w:pStyle w:val="NormalWeb"/>
        <w:tabs>
          <w:tab w:val="left" w:pos="0"/>
        </w:tabs>
        <w:rPr>
          <w:ins w:id="432" w:author="Ahmad Mnasra" w:date="2016-12-22T09:38:00Z"/>
        </w:rPr>
        <w:pPrChange w:id="433" w:author="Ahmad Mnasra" w:date="2016-12-22T09:34:00Z">
          <w:pPr>
            <w:pStyle w:val="NormalWeb"/>
            <w:numPr>
              <w:numId w:val="24"/>
            </w:numPr>
            <w:tabs>
              <w:tab w:val="num" w:pos="720"/>
            </w:tabs>
            <w:ind w:left="720" w:hanging="360"/>
          </w:pPr>
        </w:pPrChange>
      </w:pPr>
    </w:p>
    <w:p w14:paraId="51C9FD4E" w14:textId="77777777" w:rsidR="00DB7206" w:rsidRPr="00DB7206" w:rsidRDefault="00DB7206" w:rsidP="00DB7206">
      <w:pPr>
        <w:pStyle w:val="NormalWeb"/>
        <w:tabs>
          <w:tab w:val="left" w:pos="0"/>
        </w:tabs>
        <w:rPr>
          <w:ins w:id="434" w:author="Ahmad Mnasra" w:date="2016-12-22T09:35:00Z"/>
          <w:rPrChange w:id="435" w:author="Ahmad Mnasra" w:date="2016-12-22T09:37:00Z">
            <w:rPr>
              <w:ins w:id="436" w:author="Ahmad Mnasra" w:date="2016-12-22T09:35:00Z"/>
              <w:rStyle w:val="HTML1"/>
              <w:rFonts w:eastAsia="Arial"/>
            </w:rPr>
          </w:rPrChange>
        </w:rPr>
        <w:pPrChange w:id="437" w:author="Ahmad Mnasra" w:date="2016-12-22T09:34:00Z">
          <w:pPr>
            <w:pStyle w:val="NormalWeb"/>
            <w:numPr>
              <w:numId w:val="24"/>
            </w:numPr>
            <w:tabs>
              <w:tab w:val="num" w:pos="720"/>
            </w:tabs>
            <w:ind w:left="720" w:hanging="360"/>
          </w:pPr>
        </w:pPrChange>
      </w:pPr>
    </w:p>
    <w:p w14:paraId="43DEA38C" w14:textId="77777777" w:rsidR="00DB7206" w:rsidRPr="00DB7206" w:rsidRDefault="00DB7206" w:rsidP="00DB7206">
      <w:pPr>
        <w:spacing w:before="100" w:beforeAutospacing="1" w:after="100" w:afterAutospacing="1" w:line="240" w:lineRule="auto"/>
        <w:ind w:left="0" w:right="0" w:firstLine="0"/>
        <w:jc w:val="left"/>
        <w:rPr>
          <w:ins w:id="438" w:author="Ahmad Mnasra" w:date="2016-12-22T09:35:00Z"/>
          <w:rFonts w:asciiTheme="majorBidi" w:hAnsiTheme="majorBidi" w:cstheme="majorBidi"/>
          <w:sz w:val="24"/>
          <w:szCs w:val="24"/>
          <w:lang w:bidi="ar-SA"/>
          <w:rPrChange w:id="439" w:author="Ahmad Mnasra" w:date="2016-12-22T09:36:00Z">
            <w:rPr>
              <w:ins w:id="440" w:author="Ahmad Mnasra" w:date="2016-12-22T09:35:00Z"/>
              <w:rFonts w:ascii="Courier New" w:hAnsi="Courier New" w:cs="Courier New"/>
              <w:szCs w:val="20"/>
              <w:lang w:bidi="ar-SA"/>
            </w:rPr>
          </w:rPrChange>
        </w:rPr>
      </w:pPr>
      <w:ins w:id="441" w:author="Ahmad Mnasra" w:date="2016-12-22T09:35:00Z">
        <w:r w:rsidRPr="00DB7206">
          <w:rPr>
            <w:rFonts w:asciiTheme="majorBidi" w:hAnsiTheme="majorBidi" w:cstheme="majorBidi"/>
            <w:sz w:val="24"/>
            <w:szCs w:val="24"/>
            <w:lang w:bidi="ar-SA"/>
            <w:rPrChange w:id="442" w:author="Ahmad Mnasra" w:date="2016-12-22T09:36:00Z">
              <w:rPr>
                <w:rFonts w:ascii="Courier New" w:hAnsi="Courier New" w:cs="Courier New"/>
                <w:szCs w:val="20"/>
                <w:lang w:bidi="ar-SA"/>
              </w:rPr>
            </w:rPrChange>
          </w:rPr>
          <w:lastRenderedPageBreak/>
          <w:t>The table below summarizes these definitions.</w:t>
        </w:r>
      </w:ins>
    </w:p>
    <w:tbl>
      <w:tblPr>
        <w:tblStyle w:val="af2"/>
        <w:tblW w:w="0" w:type="auto"/>
        <w:tblLook w:val="04A0" w:firstRow="1" w:lastRow="0" w:firstColumn="1" w:lastColumn="0" w:noHBand="0" w:noVBand="1"/>
        <w:tblPrChange w:id="443" w:author="Ahmad Mnasra" w:date="2016-12-22T09:36:00Z">
          <w:tblPr>
            <w:tblStyle w:val="af2"/>
            <w:tblW w:w="0" w:type="auto"/>
            <w:tblLook w:val="04A0" w:firstRow="1" w:lastRow="0" w:firstColumn="1" w:lastColumn="0" w:noHBand="0" w:noVBand="1"/>
          </w:tblPr>
        </w:tblPrChange>
      </w:tblPr>
      <w:tblGrid>
        <w:gridCol w:w="1975"/>
        <w:gridCol w:w="1890"/>
        <w:gridCol w:w="3060"/>
        <w:gridCol w:w="2946"/>
        <w:tblGridChange w:id="444">
          <w:tblGrid>
            <w:gridCol w:w="1975"/>
            <w:gridCol w:w="1890"/>
            <w:gridCol w:w="3060"/>
            <w:gridCol w:w="2946"/>
          </w:tblGrid>
        </w:tblGridChange>
      </w:tblGrid>
      <w:tr w:rsidR="00DB7206" w:rsidRPr="00DB7206" w14:paraId="72303694" w14:textId="77777777" w:rsidTr="00DB7206">
        <w:trPr>
          <w:ins w:id="445" w:author="Ahmad Mnasra" w:date="2016-12-22T09:35:00Z"/>
        </w:trPr>
        <w:tc>
          <w:tcPr>
            <w:tcW w:w="1975" w:type="dxa"/>
            <w:hideMark/>
            <w:tcPrChange w:id="446" w:author="Ahmad Mnasra" w:date="2016-12-22T09:36:00Z">
              <w:tcPr>
                <w:tcW w:w="1975" w:type="dxa"/>
                <w:hideMark/>
              </w:tcPr>
            </w:tcPrChange>
          </w:tcPr>
          <w:p w14:paraId="4F351391" w14:textId="77777777" w:rsidR="00DB7206" w:rsidRPr="00DB7206" w:rsidRDefault="00DB7206" w:rsidP="00DB7206">
            <w:pPr>
              <w:spacing w:after="0" w:line="240" w:lineRule="auto"/>
              <w:ind w:left="0" w:right="0" w:firstLine="0"/>
              <w:jc w:val="left"/>
              <w:rPr>
                <w:ins w:id="447" w:author="Ahmad Mnasra" w:date="2016-12-22T09:35:00Z"/>
                <w:rFonts w:asciiTheme="majorBidi" w:hAnsiTheme="majorBidi" w:cstheme="majorBidi"/>
                <w:color w:val="auto"/>
                <w:sz w:val="24"/>
                <w:szCs w:val="24"/>
                <w:lang w:bidi="ar-SA"/>
                <w:rPrChange w:id="448" w:author="Ahmad Mnasra" w:date="2016-12-22T09:36:00Z">
                  <w:rPr>
                    <w:ins w:id="449" w:author="Ahmad Mnasra" w:date="2016-12-22T09:35:00Z"/>
                    <w:color w:val="auto"/>
                    <w:sz w:val="24"/>
                    <w:szCs w:val="24"/>
                    <w:lang w:bidi="ar-SA"/>
                  </w:rPr>
                </w:rPrChange>
              </w:rPr>
            </w:pPr>
            <w:ins w:id="450" w:author="Ahmad Mnasra" w:date="2016-12-22T09:35:00Z">
              <w:r w:rsidRPr="00DB7206">
                <w:rPr>
                  <w:rFonts w:asciiTheme="majorBidi" w:hAnsiTheme="majorBidi" w:cstheme="majorBidi"/>
                  <w:b/>
                  <w:bCs/>
                  <w:color w:val="auto"/>
                  <w:sz w:val="24"/>
                  <w:szCs w:val="24"/>
                  <w:lang w:bidi="ar-SA"/>
                  <w:rPrChange w:id="451" w:author="Ahmad Mnasra" w:date="2016-12-22T09:36:00Z">
                    <w:rPr>
                      <w:b/>
                      <w:bCs/>
                      <w:color w:val="auto"/>
                      <w:sz w:val="24"/>
                      <w:szCs w:val="24"/>
                      <w:lang w:bidi="ar-SA"/>
                    </w:rPr>
                  </w:rPrChange>
                </w:rPr>
                <w:t>Typename</w:t>
              </w:r>
              <w:r w:rsidRPr="00DB7206">
                <w:rPr>
                  <w:rFonts w:asciiTheme="majorBidi" w:hAnsiTheme="majorBidi" w:cstheme="majorBidi"/>
                  <w:color w:val="auto"/>
                  <w:sz w:val="24"/>
                  <w:szCs w:val="24"/>
                  <w:lang w:bidi="ar-SA"/>
                  <w:rPrChange w:id="452" w:author="Ahmad Mnasra" w:date="2016-12-22T09:36:00Z">
                    <w:rPr>
                      <w:color w:val="auto"/>
                      <w:sz w:val="24"/>
                      <w:szCs w:val="24"/>
                      <w:lang w:bidi="ar-SA"/>
                    </w:rPr>
                  </w:rPrChange>
                </w:rPr>
                <w:br/>
                <w:t>bit or bool</w:t>
              </w:r>
              <w:r w:rsidRPr="00DB7206">
                <w:rPr>
                  <w:rFonts w:asciiTheme="majorBidi" w:hAnsiTheme="majorBidi" w:cstheme="majorBidi"/>
                  <w:color w:val="auto"/>
                  <w:sz w:val="24"/>
                  <w:szCs w:val="24"/>
                  <w:lang w:bidi="ar-SA"/>
                  <w:rPrChange w:id="453" w:author="Ahmad Mnasra" w:date="2016-12-22T09:36:00Z">
                    <w:rPr>
                      <w:color w:val="auto"/>
                      <w:sz w:val="24"/>
                      <w:szCs w:val="24"/>
                      <w:lang w:bidi="ar-SA"/>
                    </w:rPr>
                  </w:rPrChange>
                </w:rPr>
                <w:br/>
                <w:t>byte</w:t>
              </w:r>
              <w:r w:rsidRPr="00DB7206">
                <w:rPr>
                  <w:rFonts w:asciiTheme="majorBidi" w:hAnsiTheme="majorBidi" w:cstheme="majorBidi"/>
                  <w:color w:val="auto"/>
                  <w:sz w:val="24"/>
                  <w:szCs w:val="24"/>
                  <w:lang w:bidi="ar-SA"/>
                  <w:rPrChange w:id="454" w:author="Ahmad Mnasra" w:date="2016-12-22T09:36:00Z">
                    <w:rPr>
                      <w:color w:val="auto"/>
                      <w:sz w:val="24"/>
                      <w:szCs w:val="24"/>
                      <w:lang w:bidi="ar-SA"/>
                    </w:rPr>
                  </w:rPrChange>
                </w:rPr>
                <w:br/>
                <w:t>short</w:t>
              </w:r>
              <w:r w:rsidRPr="00DB7206">
                <w:rPr>
                  <w:rFonts w:asciiTheme="majorBidi" w:hAnsiTheme="majorBidi" w:cstheme="majorBidi"/>
                  <w:color w:val="auto"/>
                  <w:sz w:val="24"/>
                  <w:szCs w:val="24"/>
                  <w:lang w:bidi="ar-SA"/>
                  <w:rPrChange w:id="455" w:author="Ahmad Mnasra" w:date="2016-12-22T09:36:00Z">
                    <w:rPr>
                      <w:color w:val="auto"/>
                      <w:sz w:val="24"/>
                      <w:szCs w:val="24"/>
                      <w:lang w:bidi="ar-SA"/>
                    </w:rPr>
                  </w:rPrChange>
                </w:rPr>
                <w:br/>
                <w:t>int</w:t>
              </w:r>
              <w:r w:rsidRPr="00DB7206">
                <w:rPr>
                  <w:rFonts w:asciiTheme="majorBidi" w:hAnsiTheme="majorBidi" w:cstheme="majorBidi"/>
                  <w:color w:val="auto"/>
                  <w:sz w:val="24"/>
                  <w:szCs w:val="24"/>
                  <w:lang w:bidi="ar-SA"/>
                  <w:rPrChange w:id="456" w:author="Ahmad Mnasra" w:date="2016-12-22T09:36:00Z">
                    <w:rPr>
                      <w:color w:val="auto"/>
                      <w:sz w:val="24"/>
                      <w:szCs w:val="24"/>
                      <w:lang w:bidi="ar-SA"/>
                    </w:rPr>
                  </w:rPrChange>
                </w:rPr>
                <w:br/>
              </w:r>
            </w:ins>
          </w:p>
        </w:tc>
        <w:tc>
          <w:tcPr>
            <w:tcW w:w="1890" w:type="dxa"/>
            <w:hideMark/>
            <w:tcPrChange w:id="457" w:author="Ahmad Mnasra" w:date="2016-12-22T09:36:00Z">
              <w:tcPr>
                <w:tcW w:w="1890" w:type="dxa"/>
                <w:hideMark/>
              </w:tcPr>
            </w:tcPrChange>
          </w:tcPr>
          <w:p w14:paraId="423C761F" w14:textId="77777777" w:rsidR="00DB7206" w:rsidRPr="00DB7206" w:rsidRDefault="00DB7206" w:rsidP="00DB7206">
            <w:pPr>
              <w:spacing w:after="0" w:line="240" w:lineRule="auto"/>
              <w:ind w:left="0" w:right="0" w:firstLine="0"/>
              <w:jc w:val="left"/>
              <w:rPr>
                <w:ins w:id="458" w:author="Ahmad Mnasra" w:date="2016-12-22T09:35:00Z"/>
                <w:rFonts w:asciiTheme="majorBidi" w:hAnsiTheme="majorBidi" w:cstheme="majorBidi"/>
                <w:color w:val="auto"/>
                <w:sz w:val="24"/>
                <w:szCs w:val="24"/>
                <w:lang w:bidi="ar-SA"/>
                <w:rPrChange w:id="459" w:author="Ahmad Mnasra" w:date="2016-12-22T09:36:00Z">
                  <w:rPr>
                    <w:ins w:id="460" w:author="Ahmad Mnasra" w:date="2016-12-22T09:35:00Z"/>
                    <w:color w:val="auto"/>
                    <w:sz w:val="24"/>
                    <w:szCs w:val="24"/>
                    <w:lang w:bidi="ar-SA"/>
                  </w:rPr>
                </w:rPrChange>
              </w:rPr>
            </w:pPr>
            <w:ins w:id="461" w:author="Ahmad Mnasra" w:date="2016-12-22T09:35:00Z">
              <w:r w:rsidRPr="00DB7206">
                <w:rPr>
                  <w:rFonts w:asciiTheme="majorBidi" w:hAnsiTheme="majorBidi" w:cstheme="majorBidi"/>
                  <w:b/>
                  <w:bCs/>
                  <w:color w:val="auto"/>
                  <w:sz w:val="24"/>
                  <w:szCs w:val="24"/>
                  <w:lang w:bidi="ar-SA"/>
                  <w:rPrChange w:id="462" w:author="Ahmad Mnasra" w:date="2016-12-22T09:36:00Z">
                    <w:rPr>
                      <w:b/>
                      <w:bCs/>
                      <w:color w:val="auto"/>
                      <w:sz w:val="24"/>
                      <w:szCs w:val="24"/>
                      <w:lang w:bidi="ar-SA"/>
                    </w:rPr>
                  </w:rPrChange>
                </w:rPr>
                <w:t>C-equivalent</w:t>
              </w:r>
              <w:r w:rsidRPr="00DB7206">
                <w:rPr>
                  <w:rFonts w:asciiTheme="majorBidi" w:hAnsiTheme="majorBidi" w:cstheme="majorBidi"/>
                  <w:color w:val="auto"/>
                  <w:sz w:val="24"/>
                  <w:szCs w:val="24"/>
                  <w:lang w:bidi="ar-SA"/>
                  <w:rPrChange w:id="463" w:author="Ahmad Mnasra" w:date="2016-12-22T09:36:00Z">
                    <w:rPr>
                      <w:color w:val="auto"/>
                      <w:sz w:val="24"/>
                      <w:szCs w:val="24"/>
                      <w:lang w:bidi="ar-SA"/>
                    </w:rPr>
                  </w:rPrChange>
                </w:rPr>
                <w:br/>
                <w:t>bit-field</w:t>
              </w:r>
              <w:r w:rsidRPr="00DB7206">
                <w:rPr>
                  <w:rFonts w:asciiTheme="majorBidi" w:hAnsiTheme="majorBidi" w:cstheme="majorBidi"/>
                  <w:color w:val="auto"/>
                  <w:sz w:val="24"/>
                  <w:szCs w:val="24"/>
                  <w:lang w:bidi="ar-SA"/>
                  <w:rPrChange w:id="464" w:author="Ahmad Mnasra" w:date="2016-12-22T09:36:00Z">
                    <w:rPr>
                      <w:color w:val="auto"/>
                      <w:sz w:val="24"/>
                      <w:szCs w:val="24"/>
                      <w:lang w:bidi="ar-SA"/>
                    </w:rPr>
                  </w:rPrChange>
                </w:rPr>
                <w:br/>
                <w:t>uchar</w:t>
              </w:r>
              <w:r w:rsidRPr="00DB7206">
                <w:rPr>
                  <w:rFonts w:asciiTheme="majorBidi" w:hAnsiTheme="majorBidi" w:cstheme="majorBidi"/>
                  <w:color w:val="auto"/>
                  <w:sz w:val="24"/>
                  <w:szCs w:val="24"/>
                  <w:lang w:bidi="ar-SA"/>
                  <w:rPrChange w:id="465" w:author="Ahmad Mnasra" w:date="2016-12-22T09:36:00Z">
                    <w:rPr>
                      <w:color w:val="auto"/>
                      <w:sz w:val="24"/>
                      <w:szCs w:val="24"/>
                      <w:lang w:bidi="ar-SA"/>
                    </w:rPr>
                  </w:rPrChange>
                </w:rPr>
                <w:br/>
                <w:t>short</w:t>
              </w:r>
              <w:r w:rsidRPr="00DB7206">
                <w:rPr>
                  <w:rFonts w:asciiTheme="majorBidi" w:hAnsiTheme="majorBidi" w:cstheme="majorBidi"/>
                  <w:color w:val="auto"/>
                  <w:sz w:val="24"/>
                  <w:szCs w:val="24"/>
                  <w:lang w:bidi="ar-SA"/>
                  <w:rPrChange w:id="466" w:author="Ahmad Mnasra" w:date="2016-12-22T09:36:00Z">
                    <w:rPr>
                      <w:color w:val="auto"/>
                      <w:sz w:val="24"/>
                      <w:szCs w:val="24"/>
                      <w:lang w:bidi="ar-SA"/>
                    </w:rPr>
                  </w:rPrChange>
                </w:rPr>
                <w:br/>
                <w:t>int</w:t>
              </w:r>
            </w:ins>
          </w:p>
        </w:tc>
        <w:tc>
          <w:tcPr>
            <w:tcW w:w="3060" w:type="dxa"/>
            <w:hideMark/>
            <w:tcPrChange w:id="467" w:author="Ahmad Mnasra" w:date="2016-12-22T09:36:00Z">
              <w:tcPr>
                <w:tcW w:w="3060" w:type="dxa"/>
                <w:hideMark/>
              </w:tcPr>
            </w:tcPrChange>
          </w:tcPr>
          <w:p w14:paraId="248C51F0" w14:textId="77777777" w:rsidR="00DB7206" w:rsidRPr="00DB7206" w:rsidRDefault="00DB7206" w:rsidP="00DB7206">
            <w:pPr>
              <w:spacing w:after="0" w:line="240" w:lineRule="auto"/>
              <w:ind w:left="0" w:right="0" w:firstLine="0"/>
              <w:jc w:val="left"/>
              <w:rPr>
                <w:ins w:id="468" w:author="Ahmad Mnasra" w:date="2016-12-22T09:35:00Z"/>
                <w:rFonts w:asciiTheme="majorBidi" w:hAnsiTheme="majorBidi" w:cstheme="majorBidi"/>
                <w:color w:val="auto"/>
                <w:sz w:val="24"/>
                <w:szCs w:val="24"/>
                <w:lang w:bidi="ar-SA"/>
                <w:rPrChange w:id="469" w:author="Ahmad Mnasra" w:date="2016-12-22T09:36:00Z">
                  <w:rPr>
                    <w:ins w:id="470" w:author="Ahmad Mnasra" w:date="2016-12-22T09:35:00Z"/>
                    <w:color w:val="auto"/>
                    <w:sz w:val="24"/>
                    <w:szCs w:val="24"/>
                    <w:lang w:bidi="ar-SA"/>
                  </w:rPr>
                </w:rPrChange>
              </w:rPr>
            </w:pPr>
            <w:ins w:id="471" w:author="Ahmad Mnasra" w:date="2016-12-22T09:35:00Z">
              <w:r w:rsidRPr="00DB7206">
                <w:rPr>
                  <w:rFonts w:asciiTheme="majorBidi" w:hAnsiTheme="majorBidi" w:cstheme="majorBidi"/>
                  <w:b/>
                  <w:bCs/>
                  <w:color w:val="auto"/>
                  <w:sz w:val="24"/>
                  <w:szCs w:val="24"/>
                  <w:lang w:bidi="ar-SA"/>
                  <w:rPrChange w:id="472" w:author="Ahmad Mnasra" w:date="2016-12-22T09:36:00Z">
                    <w:rPr>
                      <w:b/>
                      <w:bCs/>
                      <w:color w:val="auto"/>
                      <w:sz w:val="24"/>
                      <w:szCs w:val="24"/>
                      <w:lang w:bidi="ar-SA"/>
                    </w:rPr>
                  </w:rPrChange>
                </w:rPr>
                <w:t>Macro in limits.h</w:t>
              </w:r>
              <w:r w:rsidRPr="00DB7206">
                <w:rPr>
                  <w:rFonts w:asciiTheme="majorBidi" w:hAnsiTheme="majorBidi" w:cstheme="majorBidi"/>
                  <w:color w:val="auto"/>
                  <w:sz w:val="24"/>
                  <w:szCs w:val="24"/>
                  <w:lang w:bidi="ar-SA"/>
                  <w:rPrChange w:id="473" w:author="Ahmad Mnasra" w:date="2016-12-22T09:36:00Z">
                    <w:rPr>
                      <w:color w:val="auto"/>
                      <w:sz w:val="24"/>
                      <w:szCs w:val="24"/>
                      <w:lang w:bidi="ar-SA"/>
                    </w:rPr>
                  </w:rPrChange>
                </w:rPr>
                <w:br/>
                <w:t>-</w:t>
              </w:r>
              <w:r w:rsidRPr="00DB7206">
                <w:rPr>
                  <w:rFonts w:asciiTheme="majorBidi" w:hAnsiTheme="majorBidi" w:cstheme="majorBidi"/>
                  <w:color w:val="auto"/>
                  <w:sz w:val="24"/>
                  <w:szCs w:val="24"/>
                  <w:lang w:bidi="ar-SA"/>
                  <w:rPrChange w:id="474" w:author="Ahmad Mnasra" w:date="2016-12-22T09:36:00Z">
                    <w:rPr>
                      <w:color w:val="auto"/>
                      <w:sz w:val="24"/>
                      <w:szCs w:val="24"/>
                      <w:lang w:bidi="ar-SA"/>
                    </w:rPr>
                  </w:rPrChange>
                </w:rPr>
                <w:br/>
                <w:t>CHAR_BIT (width in bits)</w:t>
              </w:r>
              <w:r w:rsidRPr="00DB7206">
                <w:rPr>
                  <w:rFonts w:asciiTheme="majorBidi" w:hAnsiTheme="majorBidi" w:cstheme="majorBidi"/>
                  <w:color w:val="auto"/>
                  <w:sz w:val="24"/>
                  <w:szCs w:val="24"/>
                  <w:lang w:bidi="ar-SA"/>
                  <w:rPrChange w:id="475" w:author="Ahmad Mnasra" w:date="2016-12-22T09:36:00Z">
                    <w:rPr>
                      <w:color w:val="auto"/>
                      <w:sz w:val="24"/>
                      <w:szCs w:val="24"/>
                      <w:lang w:bidi="ar-SA"/>
                    </w:rPr>
                  </w:rPrChange>
                </w:rPr>
                <w:br/>
                <w:t>SHRT_MIN..SHRT_MAX</w:t>
              </w:r>
              <w:r w:rsidRPr="00DB7206">
                <w:rPr>
                  <w:rFonts w:asciiTheme="majorBidi" w:hAnsiTheme="majorBidi" w:cstheme="majorBidi"/>
                  <w:color w:val="auto"/>
                  <w:sz w:val="24"/>
                  <w:szCs w:val="24"/>
                  <w:lang w:bidi="ar-SA"/>
                  <w:rPrChange w:id="476" w:author="Ahmad Mnasra" w:date="2016-12-22T09:36:00Z">
                    <w:rPr>
                      <w:color w:val="auto"/>
                      <w:sz w:val="24"/>
                      <w:szCs w:val="24"/>
                      <w:lang w:bidi="ar-SA"/>
                    </w:rPr>
                  </w:rPrChange>
                </w:rPr>
                <w:br/>
                <w:t>INT_MIN..INT_MAX</w:t>
              </w:r>
            </w:ins>
          </w:p>
        </w:tc>
        <w:tc>
          <w:tcPr>
            <w:tcW w:w="2946" w:type="dxa"/>
            <w:hideMark/>
            <w:tcPrChange w:id="477" w:author="Ahmad Mnasra" w:date="2016-12-22T09:36:00Z">
              <w:tcPr>
                <w:tcW w:w="2946" w:type="dxa"/>
                <w:hideMark/>
              </w:tcPr>
            </w:tcPrChange>
          </w:tcPr>
          <w:p w14:paraId="36303363" w14:textId="77777777" w:rsidR="00DB7206" w:rsidRPr="00DB7206" w:rsidRDefault="00DB7206" w:rsidP="00DB7206">
            <w:pPr>
              <w:spacing w:after="0" w:line="240" w:lineRule="auto"/>
              <w:ind w:left="0" w:right="0" w:firstLine="0"/>
              <w:jc w:val="left"/>
              <w:rPr>
                <w:ins w:id="478" w:author="Ahmad Mnasra" w:date="2016-12-22T09:35:00Z"/>
                <w:rFonts w:asciiTheme="majorBidi" w:hAnsiTheme="majorBidi" w:cstheme="majorBidi"/>
                <w:color w:val="auto"/>
                <w:sz w:val="24"/>
                <w:szCs w:val="24"/>
                <w:lang w:bidi="ar-SA"/>
                <w:rPrChange w:id="479" w:author="Ahmad Mnasra" w:date="2016-12-22T09:36:00Z">
                  <w:rPr>
                    <w:ins w:id="480" w:author="Ahmad Mnasra" w:date="2016-12-22T09:35:00Z"/>
                    <w:color w:val="auto"/>
                    <w:sz w:val="24"/>
                    <w:szCs w:val="24"/>
                    <w:lang w:bidi="ar-SA"/>
                  </w:rPr>
                </w:rPrChange>
              </w:rPr>
            </w:pPr>
            <w:ins w:id="481" w:author="Ahmad Mnasra" w:date="2016-12-22T09:35:00Z">
              <w:r w:rsidRPr="00DB7206">
                <w:rPr>
                  <w:rFonts w:asciiTheme="majorBidi" w:hAnsiTheme="majorBidi" w:cstheme="majorBidi"/>
                  <w:b/>
                  <w:bCs/>
                  <w:color w:val="auto"/>
                  <w:sz w:val="24"/>
                  <w:szCs w:val="24"/>
                  <w:lang w:bidi="ar-SA"/>
                  <w:rPrChange w:id="482" w:author="Ahmad Mnasra" w:date="2016-12-22T09:36:00Z">
                    <w:rPr>
                      <w:b/>
                      <w:bCs/>
                      <w:color w:val="auto"/>
                      <w:sz w:val="24"/>
                      <w:szCs w:val="24"/>
                      <w:lang w:bidi="ar-SA"/>
                    </w:rPr>
                  </w:rPrChange>
                </w:rPr>
                <w:t>Typical Range</w:t>
              </w:r>
              <w:r w:rsidRPr="00DB7206">
                <w:rPr>
                  <w:rFonts w:asciiTheme="majorBidi" w:hAnsiTheme="majorBidi" w:cstheme="majorBidi"/>
                  <w:color w:val="auto"/>
                  <w:sz w:val="24"/>
                  <w:szCs w:val="24"/>
                  <w:lang w:bidi="ar-SA"/>
                  <w:rPrChange w:id="483" w:author="Ahmad Mnasra" w:date="2016-12-22T09:36:00Z">
                    <w:rPr>
                      <w:color w:val="auto"/>
                      <w:sz w:val="24"/>
                      <w:szCs w:val="24"/>
                      <w:lang w:bidi="ar-SA"/>
                    </w:rPr>
                  </w:rPrChange>
                </w:rPr>
                <w:br/>
                <w:t>0..1</w:t>
              </w:r>
              <w:r w:rsidRPr="00DB7206">
                <w:rPr>
                  <w:rFonts w:asciiTheme="majorBidi" w:hAnsiTheme="majorBidi" w:cstheme="majorBidi"/>
                  <w:color w:val="auto"/>
                  <w:sz w:val="24"/>
                  <w:szCs w:val="24"/>
                  <w:lang w:bidi="ar-SA"/>
                  <w:rPrChange w:id="484" w:author="Ahmad Mnasra" w:date="2016-12-22T09:36:00Z">
                    <w:rPr>
                      <w:color w:val="auto"/>
                      <w:sz w:val="24"/>
                      <w:szCs w:val="24"/>
                      <w:lang w:bidi="ar-SA"/>
                    </w:rPr>
                  </w:rPrChange>
                </w:rPr>
                <w:br/>
                <w:t>0..255</w:t>
              </w:r>
              <w:r w:rsidRPr="00DB7206">
                <w:rPr>
                  <w:rFonts w:asciiTheme="majorBidi" w:hAnsiTheme="majorBidi" w:cstheme="majorBidi"/>
                  <w:color w:val="auto"/>
                  <w:sz w:val="24"/>
                  <w:szCs w:val="24"/>
                  <w:lang w:bidi="ar-SA"/>
                  <w:rPrChange w:id="485" w:author="Ahmad Mnasra" w:date="2016-12-22T09:36:00Z">
                    <w:rPr>
                      <w:color w:val="auto"/>
                      <w:sz w:val="24"/>
                      <w:szCs w:val="24"/>
                      <w:lang w:bidi="ar-SA"/>
                    </w:rPr>
                  </w:rPrChange>
                </w:rPr>
                <w:br/>
                <w:t>-2^15 - 1 .. 2^15 - 1</w:t>
              </w:r>
              <w:r w:rsidRPr="00DB7206">
                <w:rPr>
                  <w:rFonts w:asciiTheme="majorBidi" w:hAnsiTheme="majorBidi" w:cstheme="majorBidi"/>
                  <w:color w:val="auto"/>
                  <w:sz w:val="24"/>
                  <w:szCs w:val="24"/>
                  <w:lang w:bidi="ar-SA"/>
                  <w:rPrChange w:id="486" w:author="Ahmad Mnasra" w:date="2016-12-22T09:36:00Z">
                    <w:rPr>
                      <w:color w:val="auto"/>
                      <w:sz w:val="24"/>
                      <w:szCs w:val="24"/>
                      <w:lang w:bidi="ar-SA"/>
                    </w:rPr>
                  </w:rPrChange>
                </w:rPr>
                <w:br/>
                <w:t>-2^31 - 1 .. 2^31 - 1</w:t>
              </w:r>
            </w:ins>
          </w:p>
        </w:tc>
      </w:tr>
    </w:tbl>
    <w:p w14:paraId="3EAAAEE5" w14:textId="77777777" w:rsidR="00DB7206" w:rsidRPr="00DB7206" w:rsidRDefault="00DB7206" w:rsidP="00DB7206">
      <w:pPr>
        <w:spacing w:before="100" w:beforeAutospacing="1" w:after="100" w:afterAutospacing="1" w:line="240" w:lineRule="auto"/>
        <w:ind w:left="0" w:right="0" w:firstLine="0"/>
        <w:jc w:val="left"/>
        <w:rPr>
          <w:ins w:id="487" w:author="Ahmad Mnasra" w:date="2016-12-22T09:35:00Z"/>
          <w:rFonts w:asciiTheme="majorBidi" w:hAnsiTheme="majorBidi" w:cstheme="majorBidi"/>
          <w:color w:val="auto"/>
          <w:sz w:val="24"/>
          <w:szCs w:val="24"/>
          <w:lang w:bidi="ar-SA"/>
          <w:rPrChange w:id="488" w:author="Ahmad Mnasra" w:date="2016-12-22T09:36:00Z">
            <w:rPr>
              <w:ins w:id="489" w:author="Ahmad Mnasra" w:date="2016-12-22T09:35:00Z"/>
              <w:color w:val="auto"/>
              <w:sz w:val="27"/>
              <w:szCs w:val="27"/>
              <w:lang w:bidi="ar-SA"/>
            </w:rPr>
          </w:rPrChange>
        </w:rPr>
      </w:pPr>
      <w:ins w:id="490" w:author="Ahmad Mnasra" w:date="2016-12-22T09:35:00Z">
        <w:r w:rsidRPr="00DB7206">
          <w:rPr>
            <w:rFonts w:asciiTheme="majorBidi" w:hAnsiTheme="majorBidi" w:cstheme="majorBidi"/>
            <w:sz w:val="24"/>
            <w:szCs w:val="24"/>
            <w:lang w:bidi="ar-SA"/>
            <w:rPrChange w:id="491" w:author="Ahmad Mnasra" w:date="2016-12-22T09:36:00Z">
              <w:rPr>
                <w:rFonts w:ascii="Courier New" w:hAnsi="Courier New" w:cs="Courier New"/>
                <w:szCs w:val="20"/>
                <w:lang w:bidi="ar-SA"/>
              </w:rPr>
            </w:rPrChange>
          </w:rPr>
          <w:t>The default initial value of a variable is zero.</w:t>
        </w:r>
      </w:ins>
    </w:p>
    <w:p w14:paraId="7D91A29E" w14:textId="17CE1ADD" w:rsidR="000B3E65" w:rsidRPr="000B3E65" w:rsidRDefault="00DB7206" w:rsidP="000B3E65">
      <w:pPr>
        <w:spacing w:before="100" w:beforeAutospacing="1" w:after="100" w:afterAutospacing="1" w:line="240" w:lineRule="auto"/>
        <w:ind w:left="0" w:right="0" w:firstLine="0"/>
        <w:jc w:val="left"/>
        <w:rPr>
          <w:ins w:id="492" w:author="adm" w:date="2016-12-20T15:21:00Z"/>
          <w:rFonts w:asciiTheme="majorBidi" w:hAnsiTheme="majorBidi" w:cstheme="majorBidi"/>
          <w:sz w:val="24"/>
          <w:szCs w:val="24"/>
          <w:lang w:bidi="ar-SA"/>
          <w:rPrChange w:id="493" w:author="Ahmad Mnasra" w:date="2016-12-22T11:32:00Z">
            <w:rPr>
              <w:ins w:id="494" w:author="adm" w:date="2016-12-20T15:21:00Z"/>
            </w:rPr>
          </w:rPrChange>
        </w:rPr>
        <w:pPrChange w:id="495" w:author="Ahmad Mnasra" w:date="2016-12-22T11:32:00Z">
          <w:pPr>
            <w:pStyle w:val="NormalWeb"/>
          </w:pPr>
        </w:pPrChange>
      </w:pPr>
      <w:ins w:id="496" w:author="Ahmad Mnasra" w:date="2016-12-22T09:35:00Z">
        <w:r w:rsidRPr="00DB7206">
          <w:rPr>
            <w:rFonts w:asciiTheme="majorBidi" w:hAnsiTheme="majorBidi" w:cstheme="majorBidi"/>
            <w:sz w:val="24"/>
            <w:szCs w:val="24"/>
            <w:lang w:bidi="ar-SA"/>
            <w:rPrChange w:id="497" w:author="Ahmad Mnasra" w:date="2016-12-22T09:36:00Z">
              <w:rPr>
                <w:rFonts w:ascii="Courier New" w:hAnsi="Courier New" w:cs="Courier New"/>
                <w:szCs w:val="20"/>
                <w:lang w:bidi="ar-SA"/>
              </w:rPr>
            </w:rPrChange>
          </w:rPr>
          <w:t>If a value is assigned that lies outside the domain of the variable type, the true value assigned is obtained by truncation of the value to the domain (</w:t>
        </w:r>
        <w:r>
          <w:rPr>
            <w:rFonts w:asciiTheme="majorBidi" w:hAnsiTheme="majorBidi" w:cstheme="majorBidi"/>
            <w:sz w:val="24"/>
            <w:szCs w:val="24"/>
            <w:lang w:bidi="ar-SA"/>
            <w:rPrChange w:id="498" w:author="Ahmad Mnasra" w:date="2016-12-22T09:36:00Z">
              <w:rPr>
                <w:rFonts w:asciiTheme="majorBidi" w:hAnsiTheme="majorBidi" w:cstheme="majorBidi"/>
                <w:lang w:bidi="ar-SA"/>
              </w:rPr>
            </w:rPrChange>
          </w:rPr>
          <w:t>i.e., by a type cast operation)</w:t>
        </w:r>
      </w:ins>
      <w:ins w:id="499" w:author="Ahmad Mnasra" w:date="2016-12-22T09:38:00Z">
        <w:r>
          <w:rPr>
            <w:rFonts w:asciiTheme="majorBidi" w:hAnsiTheme="majorBidi" w:cstheme="majorBidi"/>
            <w:sz w:val="24"/>
            <w:szCs w:val="24"/>
            <w:lang w:bidi="ar-SA"/>
          </w:rPr>
          <w:t>.</w:t>
        </w:r>
      </w:ins>
      <w:ins w:id="500" w:author="Ahmad Mnasra" w:date="2016-12-22T09:35:00Z">
        <w:r>
          <w:rPr>
            <w:rFonts w:asciiTheme="majorBidi" w:hAnsiTheme="majorBidi" w:cstheme="majorBidi"/>
            <w:sz w:val="24"/>
            <w:szCs w:val="24"/>
            <w:lang w:bidi="ar-SA"/>
            <w:rPrChange w:id="501" w:author="Ahmad Mnasra" w:date="2016-12-22T09:36:00Z">
              <w:rPr>
                <w:rFonts w:asciiTheme="majorBidi" w:hAnsiTheme="majorBidi" w:cstheme="majorBidi"/>
                <w:lang w:bidi="ar-SA"/>
              </w:rPr>
            </w:rPrChange>
          </w:rPr>
          <w:t>For instance</w:t>
        </w:r>
      </w:ins>
      <w:ins w:id="502" w:author="Ahmad Mnasra" w:date="2016-12-22T09:38:00Z">
        <w:r>
          <w:rPr>
            <w:rFonts w:asciiTheme="majorBidi" w:hAnsiTheme="majorBidi" w:cstheme="majorBidi"/>
            <w:sz w:val="24"/>
            <w:szCs w:val="24"/>
            <w:lang w:bidi="ar-SA"/>
          </w:rPr>
          <w:t>:</w:t>
        </w:r>
      </w:ins>
      <w:ins w:id="503" w:author="Ahmad Mnasra" w:date="2016-12-22T11:32:00Z">
        <w:r w:rsidR="000B3E65">
          <w:rPr>
            <w:rFonts w:asciiTheme="majorBidi" w:hAnsiTheme="majorBidi" w:cstheme="majorBidi"/>
            <w:sz w:val="24"/>
            <w:szCs w:val="24"/>
            <w:lang w:bidi="ar-SA"/>
          </w:rPr>
          <w:br/>
        </w:r>
      </w:ins>
      <w:ins w:id="504" w:author="Ahmad Mnasra" w:date="2016-12-22T09:35:00Z">
        <w:r w:rsidRPr="00DB7206">
          <w:rPr>
            <w:rFonts w:asciiTheme="majorBidi" w:hAnsiTheme="majorBidi" w:cstheme="majorBidi"/>
            <w:i/>
            <w:iCs/>
            <w:sz w:val="24"/>
            <w:szCs w:val="24"/>
            <w:lang w:bidi="ar-SA"/>
            <w:rPrChange w:id="505" w:author="Ahmad Mnasra" w:date="2016-12-22T09:39:00Z">
              <w:rPr>
                <w:rFonts w:ascii="Courier New" w:hAnsi="Courier New" w:cs="Courier New"/>
                <w:szCs w:val="20"/>
                <w:lang w:bidi="ar-SA"/>
              </w:rPr>
            </w:rPrChange>
          </w:rPr>
          <w:t>byte a, b = 2; short c[3] = 3;</w:t>
        </w:r>
      </w:ins>
    </w:p>
    <w:p w14:paraId="5A5CD176" w14:textId="23CA9630" w:rsidR="00BB71D4" w:rsidRDefault="00BB71D4" w:rsidP="004C69BF">
      <w:pPr>
        <w:pStyle w:val="2"/>
        <w:numPr>
          <w:ilvl w:val="0"/>
          <w:numId w:val="24"/>
        </w:numPr>
        <w:rPr>
          <w:ins w:id="506" w:author="adm" w:date="2016-12-20T15:23:00Z"/>
          <w:color w:val="auto"/>
        </w:rPr>
        <w:pPrChange w:id="507" w:author="Ahmad Mnasra" w:date="2016-12-22T08:40:00Z">
          <w:pPr>
            <w:pStyle w:val="2"/>
          </w:pPr>
        </w:pPrChange>
      </w:pPr>
      <w:bookmarkStart w:id="508" w:name="SECTION00612000000000000000"/>
      <w:bookmarkStart w:id="509" w:name="_Toc470169593"/>
      <w:ins w:id="510" w:author="adm" w:date="2016-12-20T15:23:00Z">
        <w:r>
          <w:t>Processes</w:t>
        </w:r>
        <w:bookmarkEnd w:id="508"/>
        <w:bookmarkEnd w:id="509"/>
      </w:ins>
    </w:p>
    <w:p w14:paraId="35DC903B" w14:textId="77777777" w:rsidR="00BB71D4" w:rsidRDefault="00BB71D4" w:rsidP="00BB71D4">
      <w:pPr>
        <w:pStyle w:val="NormalWeb"/>
        <w:rPr>
          <w:ins w:id="511" w:author="adm" w:date="2016-12-20T15:23:00Z"/>
        </w:rPr>
      </w:pPr>
      <w:ins w:id="512" w:author="adm" w:date="2016-12-20T15:23:00Z">
        <w:r>
          <w:t xml:space="preserve">The state of a variable or of a message channel can only be changed or inspected by processes. The behavior of a process is defined by a </w:t>
        </w:r>
        <w:r w:rsidRPr="00DB7206">
          <w:rPr>
            <w:rStyle w:val="HTML1"/>
            <w:rFonts w:eastAsia="Arial"/>
            <w:i/>
            <w:iCs/>
            <w:rPrChange w:id="513" w:author="Ahmad Mnasra" w:date="2016-12-22T09:30:00Z">
              <w:rPr>
                <w:rStyle w:val="HTML1"/>
                <w:rFonts w:eastAsia="Arial"/>
              </w:rPr>
            </w:rPrChange>
          </w:rPr>
          <w:t>proctype</w:t>
        </w:r>
        <w:r>
          <w:t xml:space="preserve"> declaration. For example, the following declares a process type </w:t>
        </w:r>
        <w:r>
          <w:rPr>
            <w:rStyle w:val="HTML1"/>
            <w:rFonts w:eastAsia="Arial"/>
          </w:rPr>
          <w:t>A</w:t>
        </w:r>
        <w:r>
          <w:t xml:space="preserve"> with one variable </w:t>
        </w:r>
        <w:r w:rsidRPr="00DB7206">
          <w:rPr>
            <w:rStyle w:val="HTML1"/>
            <w:rFonts w:eastAsia="Arial"/>
            <w:i/>
            <w:iCs/>
            <w:rPrChange w:id="514" w:author="Ahmad Mnasra" w:date="2016-12-22T09:30:00Z">
              <w:rPr>
                <w:rStyle w:val="HTML1"/>
                <w:rFonts w:eastAsia="Arial"/>
              </w:rPr>
            </w:rPrChange>
          </w:rPr>
          <w:t>state</w:t>
        </w:r>
        <w:r>
          <w:t xml:space="preserve">: </w:t>
        </w:r>
      </w:ins>
    </w:p>
    <w:p w14:paraId="699604A4" w14:textId="77777777" w:rsidR="00BB71D4" w:rsidRDefault="00BB71D4" w:rsidP="00BB71D4">
      <w:pPr>
        <w:pStyle w:val="HTML"/>
        <w:rPr>
          <w:ins w:id="515" w:author="adm" w:date="2016-12-20T15:23:00Z"/>
        </w:rPr>
      </w:pPr>
      <w:ins w:id="516" w:author="adm" w:date="2016-12-20T15:23:00Z">
        <w:r>
          <w:t>proctype A()</w:t>
        </w:r>
      </w:ins>
    </w:p>
    <w:p w14:paraId="3B3D0648" w14:textId="77777777" w:rsidR="00BB71D4" w:rsidRDefault="00BB71D4" w:rsidP="00BB71D4">
      <w:pPr>
        <w:pStyle w:val="HTML"/>
        <w:rPr>
          <w:ins w:id="517" w:author="adm" w:date="2016-12-20T15:23:00Z"/>
        </w:rPr>
      </w:pPr>
      <w:ins w:id="518" w:author="adm" w:date="2016-12-20T15:23:00Z">
        <w:r>
          <w:t>{</w:t>
        </w:r>
      </w:ins>
    </w:p>
    <w:p w14:paraId="2F26D7EA" w14:textId="77777777" w:rsidR="00BB71D4" w:rsidRDefault="00BB71D4" w:rsidP="00BB71D4">
      <w:pPr>
        <w:pStyle w:val="HTML"/>
        <w:rPr>
          <w:ins w:id="519" w:author="adm" w:date="2016-12-20T15:23:00Z"/>
        </w:rPr>
      </w:pPr>
      <w:ins w:id="520" w:author="adm" w:date="2016-12-20T15:23:00Z">
        <w:r>
          <w:t xml:space="preserve">  byte state;</w:t>
        </w:r>
      </w:ins>
    </w:p>
    <w:p w14:paraId="34545E74" w14:textId="77777777" w:rsidR="00BB71D4" w:rsidRDefault="00BB71D4" w:rsidP="00BB71D4">
      <w:pPr>
        <w:pStyle w:val="HTML"/>
        <w:rPr>
          <w:ins w:id="521" w:author="adm" w:date="2016-12-20T15:23:00Z"/>
        </w:rPr>
      </w:pPr>
      <w:ins w:id="522" w:author="adm" w:date="2016-12-20T15:23:00Z">
        <w:r>
          <w:t xml:space="preserve">  state = 3;</w:t>
        </w:r>
      </w:ins>
    </w:p>
    <w:p w14:paraId="23B84D9A" w14:textId="77777777" w:rsidR="00BB71D4" w:rsidRDefault="00BB71D4" w:rsidP="00BB71D4">
      <w:pPr>
        <w:pStyle w:val="HTML"/>
        <w:rPr>
          <w:ins w:id="523" w:author="adm" w:date="2016-12-20T15:23:00Z"/>
        </w:rPr>
      </w:pPr>
      <w:ins w:id="524" w:author="adm" w:date="2016-12-20T15:23:00Z">
        <w:r>
          <w:t>}</w:t>
        </w:r>
      </w:ins>
    </w:p>
    <w:p w14:paraId="7085DD6A" w14:textId="77777777" w:rsidR="00BB71D4" w:rsidRDefault="00BB71D4" w:rsidP="00BB71D4">
      <w:pPr>
        <w:pStyle w:val="NormalWeb"/>
        <w:rPr>
          <w:ins w:id="525" w:author="adm" w:date="2016-12-20T15:23:00Z"/>
        </w:rPr>
      </w:pPr>
      <w:ins w:id="526" w:author="adm" w:date="2016-12-20T15:23:00Z">
        <w:r>
          <w:t xml:space="preserve">The </w:t>
        </w:r>
        <w:r w:rsidRPr="00BB71D4">
          <w:rPr>
            <w:rStyle w:val="HTML1"/>
            <w:rFonts w:eastAsia="Arial"/>
            <w:i/>
            <w:iCs/>
            <w:rPrChange w:id="527" w:author="adm" w:date="2016-12-20T15:23:00Z">
              <w:rPr>
                <w:rStyle w:val="HTML1"/>
                <w:rFonts w:eastAsia="Arial"/>
              </w:rPr>
            </w:rPrChange>
          </w:rPr>
          <w:t>proctype</w:t>
        </w:r>
        <w:r>
          <w:t xml:space="preserve"> definition only declares process behavior, it does not execute it. Initially, in the PROMELA model, just one process will be executed: a process of type </w:t>
        </w:r>
        <w:r w:rsidRPr="00DB7206">
          <w:rPr>
            <w:rStyle w:val="HTML1"/>
            <w:rFonts w:eastAsia="Arial"/>
            <w:i/>
            <w:iCs/>
            <w:rPrChange w:id="528" w:author="Ahmad Mnasra" w:date="2016-12-22T09:30:00Z">
              <w:rPr>
                <w:rStyle w:val="HTML1"/>
                <w:rFonts w:eastAsia="Arial"/>
              </w:rPr>
            </w:rPrChange>
          </w:rPr>
          <w:t>init</w:t>
        </w:r>
        <w:r>
          <w:t xml:space="preserve">, that must be declared explicitly in every PROMELA specification. </w:t>
        </w:r>
      </w:ins>
    </w:p>
    <w:p w14:paraId="5A8C2EDB" w14:textId="77777777" w:rsidR="00BB71D4" w:rsidRDefault="00BB71D4" w:rsidP="00BB71D4">
      <w:pPr>
        <w:pStyle w:val="NormalWeb"/>
        <w:rPr>
          <w:ins w:id="529" w:author="adm" w:date="2016-12-20T15:23:00Z"/>
        </w:rPr>
      </w:pPr>
      <w:ins w:id="530" w:author="adm" w:date="2016-12-20T15:23:00Z">
        <w:r>
          <w:t xml:space="preserve">New processes can be spawn using the </w:t>
        </w:r>
        <w:r>
          <w:rPr>
            <w:rStyle w:val="HTML1"/>
            <w:rFonts w:eastAsia="Arial"/>
          </w:rPr>
          <w:t>run</w:t>
        </w:r>
        <w:r>
          <w:t xml:space="preserve"> statement. It takes as argument the name of a process type and instantiate it. The </w:t>
        </w:r>
        <w:r>
          <w:rPr>
            <w:rStyle w:val="HTML1"/>
            <w:rFonts w:eastAsia="Arial"/>
          </w:rPr>
          <w:t>run</w:t>
        </w:r>
        <w:r>
          <w:t xml:space="preserve"> operator can be used in the body of the </w:t>
        </w:r>
        <w:r>
          <w:rPr>
            <w:rStyle w:val="HTML1"/>
            <w:rFonts w:eastAsia="Arial"/>
          </w:rPr>
          <w:t>proctype</w:t>
        </w:r>
        <w:r>
          <w:t xml:space="preserve"> definitions, not only in the initial process. This allows for dynamic creation of processes in PROMELA. </w:t>
        </w:r>
      </w:ins>
    </w:p>
    <w:p w14:paraId="4EEE716F" w14:textId="77777777" w:rsidR="00BB71D4" w:rsidRDefault="00BB71D4" w:rsidP="00BB71D4">
      <w:pPr>
        <w:pStyle w:val="NormalWeb"/>
        <w:rPr>
          <w:ins w:id="531" w:author="adm" w:date="2016-12-20T15:23:00Z"/>
        </w:rPr>
      </w:pPr>
      <w:ins w:id="532" w:author="adm" w:date="2016-12-20T15:23:00Z">
        <w:r>
          <w:t xml:space="preserve">An executing process disappears when it terminates, that is, it reaches the end of the body in the </w:t>
        </w:r>
        <w:r>
          <w:rPr>
            <w:rStyle w:val="HTML1"/>
            <w:rFonts w:eastAsia="Arial"/>
          </w:rPr>
          <w:t>proctype</w:t>
        </w:r>
        <w:r>
          <w:t xml:space="preserve"> definition, but not before all processes that it started have terminated. </w:t>
        </w:r>
      </w:ins>
    </w:p>
    <w:p w14:paraId="3DD11B75" w14:textId="77777777" w:rsidR="00BB71D4" w:rsidRPr="00DB7206" w:rsidRDefault="00BB71D4" w:rsidP="004C69BF">
      <w:pPr>
        <w:pStyle w:val="2"/>
        <w:numPr>
          <w:ilvl w:val="0"/>
          <w:numId w:val="24"/>
        </w:numPr>
        <w:rPr>
          <w:ins w:id="533" w:author="adm" w:date="2016-12-20T15:24:00Z"/>
          <w:rFonts w:asciiTheme="majorBidi" w:hAnsiTheme="majorBidi" w:cstheme="majorBidi"/>
          <w:rPrChange w:id="534" w:author="Ahmad Mnasra" w:date="2016-12-22T09:29:00Z">
            <w:rPr>
              <w:ins w:id="535" w:author="adm" w:date="2016-12-20T15:24:00Z"/>
              <w:color w:val="auto"/>
            </w:rPr>
          </w:rPrChange>
        </w:rPr>
        <w:pPrChange w:id="536" w:author="Ahmad Mnasra" w:date="2016-12-22T08:42:00Z">
          <w:pPr>
            <w:pStyle w:val="2"/>
          </w:pPr>
        </w:pPrChange>
      </w:pPr>
      <w:bookmarkStart w:id="537" w:name="SECTION00613000000000000000"/>
      <w:bookmarkStart w:id="538" w:name="_Toc470169594"/>
      <w:ins w:id="539" w:author="adm" w:date="2016-12-20T15:24:00Z">
        <w:r w:rsidRPr="00DB7206">
          <w:rPr>
            <w:rFonts w:asciiTheme="majorBidi" w:hAnsiTheme="majorBidi" w:cstheme="majorBidi"/>
            <w:rPrChange w:id="540" w:author="Ahmad Mnasra" w:date="2016-12-22T09:29:00Z">
              <w:rPr/>
            </w:rPrChange>
          </w:rPr>
          <w:t>Atomic Sequences</w:t>
        </w:r>
        <w:bookmarkEnd w:id="537"/>
        <w:bookmarkEnd w:id="538"/>
      </w:ins>
    </w:p>
    <w:p w14:paraId="1A173F95" w14:textId="365BB760" w:rsidR="00BB71D4" w:rsidRDefault="00BB71D4" w:rsidP="00BB71D4">
      <w:pPr>
        <w:pStyle w:val="NormalWeb"/>
        <w:rPr>
          <w:ins w:id="541" w:author="Ahmad Mnasra" w:date="2016-12-22T11:32:00Z"/>
        </w:rPr>
      </w:pPr>
      <w:ins w:id="542" w:author="adm" w:date="2016-12-20T15:24:00Z">
        <w:r>
          <w:t xml:space="preserve">By prefixing a sequence of statements enclosed in curly braces with the keyword </w:t>
        </w:r>
        <w:r>
          <w:rPr>
            <w:rStyle w:val="HTML1"/>
            <w:rFonts w:eastAsia="Arial"/>
          </w:rPr>
          <w:t>atomic</w:t>
        </w:r>
        <w:r>
          <w:t xml:space="preserve"> the user can indicate that the sequence is to be executed as one indivisible unit, non-interleaved with any other processes. It is a runtime error if any statement, other that the first statement blocks in an atomic sequence. Atomic sequences can be an important tool in reducing the complexity of verification models. Note that atomic sequences restrict the amount of interleaving that is allowed in a distributed system. Intractable models can be made tractable by labeling all manipulations of local variables with atomic sequences. </w:t>
        </w:r>
      </w:ins>
    </w:p>
    <w:p w14:paraId="7796A979" w14:textId="77777777" w:rsidR="000B3E65" w:rsidRDefault="000B3E65" w:rsidP="00BB71D4">
      <w:pPr>
        <w:pStyle w:val="NormalWeb"/>
        <w:rPr>
          <w:ins w:id="543" w:author="adm" w:date="2016-12-20T15:24:00Z"/>
        </w:rPr>
      </w:pPr>
    </w:p>
    <w:p w14:paraId="02EE5F03" w14:textId="77777777" w:rsidR="004C69BF" w:rsidRPr="00DB7206" w:rsidRDefault="004C69BF" w:rsidP="004C69BF">
      <w:pPr>
        <w:pStyle w:val="2"/>
        <w:numPr>
          <w:ilvl w:val="0"/>
          <w:numId w:val="50"/>
        </w:numPr>
        <w:rPr>
          <w:ins w:id="544" w:author="Ahmad Mnasra" w:date="2016-12-22T08:44:00Z"/>
          <w:rFonts w:asciiTheme="majorBidi" w:hAnsiTheme="majorBidi" w:cstheme="majorBidi"/>
          <w:rPrChange w:id="545" w:author="Ahmad Mnasra" w:date="2016-12-22T09:29:00Z">
            <w:rPr>
              <w:ins w:id="546" w:author="Ahmad Mnasra" w:date="2016-12-22T08:44:00Z"/>
            </w:rPr>
          </w:rPrChange>
        </w:rPr>
        <w:pPrChange w:id="547" w:author="Ahmad Mnasra" w:date="2016-12-22T08:45:00Z">
          <w:pPr>
            <w:pStyle w:val="2"/>
          </w:pPr>
        </w:pPrChange>
      </w:pPr>
      <w:bookmarkStart w:id="548" w:name="SECTION00615000000000000000"/>
      <w:bookmarkStart w:id="549" w:name="_Toc470169595"/>
      <w:ins w:id="550" w:author="Ahmad Mnasra" w:date="2016-12-22T08:44:00Z">
        <w:r w:rsidRPr="00DB7206">
          <w:rPr>
            <w:rFonts w:asciiTheme="majorBidi" w:hAnsiTheme="majorBidi" w:cstheme="majorBidi"/>
            <w:rPrChange w:id="551" w:author="Ahmad Mnasra" w:date="2016-12-22T09:29:00Z">
              <w:rPr/>
            </w:rPrChange>
          </w:rPr>
          <w:lastRenderedPageBreak/>
          <w:t>Control Flow</w:t>
        </w:r>
        <w:bookmarkEnd w:id="548"/>
        <w:bookmarkEnd w:id="549"/>
      </w:ins>
    </w:p>
    <w:p w14:paraId="68D2926C" w14:textId="36DF80DD" w:rsidR="0042507A" w:rsidDel="004C69BF" w:rsidRDefault="0042507A" w:rsidP="005F67F8">
      <w:pPr>
        <w:spacing w:after="120" w:line="22" w:lineRule="atLeast"/>
        <w:ind w:left="115" w:right="1454" w:firstLine="0"/>
        <w:rPr>
          <w:del w:id="552" w:author="adm" w:date="2016-12-20T15:24:00Z"/>
          <w:rFonts w:asciiTheme="majorBidi" w:hAnsiTheme="majorBidi" w:cstheme="majorBidi"/>
          <w:sz w:val="22"/>
        </w:rPr>
      </w:pPr>
    </w:p>
    <w:p w14:paraId="375F6D8F" w14:textId="77777777" w:rsidR="004C69BF" w:rsidRPr="00AC1FEB" w:rsidRDefault="004C69BF" w:rsidP="00B51214">
      <w:pPr>
        <w:spacing w:after="120" w:line="264" w:lineRule="auto"/>
        <w:ind w:left="0" w:right="0" w:firstLine="0"/>
        <w:rPr>
          <w:ins w:id="553" w:author="Ahmad Mnasra" w:date="2016-12-22T08:45:00Z"/>
          <w:rFonts w:asciiTheme="majorBidi" w:hAnsiTheme="majorBidi" w:cstheme="majorBidi"/>
          <w:sz w:val="22"/>
        </w:rPr>
      </w:pPr>
    </w:p>
    <w:p w14:paraId="07C04562" w14:textId="3863CDE0" w:rsidR="004C69BF" w:rsidRPr="00DB7206" w:rsidRDefault="004C69BF" w:rsidP="004C69BF">
      <w:pPr>
        <w:pStyle w:val="3"/>
        <w:rPr>
          <w:ins w:id="554" w:author="Ahmad Mnasra" w:date="2016-12-22T08:46:00Z"/>
          <w:rFonts w:asciiTheme="majorBidi" w:hAnsiTheme="majorBidi" w:cstheme="majorBidi"/>
          <w:rPrChange w:id="555" w:author="Ahmad Mnasra" w:date="2016-12-22T09:23:00Z">
            <w:rPr>
              <w:ins w:id="556" w:author="Ahmad Mnasra" w:date="2016-12-22T08:46:00Z"/>
              <w:sz w:val="27"/>
              <w:szCs w:val="27"/>
              <w:lang w:bidi="ar-SA"/>
            </w:rPr>
          </w:rPrChange>
        </w:rPr>
        <w:pPrChange w:id="557" w:author="Ahmad Mnasra" w:date="2016-12-22T08:46:00Z">
          <w:pPr>
            <w:spacing w:before="100" w:beforeAutospacing="1" w:after="100" w:afterAutospacing="1" w:line="240" w:lineRule="auto"/>
            <w:ind w:left="0" w:right="0" w:firstLine="0"/>
            <w:jc w:val="left"/>
          </w:pPr>
        </w:pPrChange>
      </w:pPr>
      <w:bookmarkStart w:id="558" w:name="SECTION00615100000000000000"/>
      <w:bookmarkStart w:id="559" w:name="_Toc470169596"/>
      <w:ins w:id="560" w:author="Ahmad Mnasra" w:date="2016-12-22T08:46:00Z">
        <w:r w:rsidRPr="00DB7206">
          <w:rPr>
            <w:rFonts w:asciiTheme="majorBidi" w:hAnsiTheme="majorBidi" w:cstheme="majorBidi"/>
            <w:rPrChange w:id="561" w:author="Ahmad Mnasra" w:date="2016-12-22T09:23:00Z">
              <w:rPr/>
            </w:rPrChange>
          </w:rPr>
          <w:t>Case Selection</w:t>
        </w:r>
        <w:bookmarkEnd w:id="558"/>
        <w:bookmarkEnd w:id="559"/>
      </w:ins>
    </w:p>
    <w:p w14:paraId="55F0B6B2" w14:textId="3EA62AAF" w:rsidR="004C69BF" w:rsidRPr="00DB7206" w:rsidRDefault="004C69BF" w:rsidP="004C69BF">
      <w:pPr>
        <w:spacing w:before="100" w:beforeAutospacing="1" w:after="100" w:afterAutospacing="1" w:line="240" w:lineRule="auto"/>
        <w:ind w:left="0" w:right="0" w:firstLine="0"/>
        <w:jc w:val="left"/>
        <w:rPr>
          <w:ins w:id="562" w:author="Ahmad Mnasra" w:date="2016-12-22T08:46:00Z"/>
          <w:rFonts w:asciiTheme="majorBidi" w:hAnsiTheme="majorBidi" w:cstheme="majorBidi"/>
          <w:color w:val="auto"/>
          <w:sz w:val="24"/>
          <w:szCs w:val="24"/>
          <w:rPrChange w:id="563" w:author="Ahmad Mnasra" w:date="2016-12-22T09:23:00Z">
            <w:rPr>
              <w:ins w:id="564" w:author="Ahmad Mnasra" w:date="2016-12-22T08:46:00Z"/>
              <w:sz w:val="27"/>
              <w:szCs w:val="27"/>
              <w:lang w:bidi="ar-SA"/>
            </w:rPr>
          </w:rPrChange>
        </w:rPr>
      </w:pPr>
      <w:ins w:id="565" w:author="Ahmad Mnasra" w:date="2016-12-22T08:46:00Z">
        <w:r w:rsidRPr="00DB7206">
          <w:rPr>
            <w:rFonts w:asciiTheme="majorBidi" w:hAnsiTheme="majorBidi" w:cstheme="majorBidi"/>
            <w:color w:val="auto"/>
            <w:sz w:val="24"/>
            <w:szCs w:val="24"/>
            <w:rPrChange w:id="566" w:author="Ahmad Mnasra" w:date="2016-12-22T09:23:00Z">
              <w:rPr>
                <w:sz w:val="27"/>
                <w:szCs w:val="27"/>
                <w:lang w:bidi="ar-SA"/>
              </w:rPr>
            </w:rPrChange>
          </w:rPr>
          <w:t>The simplest construct is the selection structure. Using the relative values of two variables </w:t>
        </w:r>
        <w:r w:rsidRPr="00DB7206">
          <w:rPr>
            <w:rFonts w:asciiTheme="majorBidi" w:hAnsiTheme="majorBidi" w:cstheme="majorBidi"/>
            <w:color w:val="auto"/>
            <w:sz w:val="24"/>
            <w:szCs w:val="24"/>
            <w:rPrChange w:id="567" w:author="Ahmad Mnasra" w:date="2016-12-22T09:23:00Z">
              <w:rPr>
                <w:rFonts w:ascii="Courier New" w:hAnsi="Courier New" w:cs="Courier New"/>
                <w:szCs w:val="20"/>
                <w:lang w:bidi="ar-SA"/>
              </w:rPr>
            </w:rPrChange>
          </w:rPr>
          <w:t>a</w:t>
        </w:r>
        <w:r w:rsidRPr="00DB7206">
          <w:rPr>
            <w:rFonts w:asciiTheme="majorBidi" w:hAnsiTheme="majorBidi" w:cstheme="majorBidi"/>
            <w:color w:val="auto"/>
            <w:sz w:val="24"/>
            <w:szCs w:val="24"/>
            <w:rPrChange w:id="568" w:author="Ahmad Mnasra" w:date="2016-12-22T09:23:00Z">
              <w:rPr>
                <w:sz w:val="27"/>
                <w:szCs w:val="27"/>
                <w:lang w:bidi="ar-SA"/>
              </w:rPr>
            </w:rPrChange>
          </w:rPr>
          <w:t> and </w:t>
        </w:r>
        <w:r w:rsidRPr="00DB7206">
          <w:rPr>
            <w:rFonts w:asciiTheme="majorBidi" w:hAnsiTheme="majorBidi" w:cstheme="majorBidi"/>
            <w:color w:val="auto"/>
            <w:sz w:val="24"/>
            <w:szCs w:val="24"/>
            <w:rPrChange w:id="569" w:author="Ahmad Mnasra" w:date="2016-12-22T09:23:00Z">
              <w:rPr>
                <w:rFonts w:ascii="Courier New" w:hAnsi="Courier New" w:cs="Courier New"/>
                <w:szCs w:val="20"/>
                <w:lang w:bidi="ar-SA"/>
              </w:rPr>
            </w:rPrChange>
          </w:rPr>
          <w:t>b</w:t>
        </w:r>
        <w:r w:rsidRPr="00DB7206">
          <w:rPr>
            <w:rFonts w:asciiTheme="majorBidi" w:hAnsiTheme="majorBidi" w:cstheme="majorBidi"/>
            <w:color w:val="auto"/>
            <w:sz w:val="24"/>
            <w:szCs w:val="24"/>
            <w:rPrChange w:id="570" w:author="Ahmad Mnasra" w:date="2016-12-22T09:23:00Z">
              <w:rPr>
                <w:sz w:val="27"/>
                <w:szCs w:val="27"/>
                <w:lang w:bidi="ar-SA"/>
              </w:rPr>
            </w:rPrChange>
          </w:rPr>
          <w:t>, for example we can write:</w:t>
        </w:r>
      </w:ins>
    </w:p>
    <w:p w14:paraId="0E9DA867" w14:textId="77777777" w:rsidR="004C69BF" w:rsidRPr="00DB7206" w:rsidRDefault="004C69BF" w:rsidP="004C6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ins w:id="571" w:author="Ahmad Mnasra" w:date="2016-12-22T08:46:00Z"/>
          <w:rFonts w:asciiTheme="majorBidi" w:hAnsiTheme="majorBidi" w:cstheme="majorBidi"/>
          <w:i/>
          <w:iCs/>
          <w:color w:val="auto"/>
          <w:sz w:val="24"/>
          <w:szCs w:val="24"/>
          <w:rPrChange w:id="572" w:author="Ahmad Mnasra" w:date="2016-12-22T09:23:00Z">
            <w:rPr>
              <w:ins w:id="573" w:author="Ahmad Mnasra" w:date="2016-12-22T08:46:00Z"/>
              <w:rFonts w:ascii="Courier New" w:hAnsi="Courier New" w:cs="Courier New"/>
              <w:szCs w:val="20"/>
              <w:lang w:bidi="ar-SA"/>
            </w:rPr>
          </w:rPrChange>
        </w:rPr>
      </w:pPr>
      <w:ins w:id="574" w:author="Ahmad Mnasra" w:date="2016-12-22T08:46:00Z">
        <w:r w:rsidRPr="00DB7206">
          <w:rPr>
            <w:rFonts w:asciiTheme="majorBidi" w:hAnsiTheme="majorBidi" w:cstheme="majorBidi"/>
            <w:i/>
            <w:iCs/>
            <w:color w:val="auto"/>
            <w:sz w:val="24"/>
            <w:szCs w:val="24"/>
            <w:rPrChange w:id="575" w:author="Ahmad Mnasra" w:date="2016-12-22T09:23:00Z">
              <w:rPr>
                <w:rFonts w:ascii="Courier New" w:hAnsi="Courier New" w:cs="Courier New"/>
                <w:szCs w:val="20"/>
                <w:lang w:bidi="ar-SA"/>
              </w:rPr>
            </w:rPrChange>
          </w:rPr>
          <w:t xml:space="preserve"> if</w:t>
        </w:r>
      </w:ins>
    </w:p>
    <w:p w14:paraId="515233CF" w14:textId="77777777" w:rsidR="004C69BF" w:rsidRPr="00DB7206" w:rsidRDefault="004C69BF" w:rsidP="004C6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ins w:id="576" w:author="Ahmad Mnasra" w:date="2016-12-22T08:46:00Z"/>
          <w:rFonts w:asciiTheme="majorBidi" w:hAnsiTheme="majorBidi" w:cstheme="majorBidi"/>
          <w:i/>
          <w:iCs/>
          <w:color w:val="auto"/>
          <w:sz w:val="24"/>
          <w:szCs w:val="24"/>
          <w:rPrChange w:id="577" w:author="Ahmad Mnasra" w:date="2016-12-22T09:23:00Z">
            <w:rPr>
              <w:ins w:id="578" w:author="Ahmad Mnasra" w:date="2016-12-22T08:46:00Z"/>
              <w:rFonts w:ascii="Courier New" w:hAnsi="Courier New" w:cs="Courier New"/>
              <w:szCs w:val="20"/>
              <w:lang w:bidi="ar-SA"/>
            </w:rPr>
          </w:rPrChange>
        </w:rPr>
      </w:pPr>
      <w:ins w:id="579" w:author="Ahmad Mnasra" w:date="2016-12-22T08:46:00Z">
        <w:r w:rsidRPr="00DB7206">
          <w:rPr>
            <w:rFonts w:asciiTheme="majorBidi" w:hAnsiTheme="majorBidi" w:cstheme="majorBidi"/>
            <w:i/>
            <w:iCs/>
            <w:color w:val="auto"/>
            <w:sz w:val="24"/>
            <w:szCs w:val="24"/>
            <w:rPrChange w:id="580" w:author="Ahmad Mnasra" w:date="2016-12-22T09:23:00Z">
              <w:rPr>
                <w:rFonts w:ascii="Courier New" w:hAnsi="Courier New" w:cs="Courier New"/>
                <w:szCs w:val="20"/>
                <w:lang w:bidi="ar-SA"/>
              </w:rPr>
            </w:rPrChange>
          </w:rPr>
          <w:t xml:space="preserve"> :: (a != b) -&gt; option1</w:t>
        </w:r>
      </w:ins>
    </w:p>
    <w:p w14:paraId="599A7579" w14:textId="77777777" w:rsidR="004C69BF" w:rsidRPr="00DB7206" w:rsidRDefault="004C69BF" w:rsidP="004C6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ins w:id="581" w:author="Ahmad Mnasra" w:date="2016-12-22T08:46:00Z"/>
          <w:rFonts w:asciiTheme="majorBidi" w:hAnsiTheme="majorBidi" w:cstheme="majorBidi"/>
          <w:i/>
          <w:iCs/>
          <w:color w:val="auto"/>
          <w:sz w:val="24"/>
          <w:szCs w:val="24"/>
          <w:rPrChange w:id="582" w:author="Ahmad Mnasra" w:date="2016-12-22T09:23:00Z">
            <w:rPr>
              <w:ins w:id="583" w:author="Ahmad Mnasra" w:date="2016-12-22T08:46:00Z"/>
              <w:rFonts w:ascii="Courier New" w:hAnsi="Courier New" w:cs="Courier New"/>
              <w:szCs w:val="20"/>
              <w:lang w:bidi="ar-SA"/>
            </w:rPr>
          </w:rPrChange>
        </w:rPr>
      </w:pPr>
      <w:ins w:id="584" w:author="Ahmad Mnasra" w:date="2016-12-22T08:46:00Z">
        <w:r w:rsidRPr="00DB7206">
          <w:rPr>
            <w:rFonts w:asciiTheme="majorBidi" w:hAnsiTheme="majorBidi" w:cstheme="majorBidi"/>
            <w:i/>
            <w:iCs/>
            <w:color w:val="auto"/>
            <w:sz w:val="24"/>
            <w:szCs w:val="24"/>
            <w:rPrChange w:id="585" w:author="Ahmad Mnasra" w:date="2016-12-22T09:23:00Z">
              <w:rPr>
                <w:rFonts w:ascii="Courier New" w:hAnsi="Courier New" w:cs="Courier New"/>
                <w:szCs w:val="20"/>
                <w:lang w:bidi="ar-SA"/>
              </w:rPr>
            </w:rPrChange>
          </w:rPr>
          <w:t xml:space="preserve"> :: (a == b) -&gt; option2</w:t>
        </w:r>
      </w:ins>
    </w:p>
    <w:p w14:paraId="159984AB" w14:textId="77777777" w:rsidR="004C69BF" w:rsidRPr="00DB7206" w:rsidRDefault="004C69BF" w:rsidP="004C6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ins w:id="586" w:author="Ahmad Mnasra" w:date="2016-12-22T08:46:00Z"/>
          <w:rFonts w:asciiTheme="majorBidi" w:hAnsiTheme="majorBidi" w:cstheme="majorBidi"/>
          <w:i/>
          <w:iCs/>
          <w:color w:val="auto"/>
          <w:sz w:val="24"/>
          <w:szCs w:val="24"/>
          <w:rPrChange w:id="587" w:author="Ahmad Mnasra" w:date="2016-12-22T09:23:00Z">
            <w:rPr>
              <w:ins w:id="588" w:author="Ahmad Mnasra" w:date="2016-12-22T08:46:00Z"/>
              <w:rFonts w:ascii="Courier New" w:hAnsi="Courier New" w:cs="Courier New"/>
              <w:szCs w:val="20"/>
              <w:lang w:bidi="ar-SA"/>
            </w:rPr>
          </w:rPrChange>
        </w:rPr>
      </w:pPr>
      <w:ins w:id="589" w:author="Ahmad Mnasra" w:date="2016-12-22T08:46:00Z">
        <w:r w:rsidRPr="00DB7206">
          <w:rPr>
            <w:rFonts w:asciiTheme="majorBidi" w:hAnsiTheme="majorBidi" w:cstheme="majorBidi"/>
            <w:i/>
            <w:iCs/>
            <w:color w:val="auto"/>
            <w:sz w:val="24"/>
            <w:szCs w:val="24"/>
            <w:rPrChange w:id="590" w:author="Ahmad Mnasra" w:date="2016-12-22T09:23:00Z">
              <w:rPr>
                <w:rFonts w:ascii="Courier New" w:hAnsi="Courier New" w:cs="Courier New"/>
                <w:szCs w:val="20"/>
                <w:lang w:bidi="ar-SA"/>
              </w:rPr>
            </w:rPrChange>
          </w:rPr>
          <w:t xml:space="preserve"> fi</w:t>
        </w:r>
      </w:ins>
    </w:p>
    <w:p w14:paraId="3D834234" w14:textId="77777777" w:rsidR="004C69BF" w:rsidRPr="00DB7206" w:rsidRDefault="004C69BF" w:rsidP="004C69BF">
      <w:pPr>
        <w:spacing w:before="100" w:beforeAutospacing="1" w:after="100" w:afterAutospacing="1" w:line="240" w:lineRule="auto"/>
        <w:ind w:left="0" w:right="0" w:firstLine="0"/>
        <w:jc w:val="left"/>
        <w:rPr>
          <w:ins w:id="591" w:author="Ahmad Mnasra" w:date="2016-12-22T08:46:00Z"/>
          <w:rFonts w:asciiTheme="majorBidi" w:hAnsiTheme="majorBidi" w:cstheme="majorBidi"/>
          <w:color w:val="auto"/>
          <w:sz w:val="24"/>
          <w:szCs w:val="24"/>
          <w:rPrChange w:id="592" w:author="Ahmad Mnasra" w:date="2016-12-22T09:23:00Z">
            <w:rPr>
              <w:ins w:id="593" w:author="Ahmad Mnasra" w:date="2016-12-22T08:46:00Z"/>
              <w:sz w:val="27"/>
              <w:szCs w:val="27"/>
              <w:lang w:bidi="ar-SA"/>
            </w:rPr>
          </w:rPrChange>
        </w:rPr>
      </w:pPr>
      <w:ins w:id="594" w:author="Ahmad Mnasra" w:date="2016-12-22T08:46:00Z">
        <w:r w:rsidRPr="00DB7206">
          <w:rPr>
            <w:rFonts w:asciiTheme="majorBidi" w:hAnsiTheme="majorBidi" w:cstheme="majorBidi"/>
            <w:color w:val="auto"/>
            <w:sz w:val="24"/>
            <w:szCs w:val="24"/>
            <w:rPrChange w:id="595" w:author="Ahmad Mnasra" w:date="2016-12-22T09:23:00Z">
              <w:rPr>
                <w:sz w:val="27"/>
                <w:szCs w:val="27"/>
                <w:lang w:bidi="ar-SA"/>
              </w:rPr>
            </w:rPrChange>
          </w:rPr>
          <w:t>The selection structure contains two execution sequences, each preceded by a double colon. One one sequence from the list will be executed. A sequence can be selected only if its first statement is executable. The first statement of a control sequence is called a </w:t>
        </w:r>
        <w:r w:rsidRPr="00DB7206">
          <w:rPr>
            <w:rFonts w:asciiTheme="majorBidi" w:hAnsiTheme="majorBidi" w:cstheme="majorBidi"/>
            <w:color w:val="auto"/>
            <w:sz w:val="24"/>
            <w:szCs w:val="24"/>
            <w:rPrChange w:id="596" w:author="Ahmad Mnasra" w:date="2016-12-22T09:23:00Z">
              <w:rPr>
                <w:i/>
                <w:iCs/>
                <w:sz w:val="27"/>
                <w:szCs w:val="27"/>
                <w:lang w:bidi="ar-SA"/>
              </w:rPr>
            </w:rPrChange>
          </w:rPr>
          <w:t>guard</w:t>
        </w:r>
        <w:r w:rsidRPr="00DB7206">
          <w:rPr>
            <w:rFonts w:asciiTheme="majorBidi" w:hAnsiTheme="majorBidi" w:cstheme="majorBidi"/>
            <w:color w:val="auto"/>
            <w:sz w:val="24"/>
            <w:szCs w:val="24"/>
            <w:rPrChange w:id="597" w:author="Ahmad Mnasra" w:date="2016-12-22T09:23:00Z">
              <w:rPr>
                <w:sz w:val="27"/>
                <w:szCs w:val="27"/>
                <w:lang w:bidi="ar-SA"/>
              </w:rPr>
            </w:rPrChange>
          </w:rPr>
          <w:t>.</w:t>
        </w:r>
      </w:ins>
    </w:p>
    <w:p w14:paraId="6F8F9390" w14:textId="77777777" w:rsidR="004C69BF" w:rsidRPr="00DB7206" w:rsidRDefault="004C69BF" w:rsidP="004C69BF">
      <w:pPr>
        <w:spacing w:before="100" w:beforeAutospacing="1" w:after="100" w:afterAutospacing="1" w:line="240" w:lineRule="auto"/>
        <w:ind w:left="0" w:right="0" w:firstLine="0"/>
        <w:jc w:val="left"/>
        <w:rPr>
          <w:ins w:id="598" w:author="Ahmad Mnasra" w:date="2016-12-22T08:46:00Z"/>
          <w:rFonts w:asciiTheme="majorBidi" w:hAnsiTheme="majorBidi" w:cstheme="majorBidi"/>
          <w:color w:val="auto"/>
          <w:sz w:val="24"/>
          <w:szCs w:val="24"/>
          <w:rPrChange w:id="599" w:author="Ahmad Mnasra" w:date="2016-12-22T09:23:00Z">
            <w:rPr>
              <w:ins w:id="600" w:author="Ahmad Mnasra" w:date="2016-12-22T08:46:00Z"/>
              <w:sz w:val="27"/>
              <w:szCs w:val="27"/>
              <w:lang w:bidi="ar-SA"/>
            </w:rPr>
          </w:rPrChange>
        </w:rPr>
      </w:pPr>
      <w:ins w:id="601" w:author="Ahmad Mnasra" w:date="2016-12-22T08:46:00Z">
        <w:r w:rsidRPr="00DB7206">
          <w:rPr>
            <w:rFonts w:asciiTheme="majorBidi" w:hAnsiTheme="majorBidi" w:cstheme="majorBidi"/>
            <w:color w:val="auto"/>
            <w:sz w:val="24"/>
            <w:szCs w:val="24"/>
            <w:rPrChange w:id="602" w:author="Ahmad Mnasra" w:date="2016-12-22T09:23:00Z">
              <w:rPr>
                <w:sz w:val="27"/>
                <w:szCs w:val="27"/>
                <w:lang w:bidi="ar-SA"/>
              </w:rPr>
            </w:rPrChange>
          </w:rPr>
          <w:t>In the example above, the guards are mutually exclusive, but they need not be. If more than one guard is executable, one of the corresponding sequences is selected non-deterministically. If all guards are unexecutable the process will block until one of them can be selected.</w:t>
        </w:r>
      </w:ins>
    </w:p>
    <w:p w14:paraId="10720974" w14:textId="69BF5DAE" w:rsidR="00B40032" w:rsidRPr="00DB7206" w:rsidRDefault="004C69BF" w:rsidP="000B3E65">
      <w:pPr>
        <w:spacing w:before="100" w:beforeAutospacing="1" w:after="100" w:afterAutospacing="1" w:line="240" w:lineRule="auto"/>
        <w:ind w:left="0" w:right="0" w:firstLine="0"/>
        <w:jc w:val="left"/>
        <w:rPr>
          <w:ins w:id="603" w:author="adm" w:date="2016-12-20T15:11:00Z"/>
          <w:rFonts w:asciiTheme="majorBidi" w:hAnsiTheme="majorBidi" w:cstheme="majorBidi"/>
          <w:color w:val="auto"/>
          <w:sz w:val="24"/>
          <w:szCs w:val="24"/>
          <w:rPrChange w:id="604" w:author="Ahmad Mnasra" w:date="2016-12-22T09:23:00Z">
            <w:rPr>
              <w:ins w:id="605" w:author="adm" w:date="2016-12-20T15:11:00Z"/>
              <w:rFonts w:asciiTheme="majorBidi" w:hAnsiTheme="majorBidi" w:cstheme="majorBidi"/>
              <w:sz w:val="22"/>
            </w:rPr>
          </w:rPrChange>
        </w:rPr>
        <w:pPrChange w:id="606" w:author="Ahmad Mnasra" w:date="2016-12-22T11:28:00Z">
          <w:pPr>
            <w:spacing w:after="120" w:line="22" w:lineRule="atLeast"/>
            <w:ind w:left="115" w:right="1454" w:firstLine="0"/>
          </w:pPr>
        </w:pPrChange>
      </w:pPr>
      <w:ins w:id="607" w:author="Ahmad Mnasra" w:date="2016-12-22T08:46:00Z">
        <w:r w:rsidRPr="00DB7206">
          <w:rPr>
            <w:rFonts w:asciiTheme="majorBidi" w:hAnsiTheme="majorBidi" w:cstheme="majorBidi"/>
            <w:color w:val="auto"/>
            <w:sz w:val="24"/>
            <w:szCs w:val="24"/>
            <w:rPrChange w:id="608" w:author="Ahmad Mnasra" w:date="2016-12-22T09:23:00Z">
              <w:rPr>
                <w:sz w:val="27"/>
                <w:szCs w:val="27"/>
                <w:lang w:bidi="ar-SA"/>
              </w:rPr>
            </w:rPrChange>
          </w:rPr>
          <w:t>There are two pseudo-statements that can used as guards: the </w:t>
        </w:r>
        <w:r w:rsidRPr="00DB7206">
          <w:rPr>
            <w:rFonts w:asciiTheme="majorBidi" w:hAnsiTheme="majorBidi" w:cstheme="majorBidi"/>
            <w:color w:val="auto"/>
            <w:sz w:val="24"/>
            <w:szCs w:val="24"/>
            <w:rPrChange w:id="609" w:author="Ahmad Mnasra" w:date="2016-12-22T09:23:00Z">
              <w:rPr>
                <w:rFonts w:ascii="Courier New" w:hAnsi="Courier New" w:cs="Courier New"/>
                <w:szCs w:val="20"/>
                <w:lang w:bidi="ar-SA"/>
              </w:rPr>
            </w:rPrChange>
          </w:rPr>
          <w:t>timeout</w:t>
        </w:r>
        <w:r w:rsidRPr="00DB7206">
          <w:rPr>
            <w:rFonts w:asciiTheme="majorBidi" w:hAnsiTheme="majorBidi" w:cstheme="majorBidi"/>
            <w:color w:val="auto"/>
            <w:sz w:val="24"/>
            <w:szCs w:val="24"/>
            <w:rPrChange w:id="610" w:author="Ahmad Mnasra" w:date="2016-12-22T09:23:00Z">
              <w:rPr>
                <w:sz w:val="27"/>
                <w:szCs w:val="27"/>
                <w:lang w:bidi="ar-SA"/>
              </w:rPr>
            </w:rPrChange>
          </w:rPr>
          <w:t> statement and the </w:t>
        </w:r>
        <w:r w:rsidRPr="00DB7206">
          <w:rPr>
            <w:rFonts w:asciiTheme="majorBidi" w:hAnsiTheme="majorBidi" w:cstheme="majorBidi"/>
            <w:color w:val="auto"/>
            <w:sz w:val="24"/>
            <w:szCs w:val="24"/>
            <w:rPrChange w:id="611" w:author="Ahmad Mnasra" w:date="2016-12-22T09:23:00Z">
              <w:rPr>
                <w:rFonts w:ascii="Courier New" w:hAnsi="Courier New" w:cs="Courier New"/>
                <w:szCs w:val="20"/>
                <w:lang w:bidi="ar-SA"/>
              </w:rPr>
            </w:rPrChange>
          </w:rPr>
          <w:t>else</w:t>
        </w:r>
        <w:r w:rsidRPr="00DB7206">
          <w:rPr>
            <w:rFonts w:asciiTheme="majorBidi" w:hAnsiTheme="majorBidi" w:cstheme="majorBidi"/>
            <w:color w:val="auto"/>
            <w:sz w:val="24"/>
            <w:szCs w:val="24"/>
            <w:rPrChange w:id="612" w:author="Ahmad Mnasra" w:date="2016-12-22T09:23:00Z">
              <w:rPr>
                <w:sz w:val="27"/>
                <w:szCs w:val="27"/>
                <w:lang w:bidi="ar-SA"/>
              </w:rPr>
            </w:rPrChange>
          </w:rPr>
          <w:t> statement. The </w:t>
        </w:r>
        <w:r w:rsidRPr="00DB7206">
          <w:rPr>
            <w:rFonts w:asciiTheme="majorBidi" w:hAnsiTheme="majorBidi" w:cstheme="majorBidi"/>
            <w:color w:val="auto"/>
            <w:sz w:val="24"/>
            <w:szCs w:val="24"/>
            <w:rPrChange w:id="613" w:author="Ahmad Mnasra" w:date="2016-12-22T09:23:00Z">
              <w:rPr>
                <w:rFonts w:ascii="Courier New" w:hAnsi="Courier New" w:cs="Courier New"/>
                <w:szCs w:val="20"/>
                <w:lang w:bidi="ar-SA"/>
              </w:rPr>
            </w:rPrChange>
          </w:rPr>
          <w:t>timeout</w:t>
        </w:r>
        <w:r w:rsidRPr="00DB7206">
          <w:rPr>
            <w:rFonts w:asciiTheme="majorBidi" w:hAnsiTheme="majorBidi" w:cstheme="majorBidi"/>
            <w:color w:val="auto"/>
            <w:sz w:val="24"/>
            <w:szCs w:val="24"/>
            <w:rPrChange w:id="614" w:author="Ahmad Mnasra" w:date="2016-12-22T09:23:00Z">
              <w:rPr>
                <w:sz w:val="27"/>
                <w:szCs w:val="27"/>
                <w:lang w:bidi="ar-SA"/>
              </w:rPr>
            </w:rPrChange>
          </w:rPr>
          <w:t> statement models a special condition that allows a process to abort the waiting for a condition that may never become true. The </w:t>
        </w:r>
        <w:r w:rsidRPr="00DB7206">
          <w:rPr>
            <w:rFonts w:asciiTheme="majorBidi" w:hAnsiTheme="majorBidi" w:cstheme="majorBidi"/>
            <w:color w:val="auto"/>
            <w:sz w:val="24"/>
            <w:szCs w:val="24"/>
            <w:rPrChange w:id="615" w:author="Ahmad Mnasra" w:date="2016-12-22T09:23:00Z">
              <w:rPr>
                <w:rFonts w:ascii="Courier New" w:hAnsi="Courier New" w:cs="Courier New"/>
                <w:szCs w:val="20"/>
                <w:lang w:bidi="ar-SA"/>
              </w:rPr>
            </w:rPrChange>
          </w:rPr>
          <w:t>else</w:t>
        </w:r>
        <w:r w:rsidRPr="00DB7206">
          <w:rPr>
            <w:rFonts w:asciiTheme="majorBidi" w:hAnsiTheme="majorBidi" w:cstheme="majorBidi"/>
            <w:color w:val="auto"/>
            <w:sz w:val="24"/>
            <w:szCs w:val="24"/>
            <w:rPrChange w:id="616" w:author="Ahmad Mnasra" w:date="2016-12-22T09:23:00Z">
              <w:rPr>
                <w:sz w:val="27"/>
                <w:szCs w:val="27"/>
                <w:lang w:bidi="ar-SA"/>
              </w:rPr>
            </w:rPrChange>
          </w:rPr>
          <w:t> statement can be used as the initial statement of the last option sequence in a selection or iteration statement. The </w:t>
        </w:r>
        <w:r w:rsidRPr="00DB7206">
          <w:rPr>
            <w:rFonts w:asciiTheme="majorBidi" w:hAnsiTheme="majorBidi" w:cstheme="majorBidi"/>
            <w:color w:val="auto"/>
            <w:sz w:val="24"/>
            <w:szCs w:val="24"/>
            <w:rPrChange w:id="617" w:author="Ahmad Mnasra" w:date="2016-12-22T09:23:00Z">
              <w:rPr>
                <w:rFonts w:ascii="Courier New" w:hAnsi="Courier New" w:cs="Courier New"/>
                <w:szCs w:val="20"/>
                <w:lang w:bidi="ar-SA"/>
              </w:rPr>
            </w:rPrChange>
          </w:rPr>
          <w:t>else</w:t>
        </w:r>
        <w:r w:rsidRPr="00DB7206">
          <w:rPr>
            <w:rFonts w:asciiTheme="majorBidi" w:hAnsiTheme="majorBidi" w:cstheme="majorBidi"/>
            <w:color w:val="auto"/>
            <w:sz w:val="24"/>
            <w:szCs w:val="24"/>
            <w:rPrChange w:id="618" w:author="Ahmad Mnasra" w:date="2016-12-22T09:23:00Z">
              <w:rPr>
                <w:sz w:val="27"/>
                <w:szCs w:val="27"/>
                <w:lang w:bidi="ar-SA"/>
              </w:rPr>
            </w:rPrChange>
          </w:rPr>
          <w:t> is only executable only if all other options in the same selection are not executable.</w:t>
        </w:r>
      </w:ins>
    </w:p>
    <w:p w14:paraId="6E5D4146" w14:textId="0E8ACC51" w:rsidR="004C69BF" w:rsidRPr="00DB7206" w:rsidDel="000B3E65" w:rsidRDefault="004C69BF" w:rsidP="005F67F8">
      <w:pPr>
        <w:spacing w:after="120" w:line="22" w:lineRule="atLeast"/>
        <w:ind w:left="115" w:right="1454" w:firstLine="0"/>
        <w:rPr>
          <w:ins w:id="619" w:author="adm" w:date="2016-12-20T15:11:00Z"/>
          <w:del w:id="620" w:author="Ahmad Mnasra" w:date="2016-12-22T11:28:00Z"/>
          <w:rFonts w:asciiTheme="majorBidi" w:hAnsiTheme="majorBidi" w:cstheme="majorBidi"/>
          <w:color w:val="auto"/>
          <w:sz w:val="24"/>
          <w:szCs w:val="24"/>
          <w:rPrChange w:id="621" w:author="Ahmad Mnasra" w:date="2016-12-22T09:23:00Z">
            <w:rPr>
              <w:ins w:id="622" w:author="adm" w:date="2016-12-20T15:11:00Z"/>
              <w:del w:id="623" w:author="Ahmad Mnasra" w:date="2016-12-22T11:28:00Z"/>
              <w:rFonts w:asciiTheme="majorBidi" w:hAnsiTheme="majorBidi" w:cstheme="majorBidi"/>
              <w:sz w:val="22"/>
            </w:rPr>
          </w:rPrChange>
        </w:rPr>
      </w:pPr>
    </w:p>
    <w:p w14:paraId="7E1D3816" w14:textId="10F191E8" w:rsidR="0042507A" w:rsidRPr="00DB7206" w:rsidDel="000B3E65" w:rsidRDefault="0042507A" w:rsidP="005F67F8">
      <w:pPr>
        <w:spacing w:after="120" w:line="22" w:lineRule="atLeast"/>
        <w:ind w:left="115" w:right="1454" w:firstLine="0"/>
        <w:rPr>
          <w:ins w:id="624" w:author="adm" w:date="2016-12-20T15:11:00Z"/>
          <w:del w:id="625" w:author="Ahmad Mnasra" w:date="2016-12-22T11:28:00Z"/>
          <w:rFonts w:asciiTheme="majorBidi" w:hAnsiTheme="majorBidi" w:cstheme="majorBidi"/>
          <w:color w:val="auto"/>
          <w:sz w:val="24"/>
          <w:szCs w:val="24"/>
          <w:rPrChange w:id="626" w:author="Ahmad Mnasra" w:date="2016-12-22T09:23:00Z">
            <w:rPr>
              <w:ins w:id="627" w:author="adm" w:date="2016-12-20T15:11:00Z"/>
              <w:del w:id="628" w:author="Ahmad Mnasra" w:date="2016-12-22T11:28:00Z"/>
              <w:rFonts w:asciiTheme="majorBidi" w:hAnsiTheme="majorBidi" w:cstheme="majorBidi"/>
              <w:sz w:val="22"/>
            </w:rPr>
          </w:rPrChange>
        </w:rPr>
      </w:pPr>
    </w:p>
    <w:p w14:paraId="2A32EBF0" w14:textId="39A6A366" w:rsidR="004C69BF" w:rsidRPr="00DB7206" w:rsidRDefault="004C69BF" w:rsidP="000B3E65">
      <w:pPr>
        <w:pStyle w:val="3"/>
        <w:ind w:left="0" w:firstLine="0"/>
        <w:rPr>
          <w:ins w:id="629" w:author="Ahmad Mnasra" w:date="2016-12-22T08:47:00Z"/>
          <w:rFonts w:asciiTheme="majorBidi" w:hAnsiTheme="majorBidi" w:cstheme="majorBidi"/>
          <w:rPrChange w:id="630" w:author="Ahmad Mnasra" w:date="2016-12-22T09:23:00Z">
            <w:rPr>
              <w:ins w:id="631" w:author="Ahmad Mnasra" w:date="2016-12-22T08:47:00Z"/>
              <w:color w:val="auto"/>
              <w:sz w:val="24"/>
              <w:szCs w:val="24"/>
            </w:rPr>
          </w:rPrChange>
        </w:rPr>
        <w:pPrChange w:id="632" w:author="Ahmad Mnasra" w:date="2016-12-22T11:28:00Z">
          <w:pPr>
            <w:spacing w:before="100" w:beforeAutospacing="1" w:after="100" w:afterAutospacing="1" w:line="240" w:lineRule="auto"/>
            <w:ind w:left="0" w:right="0" w:firstLine="0"/>
            <w:jc w:val="left"/>
          </w:pPr>
        </w:pPrChange>
      </w:pPr>
      <w:bookmarkStart w:id="633" w:name="SECTION00615200000000000000"/>
      <w:bookmarkStart w:id="634" w:name="_Toc470169597"/>
      <w:ins w:id="635" w:author="Ahmad Mnasra" w:date="2016-12-22T08:47:00Z">
        <w:r w:rsidRPr="00DB7206">
          <w:rPr>
            <w:rFonts w:asciiTheme="majorBidi" w:hAnsiTheme="majorBidi" w:cstheme="majorBidi"/>
            <w:rPrChange w:id="636" w:author="Ahmad Mnasra" w:date="2016-12-22T09:23:00Z">
              <w:rPr/>
            </w:rPrChange>
          </w:rPr>
          <w:t>Repetition</w:t>
        </w:r>
        <w:bookmarkEnd w:id="633"/>
        <w:bookmarkEnd w:id="634"/>
      </w:ins>
    </w:p>
    <w:p w14:paraId="5D66C1F6" w14:textId="1E227017" w:rsidR="004C69BF" w:rsidRPr="00DB7206" w:rsidRDefault="004C69BF" w:rsidP="004C69BF">
      <w:pPr>
        <w:spacing w:before="100" w:beforeAutospacing="1" w:after="100" w:afterAutospacing="1" w:line="240" w:lineRule="auto"/>
        <w:ind w:left="0" w:right="0" w:firstLine="0"/>
        <w:jc w:val="left"/>
        <w:rPr>
          <w:ins w:id="637" w:author="Ahmad Mnasra" w:date="2016-12-22T08:47:00Z"/>
          <w:rFonts w:asciiTheme="majorBidi" w:hAnsiTheme="majorBidi" w:cstheme="majorBidi"/>
          <w:color w:val="auto"/>
          <w:sz w:val="24"/>
          <w:szCs w:val="24"/>
          <w:rPrChange w:id="638" w:author="Ahmad Mnasra" w:date="2016-12-22T09:23:00Z">
            <w:rPr>
              <w:ins w:id="639" w:author="Ahmad Mnasra" w:date="2016-12-22T08:47:00Z"/>
              <w:sz w:val="27"/>
              <w:szCs w:val="27"/>
              <w:lang w:bidi="ar-SA"/>
            </w:rPr>
          </w:rPrChange>
        </w:rPr>
      </w:pPr>
      <w:ins w:id="640" w:author="Ahmad Mnasra" w:date="2016-12-22T08:47:00Z">
        <w:r w:rsidRPr="00DB7206">
          <w:rPr>
            <w:rFonts w:asciiTheme="majorBidi" w:hAnsiTheme="majorBidi" w:cstheme="majorBidi"/>
            <w:color w:val="auto"/>
            <w:sz w:val="24"/>
            <w:szCs w:val="24"/>
            <w:rPrChange w:id="641" w:author="Ahmad Mnasra" w:date="2016-12-22T09:23:00Z">
              <w:rPr>
                <w:sz w:val="27"/>
                <w:szCs w:val="27"/>
                <w:lang w:bidi="ar-SA"/>
              </w:rPr>
            </w:rPrChange>
          </w:rPr>
          <w:t>A logical extension of the selection stucture is the repetition structure. For example:</w:t>
        </w:r>
      </w:ins>
    </w:p>
    <w:p w14:paraId="4A2BD9B7" w14:textId="77777777" w:rsidR="004C69BF" w:rsidRPr="00DB7206" w:rsidRDefault="004C69BF" w:rsidP="004C6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ins w:id="642" w:author="Ahmad Mnasra" w:date="2016-12-22T08:47:00Z"/>
          <w:rFonts w:asciiTheme="majorBidi" w:hAnsiTheme="majorBidi" w:cstheme="majorBidi"/>
          <w:i/>
          <w:iCs/>
          <w:color w:val="auto"/>
          <w:sz w:val="24"/>
          <w:szCs w:val="24"/>
          <w:rPrChange w:id="643" w:author="Ahmad Mnasra" w:date="2016-12-22T09:23:00Z">
            <w:rPr>
              <w:ins w:id="644" w:author="Ahmad Mnasra" w:date="2016-12-22T08:47:00Z"/>
              <w:rFonts w:ascii="Courier New" w:hAnsi="Courier New" w:cs="Courier New"/>
              <w:szCs w:val="20"/>
              <w:lang w:bidi="ar-SA"/>
            </w:rPr>
          </w:rPrChange>
        </w:rPr>
      </w:pPr>
      <w:ins w:id="645" w:author="Ahmad Mnasra" w:date="2016-12-22T08:47:00Z">
        <w:r w:rsidRPr="00DB7206">
          <w:rPr>
            <w:rFonts w:asciiTheme="majorBidi" w:hAnsiTheme="majorBidi" w:cstheme="majorBidi"/>
            <w:i/>
            <w:iCs/>
            <w:color w:val="auto"/>
            <w:sz w:val="24"/>
            <w:szCs w:val="24"/>
            <w:rPrChange w:id="646" w:author="Ahmad Mnasra" w:date="2016-12-22T09:23:00Z">
              <w:rPr>
                <w:rFonts w:ascii="Courier New" w:hAnsi="Courier New" w:cs="Courier New"/>
                <w:szCs w:val="20"/>
                <w:lang w:bidi="ar-SA"/>
              </w:rPr>
            </w:rPrChange>
          </w:rPr>
          <w:t xml:space="preserve"> do </w:t>
        </w:r>
      </w:ins>
    </w:p>
    <w:p w14:paraId="0F4C0D76" w14:textId="77777777" w:rsidR="004C69BF" w:rsidRPr="00DB7206" w:rsidRDefault="004C69BF" w:rsidP="004C6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ins w:id="647" w:author="Ahmad Mnasra" w:date="2016-12-22T08:47:00Z"/>
          <w:rFonts w:asciiTheme="majorBidi" w:hAnsiTheme="majorBidi" w:cstheme="majorBidi"/>
          <w:i/>
          <w:iCs/>
          <w:color w:val="auto"/>
          <w:sz w:val="24"/>
          <w:szCs w:val="24"/>
          <w:rPrChange w:id="648" w:author="Ahmad Mnasra" w:date="2016-12-22T09:23:00Z">
            <w:rPr>
              <w:ins w:id="649" w:author="Ahmad Mnasra" w:date="2016-12-22T08:47:00Z"/>
              <w:rFonts w:ascii="Courier New" w:hAnsi="Courier New" w:cs="Courier New"/>
              <w:szCs w:val="20"/>
              <w:lang w:bidi="ar-SA"/>
            </w:rPr>
          </w:rPrChange>
        </w:rPr>
      </w:pPr>
      <w:ins w:id="650" w:author="Ahmad Mnasra" w:date="2016-12-22T08:47:00Z">
        <w:r w:rsidRPr="00DB7206">
          <w:rPr>
            <w:rFonts w:asciiTheme="majorBidi" w:hAnsiTheme="majorBidi" w:cstheme="majorBidi"/>
            <w:i/>
            <w:iCs/>
            <w:color w:val="auto"/>
            <w:sz w:val="24"/>
            <w:szCs w:val="24"/>
            <w:rPrChange w:id="651" w:author="Ahmad Mnasra" w:date="2016-12-22T09:23:00Z">
              <w:rPr>
                <w:rFonts w:ascii="Courier New" w:hAnsi="Courier New" w:cs="Courier New"/>
                <w:szCs w:val="20"/>
                <w:lang w:bidi="ar-SA"/>
              </w:rPr>
            </w:rPrChange>
          </w:rPr>
          <w:t xml:space="preserve"> :: count = count + 1</w:t>
        </w:r>
      </w:ins>
    </w:p>
    <w:p w14:paraId="73AD2262" w14:textId="77777777" w:rsidR="004C69BF" w:rsidRPr="00DB7206" w:rsidRDefault="004C69BF" w:rsidP="004C6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ins w:id="652" w:author="Ahmad Mnasra" w:date="2016-12-22T08:47:00Z"/>
          <w:rFonts w:asciiTheme="majorBidi" w:hAnsiTheme="majorBidi" w:cstheme="majorBidi"/>
          <w:i/>
          <w:iCs/>
          <w:color w:val="auto"/>
          <w:sz w:val="24"/>
          <w:szCs w:val="24"/>
          <w:rPrChange w:id="653" w:author="Ahmad Mnasra" w:date="2016-12-22T09:23:00Z">
            <w:rPr>
              <w:ins w:id="654" w:author="Ahmad Mnasra" w:date="2016-12-22T08:47:00Z"/>
              <w:rFonts w:ascii="Courier New" w:hAnsi="Courier New" w:cs="Courier New"/>
              <w:szCs w:val="20"/>
              <w:lang w:bidi="ar-SA"/>
            </w:rPr>
          </w:rPrChange>
        </w:rPr>
      </w:pPr>
      <w:ins w:id="655" w:author="Ahmad Mnasra" w:date="2016-12-22T08:47:00Z">
        <w:r w:rsidRPr="00DB7206">
          <w:rPr>
            <w:rFonts w:asciiTheme="majorBidi" w:hAnsiTheme="majorBidi" w:cstheme="majorBidi"/>
            <w:i/>
            <w:iCs/>
            <w:color w:val="auto"/>
            <w:sz w:val="24"/>
            <w:szCs w:val="24"/>
            <w:rPrChange w:id="656" w:author="Ahmad Mnasra" w:date="2016-12-22T09:23:00Z">
              <w:rPr>
                <w:rFonts w:ascii="Courier New" w:hAnsi="Courier New" w:cs="Courier New"/>
                <w:szCs w:val="20"/>
                <w:lang w:bidi="ar-SA"/>
              </w:rPr>
            </w:rPrChange>
          </w:rPr>
          <w:t xml:space="preserve"> :: count = count - 1</w:t>
        </w:r>
      </w:ins>
    </w:p>
    <w:p w14:paraId="540D047C" w14:textId="77777777" w:rsidR="004C69BF" w:rsidRPr="00DB7206" w:rsidRDefault="004C69BF" w:rsidP="004C6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ins w:id="657" w:author="Ahmad Mnasra" w:date="2016-12-22T08:47:00Z"/>
          <w:rFonts w:asciiTheme="majorBidi" w:hAnsiTheme="majorBidi" w:cstheme="majorBidi"/>
          <w:i/>
          <w:iCs/>
          <w:color w:val="auto"/>
          <w:sz w:val="24"/>
          <w:szCs w:val="24"/>
          <w:rPrChange w:id="658" w:author="Ahmad Mnasra" w:date="2016-12-22T09:23:00Z">
            <w:rPr>
              <w:ins w:id="659" w:author="Ahmad Mnasra" w:date="2016-12-22T08:47:00Z"/>
              <w:rFonts w:ascii="Courier New" w:hAnsi="Courier New" w:cs="Courier New"/>
              <w:szCs w:val="20"/>
              <w:lang w:bidi="ar-SA"/>
            </w:rPr>
          </w:rPrChange>
        </w:rPr>
      </w:pPr>
      <w:ins w:id="660" w:author="Ahmad Mnasra" w:date="2016-12-22T08:47:00Z">
        <w:r w:rsidRPr="00DB7206">
          <w:rPr>
            <w:rFonts w:asciiTheme="majorBidi" w:hAnsiTheme="majorBidi" w:cstheme="majorBidi"/>
            <w:i/>
            <w:iCs/>
            <w:color w:val="auto"/>
            <w:sz w:val="24"/>
            <w:szCs w:val="24"/>
            <w:rPrChange w:id="661" w:author="Ahmad Mnasra" w:date="2016-12-22T09:23:00Z">
              <w:rPr>
                <w:rFonts w:ascii="Courier New" w:hAnsi="Courier New" w:cs="Courier New"/>
                <w:szCs w:val="20"/>
                <w:lang w:bidi="ar-SA"/>
              </w:rPr>
            </w:rPrChange>
          </w:rPr>
          <w:t xml:space="preserve"> :: (count == 0) -&gt; break</w:t>
        </w:r>
      </w:ins>
    </w:p>
    <w:p w14:paraId="1271DEB1" w14:textId="77777777" w:rsidR="004C69BF" w:rsidRPr="00DB7206" w:rsidRDefault="004C69BF" w:rsidP="004C6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ins w:id="662" w:author="Ahmad Mnasra" w:date="2016-12-22T08:47:00Z"/>
          <w:rFonts w:asciiTheme="majorBidi" w:hAnsiTheme="majorBidi" w:cstheme="majorBidi"/>
          <w:i/>
          <w:iCs/>
          <w:color w:val="auto"/>
          <w:sz w:val="24"/>
          <w:szCs w:val="24"/>
          <w:rPrChange w:id="663" w:author="Ahmad Mnasra" w:date="2016-12-22T09:23:00Z">
            <w:rPr>
              <w:ins w:id="664" w:author="Ahmad Mnasra" w:date="2016-12-22T08:47:00Z"/>
              <w:rFonts w:ascii="Courier New" w:hAnsi="Courier New" w:cs="Courier New"/>
              <w:szCs w:val="20"/>
              <w:lang w:bidi="ar-SA"/>
            </w:rPr>
          </w:rPrChange>
        </w:rPr>
      </w:pPr>
      <w:ins w:id="665" w:author="Ahmad Mnasra" w:date="2016-12-22T08:47:00Z">
        <w:r w:rsidRPr="00DB7206">
          <w:rPr>
            <w:rFonts w:asciiTheme="majorBidi" w:hAnsiTheme="majorBidi" w:cstheme="majorBidi"/>
            <w:i/>
            <w:iCs/>
            <w:color w:val="auto"/>
            <w:sz w:val="24"/>
            <w:szCs w:val="24"/>
            <w:rPrChange w:id="666" w:author="Ahmad Mnasra" w:date="2016-12-22T09:23:00Z">
              <w:rPr>
                <w:rFonts w:ascii="Courier New" w:hAnsi="Courier New" w:cs="Courier New"/>
                <w:szCs w:val="20"/>
                <w:lang w:bidi="ar-SA"/>
              </w:rPr>
            </w:rPrChange>
          </w:rPr>
          <w:t xml:space="preserve"> od</w:t>
        </w:r>
      </w:ins>
    </w:p>
    <w:p w14:paraId="01A2A1C1" w14:textId="6B1C82EC" w:rsidR="000B3E65" w:rsidRPr="00DB7206" w:rsidRDefault="004C69BF" w:rsidP="000B3E65">
      <w:pPr>
        <w:spacing w:after="120" w:line="22" w:lineRule="atLeast"/>
        <w:ind w:left="115" w:right="1454" w:firstLine="0"/>
        <w:rPr>
          <w:ins w:id="667" w:author="adm" w:date="2016-12-20T15:11:00Z"/>
          <w:rFonts w:asciiTheme="majorBidi" w:hAnsiTheme="majorBidi" w:cstheme="majorBidi"/>
          <w:color w:val="auto"/>
          <w:sz w:val="24"/>
          <w:szCs w:val="24"/>
          <w:rPrChange w:id="668" w:author="Ahmad Mnasra" w:date="2016-12-22T09:23:00Z">
            <w:rPr>
              <w:ins w:id="669" w:author="adm" w:date="2016-12-20T15:11:00Z"/>
              <w:rFonts w:asciiTheme="majorBidi" w:hAnsiTheme="majorBidi" w:cstheme="majorBidi"/>
              <w:sz w:val="22"/>
            </w:rPr>
          </w:rPrChange>
        </w:rPr>
        <w:pPrChange w:id="670" w:author="Ahmad Mnasra" w:date="2016-12-22T11:32:00Z">
          <w:pPr>
            <w:spacing w:after="120" w:line="22" w:lineRule="atLeast"/>
            <w:ind w:left="115" w:right="1454" w:firstLine="0"/>
          </w:pPr>
        </w:pPrChange>
      </w:pPr>
      <w:ins w:id="671" w:author="Ahmad Mnasra" w:date="2016-12-22T08:47:00Z">
        <w:r w:rsidRPr="00DB7206">
          <w:rPr>
            <w:rFonts w:asciiTheme="majorBidi" w:hAnsiTheme="majorBidi" w:cstheme="majorBidi"/>
            <w:color w:val="auto"/>
            <w:sz w:val="24"/>
            <w:szCs w:val="24"/>
            <w:rPrChange w:id="672" w:author="Ahmad Mnasra" w:date="2016-12-22T09:23:00Z">
              <w:rPr>
                <w:sz w:val="27"/>
                <w:szCs w:val="27"/>
                <w:lang w:bidi="ar-SA"/>
              </w:rPr>
            </w:rPrChange>
          </w:rPr>
          <w:t>describes a repetition structure in PROMELA. Only one option can be selected at a time. After the option completes, the execution of the structure is repeated. The normal way to terminate the repetition structure is with a </w:t>
        </w:r>
        <w:r w:rsidRPr="00DB7206">
          <w:rPr>
            <w:rFonts w:asciiTheme="majorBidi" w:hAnsiTheme="majorBidi" w:cstheme="majorBidi"/>
            <w:color w:val="auto"/>
            <w:sz w:val="24"/>
            <w:szCs w:val="24"/>
            <w:rPrChange w:id="673" w:author="Ahmad Mnasra" w:date="2016-12-22T09:23:00Z">
              <w:rPr>
                <w:rFonts w:ascii="Courier New" w:hAnsi="Courier New" w:cs="Courier New"/>
                <w:szCs w:val="20"/>
                <w:lang w:bidi="ar-SA"/>
              </w:rPr>
            </w:rPrChange>
          </w:rPr>
          <w:t>break</w:t>
        </w:r>
        <w:r w:rsidRPr="00DB7206">
          <w:rPr>
            <w:rFonts w:asciiTheme="majorBidi" w:hAnsiTheme="majorBidi" w:cstheme="majorBidi"/>
            <w:color w:val="auto"/>
            <w:sz w:val="24"/>
            <w:szCs w:val="24"/>
            <w:rPrChange w:id="674" w:author="Ahmad Mnasra" w:date="2016-12-22T09:23:00Z">
              <w:rPr>
                <w:sz w:val="27"/>
                <w:szCs w:val="27"/>
                <w:lang w:bidi="ar-SA"/>
              </w:rPr>
            </w:rPrChange>
          </w:rPr>
          <w:t> statement. It transfers the control to the instruction that immediately follows the repetition structure.</w:t>
        </w:r>
      </w:ins>
    </w:p>
    <w:p w14:paraId="26656422" w14:textId="1E9B71C1" w:rsidR="0042507A" w:rsidRPr="00DB7206" w:rsidRDefault="004C69BF" w:rsidP="004C69BF">
      <w:pPr>
        <w:pStyle w:val="3"/>
        <w:rPr>
          <w:ins w:id="675" w:author="Ahmad Mnasra" w:date="2016-12-22T08:48:00Z"/>
          <w:rFonts w:asciiTheme="majorBidi" w:hAnsiTheme="majorBidi" w:cstheme="majorBidi"/>
          <w:rPrChange w:id="676" w:author="Ahmad Mnasra" w:date="2016-12-22T09:23:00Z">
            <w:rPr>
              <w:ins w:id="677" w:author="Ahmad Mnasra" w:date="2016-12-22T08:48:00Z"/>
              <w:rFonts w:asciiTheme="majorBidi" w:hAnsiTheme="majorBidi" w:cstheme="majorBidi"/>
              <w:sz w:val="22"/>
            </w:rPr>
          </w:rPrChange>
        </w:rPr>
        <w:pPrChange w:id="678" w:author="Ahmad Mnasra" w:date="2016-12-22T09:22:00Z">
          <w:pPr>
            <w:spacing w:after="120" w:line="22" w:lineRule="atLeast"/>
            <w:ind w:left="115" w:right="1454" w:firstLine="0"/>
          </w:pPr>
        </w:pPrChange>
      </w:pPr>
      <w:bookmarkStart w:id="679" w:name="_Toc470169598"/>
      <w:ins w:id="680" w:author="Ahmad Mnasra" w:date="2016-12-22T09:22:00Z">
        <w:r w:rsidRPr="00DB7206">
          <w:rPr>
            <w:rFonts w:asciiTheme="majorBidi" w:hAnsiTheme="majorBidi" w:cstheme="majorBidi"/>
            <w:rPrChange w:id="681" w:author="Ahmad Mnasra" w:date="2016-12-22T09:23:00Z">
              <w:rPr>
                <w:rFonts w:asciiTheme="majorBidi" w:hAnsiTheme="majorBidi" w:cstheme="majorBidi"/>
                <w:sz w:val="22"/>
              </w:rPr>
            </w:rPrChange>
          </w:rPr>
          <w:t>Unconditional Jumps</w:t>
        </w:r>
      </w:ins>
      <w:bookmarkEnd w:id="679"/>
    </w:p>
    <w:p w14:paraId="64D96D9E" w14:textId="77777777" w:rsidR="004C69BF" w:rsidRPr="00DB7206" w:rsidRDefault="004C69BF" w:rsidP="004C69BF">
      <w:pPr>
        <w:spacing w:before="100" w:beforeAutospacing="1" w:after="100" w:afterAutospacing="1" w:line="240" w:lineRule="auto"/>
        <w:ind w:left="0" w:right="0" w:firstLine="0"/>
        <w:jc w:val="left"/>
        <w:rPr>
          <w:ins w:id="682" w:author="Ahmad Mnasra" w:date="2016-12-22T08:48:00Z"/>
          <w:rFonts w:asciiTheme="majorBidi" w:hAnsiTheme="majorBidi" w:cstheme="majorBidi"/>
          <w:color w:val="auto"/>
          <w:sz w:val="24"/>
          <w:szCs w:val="24"/>
          <w:rPrChange w:id="683" w:author="Ahmad Mnasra" w:date="2016-12-22T09:23:00Z">
            <w:rPr>
              <w:ins w:id="684" w:author="Ahmad Mnasra" w:date="2016-12-22T08:48:00Z"/>
              <w:sz w:val="27"/>
              <w:szCs w:val="27"/>
              <w:lang w:bidi="ar-SA"/>
            </w:rPr>
          </w:rPrChange>
        </w:rPr>
      </w:pPr>
      <w:ins w:id="685" w:author="Ahmad Mnasra" w:date="2016-12-22T08:48:00Z">
        <w:r w:rsidRPr="00DB7206">
          <w:rPr>
            <w:rFonts w:asciiTheme="majorBidi" w:hAnsiTheme="majorBidi" w:cstheme="majorBidi"/>
            <w:color w:val="auto"/>
            <w:sz w:val="24"/>
            <w:szCs w:val="24"/>
            <w:rPrChange w:id="686" w:author="Ahmad Mnasra" w:date="2016-12-22T09:23:00Z">
              <w:rPr>
                <w:sz w:val="27"/>
                <w:szCs w:val="27"/>
                <w:lang w:bidi="ar-SA"/>
              </w:rPr>
            </w:rPrChange>
          </w:rPr>
          <w:t>Another way to break a loop is the </w:t>
        </w:r>
        <w:r w:rsidRPr="00DB7206">
          <w:rPr>
            <w:rFonts w:asciiTheme="majorBidi" w:hAnsiTheme="majorBidi" w:cstheme="majorBidi"/>
            <w:color w:val="auto"/>
            <w:sz w:val="24"/>
            <w:szCs w:val="24"/>
            <w:rPrChange w:id="687" w:author="Ahmad Mnasra" w:date="2016-12-22T09:23:00Z">
              <w:rPr>
                <w:rFonts w:ascii="Courier New" w:hAnsi="Courier New" w:cs="Courier New"/>
                <w:szCs w:val="20"/>
                <w:lang w:bidi="ar-SA"/>
              </w:rPr>
            </w:rPrChange>
          </w:rPr>
          <w:t>goto</w:t>
        </w:r>
        <w:r w:rsidRPr="00DB7206">
          <w:rPr>
            <w:rFonts w:asciiTheme="majorBidi" w:hAnsiTheme="majorBidi" w:cstheme="majorBidi"/>
            <w:color w:val="auto"/>
            <w:sz w:val="24"/>
            <w:szCs w:val="24"/>
            <w:rPrChange w:id="688" w:author="Ahmad Mnasra" w:date="2016-12-22T09:23:00Z">
              <w:rPr>
                <w:sz w:val="27"/>
                <w:szCs w:val="27"/>
                <w:lang w:bidi="ar-SA"/>
              </w:rPr>
            </w:rPrChange>
          </w:rPr>
          <w:t> statement. For example, we can modify the example above as follows:</w:t>
        </w:r>
      </w:ins>
    </w:p>
    <w:p w14:paraId="044F2124" w14:textId="77777777" w:rsidR="004C69BF" w:rsidRPr="00DB7206" w:rsidRDefault="004C69BF" w:rsidP="004C6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ins w:id="689" w:author="Ahmad Mnasra" w:date="2016-12-22T08:48:00Z"/>
          <w:rFonts w:asciiTheme="majorBidi" w:hAnsiTheme="majorBidi" w:cstheme="majorBidi"/>
          <w:i/>
          <w:iCs/>
          <w:color w:val="auto"/>
          <w:sz w:val="24"/>
          <w:szCs w:val="24"/>
          <w:rPrChange w:id="690" w:author="Ahmad Mnasra" w:date="2016-12-22T09:23:00Z">
            <w:rPr>
              <w:ins w:id="691" w:author="Ahmad Mnasra" w:date="2016-12-22T08:48:00Z"/>
              <w:rFonts w:ascii="Courier New" w:hAnsi="Courier New" w:cs="Courier New"/>
              <w:szCs w:val="20"/>
              <w:lang w:bidi="ar-SA"/>
            </w:rPr>
          </w:rPrChange>
        </w:rPr>
      </w:pPr>
      <w:ins w:id="692" w:author="Ahmad Mnasra" w:date="2016-12-22T08:48:00Z">
        <w:r w:rsidRPr="00DB7206">
          <w:rPr>
            <w:rFonts w:asciiTheme="majorBidi" w:hAnsiTheme="majorBidi" w:cstheme="majorBidi"/>
            <w:i/>
            <w:iCs/>
            <w:color w:val="auto"/>
            <w:sz w:val="24"/>
            <w:szCs w:val="24"/>
            <w:rPrChange w:id="693" w:author="Ahmad Mnasra" w:date="2016-12-22T09:23:00Z">
              <w:rPr>
                <w:rFonts w:ascii="Courier New" w:hAnsi="Courier New" w:cs="Courier New"/>
                <w:szCs w:val="20"/>
                <w:lang w:bidi="ar-SA"/>
              </w:rPr>
            </w:rPrChange>
          </w:rPr>
          <w:t xml:space="preserve">  do </w:t>
        </w:r>
      </w:ins>
    </w:p>
    <w:p w14:paraId="6AB71447" w14:textId="77777777" w:rsidR="004C69BF" w:rsidRPr="00DB7206" w:rsidRDefault="004C69BF" w:rsidP="004C6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ins w:id="694" w:author="Ahmad Mnasra" w:date="2016-12-22T08:48:00Z"/>
          <w:rFonts w:asciiTheme="majorBidi" w:hAnsiTheme="majorBidi" w:cstheme="majorBidi"/>
          <w:i/>
          <w:iCs/>
          <w:color w:val="auto"/>
          <w:sz w:val="24"/>
          <w:szCs w:val="24"/>
          <w:rPrChange w:id="695" w:author="Ahmad Mnasra" w:date="2016-12-22T09:23:00Z">
            <w:rPr>
              <w:ins w:id="696" w:author="Ahmad Mnasra" w:date="2016-12-22T08:48:00Z"/>
              <w:rFonts w:ascii="Courier New" w:hAnsi="Courier New" w:cs="Courier New"/>
              <w:szCs w:val="20"/>
              <w:lang w:bidi="ar-SA"/>
            </w:rPr>
          </w:rPrChange>
        </w:rPr>
      </w:pPr>
      <w:ins w:id="697" w:author="Ahmad Mnasra" w:date="2016-12-22T08:48:00Z">
        <w:r w:rsidRPr="00DB7206">
          <w:rPr>
            <w:rFonts w:asciiTheme="majorBidi" w:hAnsiTheme="majorBidi" w:cstheme="majorBidi"/>
            <w:i/>
            <w:iCs/>
            <w:color w:val="auto"/>
            <w:sz w:val="24"/>
            <w:szCs w:val="24"/>
            <w:rPrChange w:id="698" w:author="Ahmad Mnasra" w:date="2016-12-22T09:23:00Z">
              <w:rPr>
                <w:rFonts w:ascii="Courier New" w:hAnsi="Courier New" w:cs="Courier New"/>
                <w:szCs w:val="20"/>
                <w:lang w:bidi="ar-SA"/>
              </w:rPr>
            </w:rPrChange>
          </w:rPr>
          <w:t xml:space="preserve">  :: count = count + 1</w:t>
        </w:r>
      </w:ins>
    </w:p>
    <w:p w14:paraId="0C91DC76" w14:textId="77777777" w:rsidR="004C69BF" w:rsidRPr="00DB7206" w:rsidRDefault="004C69BF" w:rsidP="004C6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ins w:id="699" w:author="Ahmad Mnasra" w:date="2016-12-22T08:48:00Z"/>
          <w:rFonts w:asciiTheme="majorBidi" w:hAnsiTheme="majorBidi" w:cstheme="majorBidi"/>
          <w:i/>
          <w:iCs/>
          <w:color w:val="auto"/>
          <w:sz w:val="24"/>
          <w:szCs w:val="24"/>
          <w:rPrChange w:id="700" w:author="Ahmad Mnasra" w:date="2016-12-22T09:23:00Z">
            <w:rPr>
              <w:ins w:id="701" w:author="Ahmad Mnasra" w:date="2016-12-22T08:48:00Z"/>
              <w:rFonts w:ascii="Courier New" w:hAnsi="Courier New" w:cs="Courier New"/>
              <w:szCs w:val="20"/>
              <w:lang w:bidi="ar-SA"/>
            </w:rPr>
          </w:rPrChange>
        </w:rPr>
      </w:pPr>
      <w:ins w:id="702" w:author="Ahmad Mnasra" w:date="2016-12-22T08:48:00Z">
        <w:r w:rsidRPr="00DB7206">
          <w:rPr>
            <w:rFonts w:asciiTheme="majorBidi" w:hAnsiTheme="majorBidi" w:cstheme="majorBidi"/>
            <w:i/>
            <w:iCs/>
            <w:color w:val="auto"/>
            <w:sz w:val="24"/>
            <w:szCs w:val="24"/>
            <w:rPrChange w:id="703" w:author="Ahmad Mnasra" w:date="2016-12-22T09:23:00Z">
              <w:rPr>
                <w:rFonts w:ascii="Courier New" w:hAnsi="Courier New" w:cs="Courier New"/>
                <w:szCs w:val="20"/>
                <w:lang w:bidi="ar-SA"/>
              </w:rPr>
            </w:rPrChange>
          </w:rPr>
          <w:t xml:space="preserve">  :: count = count - 1</w:t>
        </w:r>
      </w:ins>
    </w:p>
    <w:p w14:paraId="52C34739" w14:textId="77777777" w:rsidR="004C69BF" w:rsidRPr="00DB7206" w:rsidRDefault="004C69BF" w:rsidP="004C6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ins w:id="704" w:author="Ahmad Mnasra" w:date="2016-12-22T08:48:00Z"/>
          <w:rFonts w:asciiTheme="majorBidi" w:hAnsiTheme="majorBidi" w:cstheme="majorBidi"/>
          <w:i/>
          <w:iCs/>
          <w:color w:val="auto"/>
          <w:sz w:val="24"/>
          <w:szCs w:val="24"/>
          <w:rPrChange w:id="705" w:author="Ahmad Mnasra" w:date="2016-12-22T09:23:00Z">
            <w:rPr>
              <w:ins w:id="706" w:author="Ahmad Mnasra" w:date="2016-12-22T08:48:00Z"/>
              <w:rFonts w:ascii="Courier New" w:hAnsi="Courier New" w:cs="Courier New"/>
              <w:szCs w:val="20"/>
              <w:lang w:bidi="ar-SA"/>
            </w:rPr>
          </w:rPrChange>
        </w:rPr>
      </w:pPr>
      <w:ins w:id="707" w:author="Ahmad Mnasra" w:date="2016-12-22T08:48:00Z">
        <w:r w:rsidRPr="00DB7206">
          <w:rPr>
            <w:rFonts w:asciiTheme="majorBidi" w:hAnsiTheme="majorBidi" w:cstheme="majorBidi"/>
            <w:i/>
            <w:iCs/>
            <w:color w:val="auto"/>
            <w:sz w:val="24"/>
            <w:szCs w:val="24"/>
            <w:rPrChange w:id="708" w:author="Ahmad Mnasra" w:date="2016-12-22T09:23:00Z">
              <w:rPr>
                <w:rFonts w:ascii="Courier New" w:hAnsi="Courier New" w:cs="Courier New"/>
                <w:szCs w:val="20"/>
                <w:lang w:bidi="ar-SA"/>
              </w:rPr>
            </w:rPrChange>
          </w:rPr>
          <w:t xml:space="preserve">  :: (count == 0) -&gt; goto done</w:t>
        </w:r>
      </w:ins>
    </w:p>
    <w:p w14:paraId="418ABC5B" w14:textId="2A7984AE" w:rsidR="004C69BF" w:rsidRPr="00DB7206" w:rsidRDefault="004C69BF" w:rsidP="004C6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ins w:id="709" w:author="Ahmad Mnasra" w:date="2016-12-22T09:04:00Z"/>
          <w:rFonts w:asciiTheme="majorBidi" w:hAnsiTheme="majorBidi" w:cstheme="majorBidi"/>
          <w:i/>
          <w:iCs/>
          <w:color w:val="auto"/>
          <w:sz w:val="24"/>
          <w:szCs w:val="24"/>
          <w:rPrChange w:id="710" w:author="Ahmad Mnasra" w:date="2016-12-22T09:23:00Z">
            <w:rPr>
              <w:ins w:id="711" w:author="Ahmad Mnasra" w:date="2016-12-22T09:04:00Z"/>
              <w:color w:val="auto"/>
              <w:sz w:val="24"/>
              <w:szCs w:val="24"/>
            </w:rPr>
          </w:rPrChange>
        </w:rPr>
        <w:pPrChange w:id="712" w:author="Ahmad Mnasra" w:date="2016-12-22T09:04: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pPrChange>
      </w:pPr>
      <w:ins w:id="713" w:author="Ahmad Mnasra" w:date="2016-12-22T08:48:00Z">
        <w:r w:rsidRPr="00DB7206">
          <w:rPr>
            <w:rFonts w:asciiTheme="majorBidi" w:hAnsiTheme="majorBidi" w:cstheme="majorBidi"/>
            <w:i/>
            <w:iCs/>
            <w:color w:val="auto"/>
            <w:sz w:val="24"/>
            <w:szCs w:val="24"/>
            <w:rPrChange w:id="714" w:author="Ahmad Mnasra" w:date="2016-12-22T09:23:00Z">
              <w:rPr>
                <w:rFonts w:ascii="Courier New" w:hAnsi="Courier New" w:cs="Courier New"/>
                <w:szCs w:val="20"/>
                <w:lang w:bidi="ar-SA"/>
              </w:rPr>
            </w:rPrChange>
          </w:rPr>
          <w:t xml:space="preserve">  od</w:t>
        </w:r>
      </w:ins>
    </w:p>
    <w:p w14:paraId="12E3BDD6" w14:textId="77777777" w:rsidR="004C69BF" w:rsidRPr="00DB7206" w:rsidRDefault="004C69BF" w:rsidP="004C6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ins w:id="715" w:author="Ahmad Mnasra" w:date="2016-12-22T08:48:00Z"/>
          <w:rFonts w:asciiTheme="majorBidi" w:hAnsiTheme="majorBidi" w:cstheme="majorBidi"/>
          <w:i/>
          <w:iCs/>
          <w:color w:val="auto"/>
          <w:sz w:val="24"/>
          <w:szCs w:val="24"/>
          <w:rPrChange w:id="716" w:author="Ahmad Mnasra" w:date="2016-12-22T09:23:00Z">
            <w:rPr>
              <w:ins w:id="717" w:author="Ahmad Mnasra" w:date="2016-12-22T08:48:00Z"/>
              <w:rFonts w:ascii="Courier New" w:hAnsi="Courier New" w:cs="Courier New"/>
              <w:szCs w:val="20"/>
              <w:lang w:bidi="ar-SA"/>
            </w:rPr>
          </w:rPrChange>
        </w:rPr>
        <w:pPrChange w:id="718" w:author="Ahmad Mnasra" w:date="2016-12-22T09:04: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pPrChange>
      </w:pPr>
    </w:p>
    <w:p w14:paraId="0268C00F" w14:textId="77777777" w:rsidR="004C69BF" w:rsidRPr="00DB7206" w:rsidRDefault="004C69BF" w:rsidP="004C6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ins w:id="719" w:author="Ahmad Mnasra" w:date="2016-12-22T08:48:00Z"/>
          <w:rFonts w:asciiTheme="majorBidi" w:hAnsiTheme="majorBidi" w:cstheme="majorBidi"/>
          <w:i/>
          <w:iCs/>
          <w:color w:val="auto"/>
          <w:sz w:val="24"/>
          <w:szCs w:val="24"/>
          <w:rPrChange w:id="720" w:author="Ahmad Mnasra" w:date="2016-12-22T09:23:00Z">
            <w:rPr>
              <w:ins w:id="721" w:author="Ahmad Mnasra" w:date="2016-12-22T08:48:00Z"/>
              <w:rFonts w:ascii="Courier New" w:hAnsi="Courier New" w:cs="Courier New"/>
              <w:szCs w:val="20"/>
              <w:lang w:bidi="ar-SA"/>
            </w:rPr>
          </w:rPrChange>
        </w:rPr>
      </w:pPr>
      <w:ins w:id="722" w:author="Ahmad Mnasra" w:date="2016-12-22T08:48:00Z">
        <w:r w:rsidRPr="00DB7206">
          <w:rPr>
            <w:rFonts w:asciiTheme="majorBidi" w:hAnsiTheme="majorBidi" w:cstheme="majorBidi"/>
            <w:i/>
            <w:iCs/>
            <w:color w:val="auto"/>
            <w:sz w:val="24"/>
            <w:szCs w:val="24"/>
            <w:rPrChange w:id="723" w:author="Ahmad Mnasra" w:date="2016-12-22T09:23:00Z">
              <w:rPr>
                <w:rFonts w:ascii="Courier New" w:hAnsi="Courier New" w:cs="Courier New"/>
                <w:szCs w:val="20"/>
                <w:lang w:bidi="ar-SA"/>
              </w:rPr>
            </w:rPrChange>
          </w:rPr>
          <w:lastRenderedPageBreak/>
          <w:t xml:space="preserve"> done:</w:t>
        </w:r>
      </w:ins>
    </w:p>
    <w:p w14:paraId="079CC07E" w14:textId="2D0C6446" w:rsidR="004C69BF" w:rsidRPr="00DB7206" w:rsidRDefault="004C69BF" w:rsidP="004C6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ins w:id="724" w:author="Ahmad Mnasra" w:date="2016-12-22T09:04:00Z"/>
          <w:rFonts w:asciiTheme="majorBidi" w:hAnsiTheme="majorBidi" w:cstheme="majorBidi"/>
          <w:i/>
          <w:iCs/>
          <w:color w:val="auto"/>
          <w:sz w:val="24"/>
          <w:szCs w:val="24"/>
          <w:rPrChange w:id="725" w:author="Ahmad Mnasra" w:date="2016-12-22T09:23:00Z">
            <w:rPr>
              <w:ins w:id="726" w:author="Ahmad Mnasra" w:date="2016-12-22T09:04:00Z"/>
              <w:color w:val="auto"/>
              <w:sz w:val="24"/>
              <w:szCs w:val="24"/>
            </w:rPr>
          </w:rPrChange>
        </w:rPr>
      </w:pPr>
      <w:ins w:id="727" w:author="Ahmad Mnasra" w:date="2016-12-22T08:48:00Z">
        <w:r w:rsidRPr="00DB7206">
          <w:rPr>
            <w:rFonts w:asciiTheme="majorBidi" w:hAnsiTheme="majorBidi" w:cstheme="majorBidi"/>
            <w:i/>
            <w:iCs/>
            <w:color w:val="auto"/>
            <w:sz w:val="24"/>
            <w:szCs w:val="24"/>
            <w:rPrChange w:id="728" w:author="Ahmad Mnasra" w:date="2016-12-22T09:23:00Z">
              <w:rPr>
                <w:rFonts w:ascii="Courier New" w:hAnsi="Courier New" w:cs="Courier New"/>
                <w:szCs w:val="20"/>
                <w:lang w:bidi="ar-SA"/>
              </w:rPr>
            </w:rPrChange>
          </w:rPr>
          <w:t xml:space="preserve">  skip;</w:t>
        </w:r>
      </w:ins>
    </w:p>
    <w:p w14:paraId="4F6F93E4" w14:textId="77777777" w:rsidR="004C69BF" w:rsidRPr="00DB7206" w:rsidRDefault="004C69BF" w:rsidP="004C6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ins w:id="729" w:author="Ahmad Mnasra" w:date="2016-12-22T08:48:00Z"/>
          <w:rFonts w:asciiTheme="majorBidi" w:hAnsiTheme="majorBidi" w:cstheme="majorBidi"/>
          <w:color w:val="auto"/>
          <w:sz w:val="24"/>
          <w:szCs w:val="24"/>
          <w:rPrChange w:id="730" w:author="Ahmad Mnasra" w:date="2016-12-22T09:23:00Z">
            <w:rPr>
              <w:ins w:id="731" w:author="Ahmad Mnasra" w:date="2016-12-22T08:48:00Z"/>
              <w:rFonts w:ascii="Courier New" w:hAnsi="Courier New" w:cs="Courier New"/>
              <w:szCs w:val="20"/>
              <w:lang w:bidi="ar-SA"/>
            </w:rPr>
          </w:rPrChange>
        </w:rPr>
      </w:pPr>
    </w:p>
    <w:p w14:paraId="4CCA4F2F" w14:textId="271F9353" w:rsidR="004C69BF" w:rsidRPr="00DB7206" w:rsidRDefault="004C69BF" w:rsidP="004C69BF">
      <w:pPr>
        <w:spacing w:after="120" w:line="22" w:lineRule="atLeast"/>
        <w:ind w:left="115" w:right="1454" w:firstLine="0"/>
        <w:rPr>
          <w:ins w:id="732" w:author="Ahmad Mnasra" w:date="2016-12-22T09:08:00Z"/>
          <w:rFonts w:asciiTheme="majorBidi" w:hAnsiTheme="majorBidi" w:cstheme="majorBidi"/>
          <w:color w:val="auto"/>
          <w:sz w:val="24"/>
          <w:szCs w:val="24"/>
          <w:rPrChange w:id="733" w:author="Ahmad Mnasra" w:date="2016-12-22T09:23:00Z">
            <w:rPr>
              <w:ins w:id="734" w:author="Ahmad Mnasra" w:date="2016-12-22T09:08:00Z"/>
              <w:color w:val="auto"/>
              <w:sz w:val="24"/>
              <w:szCs w:val="24"/>
            </w:rPr>
          </w:rPrChange>
        </w:rPr>
      </w:pPr>
      <w:ins w:id="735" w:author="Ahmad Mnasra" w:date="2016-12-22T08:48:00Z">
        <w:r w:rsidRPr="00DB7206">
          <w:rPr>
            <w:rFonts w:asciiTheme="majorBidi" w:hAnsiTheme="majorBidi" w:cstheme="majorBidi"/>
            <w:color w:val="auto"/>
            <w:sz w:val="24"/>
            <w:szCs w:val="24"/>
            <w:rPrChange w:id="736" w:author="Ahmad Mnasra" w:date="2016-12-22T09:23:00Z">
              <w:rPr>
                <w:sz w:val="27"/>
                <w:szCs w:val="27"/>
                <w:lang w:bidi="ar-SA"/>
              </w:rPr>
            </w:rPrChange>
          </w:rPr>
          <w:t>The </w:t>
        </w:r>
        <w:r w:rsidRPr="00DB7206">
          <w:rPr>
            <w:rFonts w:asciiTheme="majorBidi" w:hAnsiTheme="majorBidi" w:cstheme="majorBidi"/>
            <w:color w:val="auto"/>
            <w:sz w:val="24"/>
            <w:szCs w:val="24"/>
            <w:rPrChange w:id="737" w:author="Ahmad Mnasra" w:date="2016-12-22T09:23:00Z">
              <w:rPr>
                <w:rFonts w:ascii="Courier New" w:hAnsi="Courier New" w:cs="Courier New"/>
                <w:szCs w:val="20"/>
                <w:lang w:bidi="ar-SA"/>
              </w:rPr>
            </w:rPrChange>
          </w:rPr>
          <w:t>goto</w:t>
        </w:r>
        <w:r w:rsidRPr="00DB7206">
          <w:rPr>
            <w:rFonts w:asciiTheme="majorBidi" w:hAnsiTheme="majorBidi" w:cstheme="majorBidi"/>
            <w:color w:val="auto"/>
            <w:sz w:val="24"/>
            <w:szCs w:val="24"/>
            <w:rPrChange w:id="738" w:author="Ahmad Mnasra" w:date="2016-12-22T09:23:00Z">
              <w:rPr>
                <w:sz w:val="27"/>
                <w:szCs w:val="27"/>
                <w:lang w:bidi="ar-SA"/>
              </w:rPr>
            </w:rPrChange>
          </w:rPr>
          <w:t> in this example jumps to a label named </w:t>
        </w:r>
        <w:r w:rsidRPr="00DB7206">
          <w:rPr>
            <w:rFonts w:asciiTheme="majorBidi" w:hAnsiTheme="majorBidi" w:cstheme="majorBidi"/>
            <w:color w:val="auto"/>
            <w:sz w:val="24"/>
            <w:szCs w:val="24"/>
            <w:rPrChange w:id="739" w:author="Ahmad Mnasra" w:date="2016-12-22T09:23:00Z">
              <w:rPr>
                <w:rFonts w:ascii="Courier New" w:hAnsi="Courier New" w:cs="Courier New"/>
                <w:szCs w:val="20"/>
                <w:lang w:bidi="ar-SA"/>
              </w:rPr>
            </w:rPrChange>
          </w:rPr>
          <w:t>done</w:t>
        </w:r>
        <w:r w:rsidRPr="00DB7206">
          <w:rPr>
            <w:rFonts w:asciiTheme="majorBidi" w:hAnsiTheme="majorBidi" w:cstheme="majorBidi"/>
            <w:color w:val="auto"/>
            <w:sz w:val="24"/>
            <w:szCs w:val="24"/>
            <w:rPrChange w:id="740" w:author="Ahmad Mnasra" w:date="2016-12-22T09:23:00Z">
              <w:rPr>
                <w:sz w:val="27"/>
                <w:szCs w:val="27"/>
                <w:lang w:bidi="ar-SA"/>
              </w:rPr>
            </w:rPrChange>
          </w:rPr>
          <w:t>. A label can only appear before a statement. If we might want to jump at the end of the program, for example, a dummy statement </w:t>
        </w:r>
        <w:r w:rsidRPr="00DB7206">
          <w:rPr>
            <w:rFonts w:asciiTheme="majorBidi" w:hAnsiTheme="majorBidi" w:cstheme="majorBidi"/>
            <w:color w:val="auto"/>
            <w:sz w:val="24"/>
            <w:szCs w:val="24"/>
            <w:rPrChange w:id="741" w:author="Ahmad Mnasra" w:date="2016-12-22T09:23:00Z">
              <w:rPr>
                <w:rFonts w:ascii="Courier New" w:hAnsi="Courier New" w:cs="Courier New"/>
                <w:szCs w:val="20"/>
                <w:lang w:bidi="ar-SA"/>
              </w:rPr>
            </w:rPrChange>
          </w:rPr>
          <w:t>skip</w:t>
        </w:r>
        <w:r w:rsidRPr="00DB7206">
          <w:rPr>
            <w:rFonts w:asciiTheme="majorBidi" w:hAnsiTheme="majorBidi" w:cstheme="majorBidi"/>
            <w:color w:val="auto"/>
            <w:sz w:val="24"/>
            <w:szCs w:val="24"/>
            <w:rPrChange w:id="742" w:author="Ahmad Mnasra" w:date="2016-12-22T09:23:00Z">
              <w:rPr>
                <w:sz w:val="27"/>
                <w:szCs w:val="27"/>
                <w:lang w:bidi="ar-SA"/>
              </w:rPr>
            </w:rPrChange>
          </w:rPr>
          <w:t> is useful: it is a place holder that is always executable and has no effect.</w:t>
        </w:r>
      </w:ins>
    </w:p>
    <w:p w14:paraId="7FA0F5EF" w14:textId="77777777" w:rsidR="004C69BF" w:rsidRPr="00DB7206" w:rsidRDefault="004C69BF" w:rsidP="004C69BF">
      <w:pPr>
        <w:pStyle w:val="2"/>
        <w:numPr>
          <w:ilvl w:val="0"/>
          <w:numId w:val="50"/>
        </w:numPr>
        <w:rPr>
          <w:ins w:id="743" w:author="Ahmad Mnasra" w:date="2016-12-22T09:21:00Z"/>
          <w:rFonts w:asciiTheme="majorBidi" w:hAnsiTheme="majorBidi" w:cstheme="majorBidi"/>
          <w:rPrChange w:id="744" w:author="Ahmad Mnasra" w:date="2016-12-22T09:23:00Z">
            <w:rPr>
              <w:ins w:id="745" w:author="Ahmad Mnasra" w:date="2016-12-22T09:21:00Z"/>
            </w:rPr>
          </w:rPrChange>
        </w:rPr>
        <w:pPrChange w:id="746" w:author="Ahmad Mnasra" w:date="2016-12-22T09:21:00Z">
          <w:pPr>
            <w:pStyle w:val="2"/>
          </w:pPr>
        </w:pPrChange>
      </w:pPr>
      <w:bookmarkStart w:id="747" w:name="SECTION00618000000000000000"/>
      <w:bookmarkStart w:id="748" w:name="_Toc470169599"/>
      <w:ins w:id="749" w:author="Ahmad Mnasra" w:date="2016-12-22T09:21:00Z">
        <w:r w:rsidRPr="00DB7206">
          <w:rPr>
            <w:rFonts w:asciiTheme="majorBidi" w:hAnsiTheme="majorBidi" w:cstheme="majorBidi"/>
            <w:rPrChange w:id="750" w:author="Ahmad Mnasra" w:date="2016-12-22T09:23:00Z">
              <w:rPr/>
            </w:rPrChange>
          </w:rPr>
          <w:t>Conditional Expressions</w:t>
        </w:r>
        <w:bookmarkEnd w:id="747"/>
        <w:bookmarkEnd w:id="748"/>
      </w:ins>
    </w:p>
    <w:p w14:paraId="5E142C08" w14:textId="77777777" w:rsidR="004C69BF" w:rsidRPr="00DB7206" w:rsidRDefault="004C69BF" w:rsidP="004C69BF">
      <w:pPr>
        <w:spacing w:before="100" w:beforeAutospacing="1" w:after="100" w:afterAutospacing="1" w:line="240" w:lineRule="auto"/>
        <w:ind w:left="0" w:right="0" w:firstLine="0"/>
        <w:jc w:val="left"/>
        <w:rPr>
          <w:ins w:id="751" w:author="Ahmad Mnasra" w:date="2016-12-22T09:20:00Z"/>
          <w:rFonts w:asciiTheme="majorBidi" w:hAnsiTheme="majorBidi" w:cstheme="majorBidi"/>
          <w:color w:val="auto"/>
          <w:sz w:val="24"/>
          <w:szCs w:val="24"/>
          <w:rPrChange w:id="752" w:author="Ahmad Mnasra" w:date="2016-12-22T09:23:00Z">
            <w:rPr>
              <w:ins w:id="753" w:author="Ahmad Mnasra" w:date="2016-12-22T09:20:00Z"/>
              <w:sz w:val="27"/>
              <w:szCs w:val="27"/>
              <w:lang w:bidi="ar-SA"/>
            </w:rPr>
          </w:rPrChange>
        </w:rPr>
      </w:pPr>
      <w:ins w:id="754" w:author="Ahmad Mnasra" w:date="2016-12-22T09:20:00Z">
        <w:r w:rsidRPr="00DB7206">
          <w:rPr>
            <w:rFonts w:asciiTheme="majorBidi" w:hAnsiTheme="majorBidi" w:cstheme="majorBidi"/>
            <w:color w:val="auto"/>
            <w:sz w:val="24"/>
            <w:szCs w:val="24"/>
            <w:rPrChange w:id="755" w:author="Ahmad Mnasra" w:date="2016-12-22T09:23:00Z">
              <w:rPr>
                <w:sz w:val="27"/>
                <w:szCs w:val="27"/>
                <w:lang w:bidi="ar-SA"/>
              </w:rPr>
            </w:rPrChange>
          </w:rPr>
          <w:t>Conditional expressions analogous to the C-syntax </w:t>
        </w:r>
        <w:r w:rsidRPr="00DB7206">
          <w:rPr>
            <w:rFonts w:asciiTheme="majorBidi" w:hAnsiTheme="majorBidi" w:cstheme="majorBidi"/>
            <w:i/>
            <w:iCs/>
            <w:color w:val="auto"/>
            <w:sz w:val="24"/>
            <w:szCs w:val="24"/>
            <w:rPrChange w:id="756" w:author="Ahmad Mnasra" w:date="2016-12-22T09:23:00Z">
              <w:rPr>
                <w:rFonts w:ascii="Courier New" w:hAnsi="Courier New" w:cs="Courier New"/>
                <w:szCs w:val="20"/>
                <w:lang w:bidi="ar-SA"/>
              </w:rPr>
            </w:rPrChange>
          </w:rPr>
          <w:t>expr1 ? expr2 : expr3</w:t>
        </w:r>
        <w:r w:rsidRPr="00DB7206">
          <w:rPr>
            <w:rFonts w:asciiTheme="majorBidi" w:hAnsiTheme="majorBidi" w:cstheme="majorBidi"/>
            <w:color w:val="auto"/>
            <w:sz w:val="24"/>
            <w:szCs w:val="24"/>
            <w:rPrChange w:id="757" w:author="Ahmad Mnasra" w:date="2016-12-22T09:23:00Z">
              <w:rPr>
                <w:sz w:val="27"/>
                <w:szCs w:val="27"/>
                <w:lang w:bidi="ar-SA"/>
              </w:rPr>
            </w:rPrChange>
          </w:rPr>
          <w:t> are supported in Spin version 2. The syntax is however, different from C:</w:t>
        </w:r>
      </w:ins>
    </w:p>
    <w:p w14:paraId="46EA2418" w14:textId="77777777" w:rsidR="004C69BF" w:rsidRPr="00DB7206" w:rsidRDefault="004C69BF" w:rsidP="004C69BF">
      <w:pPr>
        <w:spacing w:before="100" w:beforeAutospacing="1" w:after="100" w:afterAutospacing="1" w:line="240" w:lineRule="auto"/>
        <w:ind w:left="0" w:right="0" w:firstLine="0"/>
        <w:jc w:val="left"/>
        <w:rPr>
          <w:ins w:id="758" w:author="Ahmad Mnasra" w:date="2016-12-22T09:20:00Z"/>
          <w:rFonts w:asciiTheme="majorBidi" w:hAnsiTheme="majorBidi" w:cstheme="majorBidi"/>
          <w:i/>
          <w:iCs/>
          <w:color w:val="auto"/>
          <w:sz w:val="24"/>
          <w:szCs w:val="24"/>
          <w:rPrChange w:id="759" w:author="Ahmad Mnasra" w:date="2016-12-22T09:23:00Z">
            <w:rPr>
              <w:ins w:id="760" w:author="Ahmad Mnasra" w:date="2016-12-22T09:20:00Z"/>
              <w:rFonts w:ascii="Courier New" w:hAnsi="Courier New" w:cs="Courier New"/>
              <w:szCs w:val="20"/>
              <w:lang w:bidi="ar-SA"/>
            </w:rPr>
          </w:rPrChange>
        </w:rPr>
        <w:pPrChange w:id="761" w:author="Ahmad Mnasra" w:date="2016-12-22T09:20: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pPrChange>
      </w:pPr>
      <w:ins w:id="762" w:author="Ahmad Mnasra" w:date="2016-12-22T09:20:00Z">
        <w:r w:rsidRPr="00DB7206">
          <w:rPr>
            <w:rFonts w:asciiTheme="majorBidi" w:hAnsiTheme="majorBidi" w:cstheme="majorBidi"/>
            <w:i/>
            <w:iCs/>
            <w:color w:val="auto"/>
            <w:sz w:val="24"/>
            <w:szCs w:val="24"/>
            <w:rPrChange w:id="763" w:author="Ahmad Mnasra" w:date="2016-12-22T09:23:00Z">
              <w:rPr>
                <w:rFonts w:ascii="Courier New" w:hAnsi="Courier New" w:cs="Courier New"/>
                <w:szCs w:val="20"/>
                <w:lang w:bidi="ar-SA"/>
              </w:rPr>
            </w:rPrChange>
          </w:rPr>
          <w:t xml:space="preserve"> (expr1 -&gt; expr2 : expr3)</w:t>
        </w:r>
      </w:ins>
    </w:p>
    <w:p w14:paraId="0034C48B" w14:textId="5756105C" w:rsidR="004C69BF" w:rsidRPr="00DB7206" w:rsidRDefault="004C69BF" w:rsidP="00DB7206">
      <w:pPr>
        <w:spacing w:before="100" w:beforeAutospacing="1" w:after="100" w:afterAutospacing="1" w:line="240" w:lineRule="auto"/>
        <w:ind w:left="0" w:right="0" w:firstLine="0"/>
        <w:jc w:val="left"/>
        <w:rPr>
          <w:ins w:id="764" w:author="Ahmad Mnasra" w:date="2016-12-22T09:08:00Z"/>
          <w:rFonts w:asciiTheme="majorBidi" w:hAnsiTheme="majorBidi" w:cstheme="majorBidi"/>
          <w:color w:val="auto"/>
          <w:sz w:val="24"/>
          <w:szCs w:val="24"/>
          <w:rPrChange w:id="765" w:author="Ahmad Mnasra" w:date="2016-12-22T09:28:00Z">
            <w:rPr>
              <w:ins w:id="766" w:author="Ahmad Mnasra" w:date="2016-12-22T09:08:00Z"/>
              <w:color w:val="auto"/>
              <w:sz w:val="24"/>
              <w:szCs w:val="24"/>
            </w:rPr>
          </w:rPrChange>
        </w:rPr>
        <w:pPrChange w:id="767" w:author="Ahmad Mnasra" w:date="2016-12-22T09:28:00Z">
          <w:pPr>
            <w:spacing w:after="120" w:line="22" w:lineRule="atLeast"/>
            <w:ind w:left="115" w:right="1454" w:firstLine="0"/>
          </w:pPr>
        </w:pPrChange>
      </w:pPr>
      <w:ins w:id="768" w:author="Ahmad Mnasra" w:date="2016-12-22T09:20:00Z">
        <w:r w:rsidRPr="00DB7206">
          <w:rPr>
            <w:rFonts w:asciiTheme="majorBidi" w:hAnsiTheme="majorBidi" w:cstheme="majorBidi"/>
            <w:color w:val="auto"/>
            <w:sz w:val="24"/>
            <w:szCs w:val="24"/>
            <w:rPrChange w:id="769" w:author="Ahmad Mnasra" w:date="2016-12-22T09:23:00Z">
              <w:rPr>
                <w:sz w:val="27"/>
                <w:szCs w:val="27"/>
                <w:lang w:bidi="ar-SA"/>
              </w:rPr>
            </w:rPrChange>
          </w:rPr>
          <w:t>The expression has the value of </w:t>
        </w:r>
        <w:r w:rsidRPr="00DB7206">
          <w:rPr>
            <w:rFonts w:asciiTheme="majorBidi" w:hAnsiTheme="majorBidi" w:cstheme="majorBidi"/>
            <w:i/>
            <w:iCs/>
            <w:color w:val="auto"/>
            <w:sz w:val="24"/>
            <w:szCs w:val="24"/>
            <w:rPrChange w:id="770" w:author="Ahmad Mnasra" w:date="2016-12-22T09:23:00Z">
              <w:rPr>
                <w:rFonts w:ascii="Courier New" w:hAnsi="Courier New" w:cs="Courier New"/>
                <w:szCs w:val="20"/>
                <w:lang w:bidi="ar-SA"/>
              </w:rPr>
            </w:rPrChange>
          </w:rPr>
          <w:t>expr2</w:t>
        </w:r>
        <w:r w:rsidRPr="00DB7206">
          <w:rPr>
            <w:rFonts w:asciiTheme="majorBidi" w:hAnsiTheme="majorBidi" w:cstheme="majorBidi"/>
            <w:color w:val="auto"/>
            <w:sz w:val="24"/>
            <w:szCs w:val="24"/>
            <w:rPrChange w:id="771" w:author="Ahmad Mnasra" w:date="2016-12-22T09:23:00Z">
              <w:rPr>
                <w:sz w:val="27"/>
                <w:szCs w:val="27"/>
                <w:lang w:bidi="ar-SA"/>
              </w:rPr>
            </w:rPrChange>
          </w:rPr>
          <w:t> when </w:t>
        </w:r>
        <w:r w:rsidRPr="00DB7206">
          <w:rPr>
            <w:rFonts w:asciiTheme="majorBidi" w:hAnsiTheme="majorBidi" w:cstheme="majorBidi"/>
            <w:i/>
            <w:iCs/>
            <w:color w:val="auto"/>
            <w:sz w:val="24"/>
            <w:szCs w:val="24"/>
            <w:rPrChange w:id="772" w:author="Ahmad Mnasra" w:date="2016-12-22T09:23:00Z">
              <w:rPr>
                <w:rFonts w:ascii="Courier New" w:hAnsi="Courier New" w:cs="Courier New"/>
                <w:szCs w:val="20"/>
                <w:lang w:bidi="ar-SA"/>
              </w:rPr>
            </w:rPrChange>
          </w:rPr>
          <w:t>expr1</w:t>
        </w:r>
        <w:r w:rsidRPr="00DB7206">
          <w:rPr>
            <w:rFonts w:asciiTheme="majorBidi" w:hAnsiTheme="majorBidi" w:cstheme="majorBidi"/>
            <w:color w:val="auto"/>
            <w:sz w:val="24"/>
            <w:szCs w:val="24"/>
            <w:rPrChange w:id="773" w:author="Ahmad Mnasra" w:date="2016-12-22T09:23:00Z">
              <w:rPr>
                <w:sz w:val="27"/>
                <w:szCs w:val="27"/>
                <w:lang w:bidi="ar-SA"/>
              </w:rPr>
            </w:rPrChange>
          </w:rPr>
          <w:t> evaluates to a non-zero value, and the value of </w:t>
        </w:r>
        <w:r w:rsidRPr="00DB7206">
          <w:rPr>
            <w:rFonts w:asciiTheme="majorBidi" w:hAnsiTheme="majorBidi" w:cstheme="majorBidi"/>
            <w:i/>
            <w:iCs/>
            <w:color w:val="auto"/>
            <w:sz w:val="24"/>
            <w:szCs w:val="24"/>
            <w:rPrChange w:id="774" w:author="Ahmad Mnasra" w:date="2016-12-22T09:23:00Z">
              <w:rPr>
                <w:rFonts w:ascii="Courier New" w:hAnsi="Courier New" w:cs="Courier New"/>
                <w:szCs w:val="20"/>
                <w:lang w:bidi="ar-SA"/>
              </w:rPr>
            </w:rPrChange>
          </w:rPr>
          <w:t>expr3</w:t>
        </w:r>
        <w:r w:rsidRPr="00DB7206">
          <w:rPr>
            <w:rFonts w:asciiTheme="majorBidi" w:hAnsiTheme="majorBidi" w:cstheme="majorBidi"/>
            <w:color w:val="auto"/>
            <w:sz w:val="24"/>
            <w:szCs w:val="24"/>
            <w:rPrChange w:id="775" w:author="Ahmad Mnasra" w:date="2016-12-22T09:23:00Z">
              <w:rPr>
                <w:sz w:val="27"/>
                <w:szCs w:val="27"/>
                <w:lang w:bidi="ar-SA"/>
              </w:rPr>
            </w:rPrChange>
          </w:rPr>
          <w:t> otherwise.</w:t>
        </w:r>
      </w:ins>
    </w:p>
    <w:p w14:paraId="2CB51CB1" w14:textId="77777777" w:rsidR="00DB7206" w:rsidRPr="00DB7206" w:rsidRDefault="00DB7206" w:rsidP="00DB7206">
      <w:pPr>
        <w:pStyle w:val="2"/>
        <w:numPr>
          <w:ilvl w:val="0"/>
          <w:numId w:val="50"/>
        </w:numPr>
        <w:rPr>
          <w:ins w:id="776" w:author="Ahmad Mnasra" w:date="2016-12-22T09:27:00Z"/>
          <w:rFonts w:asciiTheme="majorBidi" w:hAnsiTheme="majorBidi" w:cstheme="majorBidi"/>
          <w:rPrChange w:id="777" w:author="Ahmad Mnasra" w:date="2016-12-22T09:28:00Z">
            <w:rPr>
              <w:ins w:id="778" w:author="Ahmad Mnasra" w:date="2016-12-22T09:27:00Z"/>
            </w:rPr>
          </w:rPrChange>
        </w:rPr>
        <w:pPrChange w:id="779" w:author="Ahmad Mnasra" w:date="2016-12-22T09:28:00Z">
          <w:pPr>
            <w:pStyle w:val="2"/>
          </w:pPr>
        </w:pPrChange>
      </w:pPr>
      <w:bookmarkStart w:id="780" w:name="SECTION00619000000000000000"/>
      <w:bookmarkStart w:id="781" w:name="_Toc470169600"/>
      <w:ins w:id="782" w:author="Ahmad Mnasra" w:date="2016-12-22T09:27:00Z">
        <w:r w:rsidRPr="00DB7206">
          <w:rPr>
            <w:rFonts w:asciiTheme="majorBidi" w:hAnsiTheme="majorBidi" w:cstheme="majorBidi"/>
            <w:rPrChange w:id="783" w:author="Ahmad Mnasra" w:date="2016-12-22T09:28:00Z">
              <w:rPr/>
            </w:rPrChange>
          </w:rPr>
          <w:t>Active Proctypes</w:t>
        </w:r>
        <w:bookmarkEnd w:id="780"/>
        <w:bookmarkEnd w:id="781"/>
      </w:ins>
    </w:p>
    <w:p w14:paraId="3B1A6CD2" w14:textId="77777777" w:rsidR="00DB7206" w:rsidRPr="00DB7206" w:rsidRDefault="00DB7206" w:rsidP="00DB7206">
      <w:pPr>
        <w:pStyle w:val="NormalWeb"/>
        <w:rPr>
          <w:ins w:id="784" w:author="Ahmad Mnasra" w:date="2016-12-22T09:27:00Z"/>
          <w:rFonts w:asciiTheme="majorBidi" w:hAnsiTheme="majorBidi" w:cstheme="majorBidi"/>
          <w:rPrChange w:id="785" w:author="Ahmad Mnasra" w:date="2016-12-22T09:28:00Z">
            <w:rPr>
              <w:ins w:id="786" w:author="Ahmad Mnasra" w:date="2016-12-22T09:27:00Z"/>
              <w:color w:val="000000"/>
              <w:sz w:val="27"/>
              <w:szCs w:val="27"/>
            </w:rPr>
          </w:rPrChange>
        </w:rPr>
      </w:pPr>
      <w:ins w:id="787" w:author="Ahmad Mnasra" w:date="2016-12-22T09:27:00Z">
        <w:r w:rsidRPr="00DB7206">
          <w:rPr>
            <w:rFonts w:asciiTheme="majorBidi" w:hAnsiTheme="majorBidi" w:cstheme="majorBidi"/>
            <w:rPrChange w:id="788" w:author="Ahmad Mnasra" w:date="2016-12-22T09:28:00Z">
              <w:rPr>
                <w:color w:val="000000"/>
                <w:sz w:val="27"/>
                <w:szCs w:val="27"/>
              </w:rPr>
            </w:rPrChange>
          </w:rPr>
          <w:t>In Spin version 2 there is a keyword</w:t>
        </w:r>
        <w:r w:rsidRPr="00DB7206">
          <w:rPr>
            <w:rFonts w:asciiTheme="majorBidi" w:hAnsiTheme="majorBidi" w:cstheme="majorBidi"/>
            <w:rPrChange w:id="789" w:author="Ahmad Mnasra" w:date="2016-12-22T09:28:00Z">
              <w:rPr>
                <w:rStyle w:val="apple-converted-space"/>
                <w:rFonts w:eastAsia="Arial"/>
                <w:sz w:val="27"/>
                <w:szCs w:val="27"/>
              </w:rPr>
            </w:rPrChange>
          </w:rPr>
          <w:t> </w:t>
        </w:r>
        <w:r w:rsidRPr="00DB7206">
          <w:rPr>
            <w:rFonts w:asciiTheme="majorBidi" w:hAnsiTheme="majorBidi" w:cstheme="majorBidi"/>
            <w:rPrChange w:id="790" w:author="Ahmad Mnasra" w:date="2016-12-22T09:28:00Z">
              <w:rPr>
                <w:rStyle w:val="HTML1"/>
                <w:rFonts w:eastAsia="Arial"/>
              </w:rPr>
            </w:rPrChange>
          </w:rPr>
          <w:t>active</w:t>
        </w:r>
        <w:r w:rsidRPr="00DB7206">
          <w:rPr>
            <w:rFonts w:asciiTheme="majorBidi" w:hAnsiTheme="majorBidi" w:cstheme="majorBidi"/>
            <w:rPrChange w:id="791" w:author="Ahmad Mnasra" w:date="2016-12-22T09:28:00Z">
              <w:rPr>
                <w:rStyle w:val="apple-converted-space"/>
                <w:rFonts w:eastAsia="Arial"/>
                <w:sz w:val="27"/>
                <w:szCs w:val="27"/>
              </w:rPr>
            </w:rPrChange>
          </w:rPr>
          <w:t> </w:t>
        </w:r>
        <w:r w:rsidRPr="00DB7206">
          <w:rPr>
            <w:rFonts w:asciiTheme="majorBidi" w:hAnsiTheme="majorBidi" w:cstheme="majorBidi"/>
            <w:rPrChange w:id="792" w:author="Ahmad Mnasra" w:date="2016-12-22T09:28:00Z">
              <w:rPr>
                <w:color w:val="000000"/>
                <w:sz w:val="27"/>
                <w:szCs w:val="27"/>
              </w:rPr>
            </w:rPrChange>
          </w:rPr>
          <w:t>that can be prefixed to any</w:t>
        </w:r>
        <w:r w:rsidRPr="00DB7206">
          <w:rPr>
            <w:rFonts w:asciiTheme="majorBidi" w:hAnsiTheme="majorBidi" w:cstheme="majorBidi"/>
            <w:rPrChange w:id="793" w:author="Ahmad Mnasra" w:date="2016-12-22T09:28:00Z">
              <w:rPr>
                <w:rStyle w:val="apple-converted-space"/>
                <w:rFonts w:eastAsia="Arial"/>
                <w:sz w:val="27"/>
                <w:szCs w:val="27"/>
              </w:rPr>
            </w:rPrChange>
          </w:rPr>
          <w:t> </w:t>
        </w:r>
        <w:r w:rsidRPr="00DB7206">
          <w:rPr>
            <w:rFonts w:asciiTheme="majorBidi" w:hAnsiTheme="majorBidi" w:cstheme="majorBidi"/>
            <w:rPrChange w:id="794" w:author="Ahmad Mnasra" w:date="2016-12-22T09:28:00Z">
              <w:rPr>
                <w:rStyle w:val="HTML1"/>
                <w:rFonts w:eastAsia="Arial"/>
              </w:rPr>
            </w:rPrChange>
          </w:rPr>
          <w:t>proctype</w:t>
        </w:r>
        <w:r w:rsidRPr="00DB7206">
          <w:rPr>
            <w:rFonts w:asciiTheme="majorBidi" w:hAnsiTheme="majorBidi" w:cstheme="majorBidi"/>
            <w:rPrChange w:id="795" w:author="Ahmad Mnasra" w:date="2016-12-22T09:28:00Z">
              <w:rPr>
                <w:rStyle w:val="apple-converted-space"/>
                <w:rFonts w:eastAsia="Arial"/>
                <w:sz w:val="27"/>
                <w:szCs w:val="27"/>
              </w:rPr>
            </w:rPrChange>
          </w:rPr>
          <w:t> </w:t>
        </w:r>
        <w:r w:rsidRPr="00DB7206">
          <w:rPr>
            <w:rFonts w:asciiTheme="majorBidi" w:hAnsiTheme="majorBidi" w:cstheme="majorBidi"/>
            <w:rPrChange w:id="796" w:author="Ahmad Mnasra" w:date="2016-12-22T09:28:00Z">
              <w:rPr>
                <w:color w:val="000000"/>
                <w:sz w:val="27"/>
                <w:szCs w:val="27"/>
              </w:rPr>
            </w:rPrChange>
          </w:rPr>
          <w:t>definition. If the keyword is present, an instance of that proctype will be active in the initial system state. Multiple instantiations of that proctype can be specified with an optional array suffix of the keyword. Example:</w:t>
        </w:r>
      </w:ins>
    </w:p>
    <w:p w14:paraId="7FCD88CE" w14:textId="77777777" w:rsidR="00DB7206" w:rsidRPr="00DB7206" w:rsidRDefault="00DB7206" w:rsidP="00DB7206">
      <w:pPr>
        <w:pStyle w:val="HTML"/>
        <w:rPr>
          <w:ins w:id="797" w:author="Ahmad Mnasra" w:date="2016-12-22T09:27:00Z"/>
          <w:rFonts w:asciiTheme="majorBidi" w:hAnsiTheme="majorBidi" w:cstheme="majorBidi"/>
          <w:i/>
          <w:iCs/>
          <w:sz w:val="24"/>
          <w:szCs w:val="24"/>
          <w:rPrChange w:id="798" w:author="Ahmad Mnasra" w:date="2016-12-22T09:28:00Z">
            <w:rPr>
              <w:ins w:id="799" w:author="Ahmad Mnasra" w:date="2016-12-22T09:27:00Z"/>
              <w:color w:val="000000"/>
            </w:rPr>
          </w:rPrChange>
        </w:rPr>
      </w:pPr>
      <w:ins w:id="800" w:author="Ahmad Mnasra" w:date="2016-12-22T09:27:00Z">
        <w:r w:rsidRPr="00DB7206">
          <w:rPr>
            <w:rFonts w:asciiTheme="majorBidi" w:hAnsiTheme="majorBidi" w:cstheme="majorBidi"/>
            <w:i/>
            <w:iCs/>
            <w:sz w:val="24"/>
            <w:szCs w:val="24"/>
            <w:rPrChange w:id="801" w:author="Ahmad Mnasra" w:date="2016-12-22T09:28:00Z">
              <w:rPr>
                <w:color w:val="000000"/>
              </w:rPr>
            </w:rPrChange>
          </w:rPr>
          <w:t xml:space="preserve"> active proctype A() { ... }</w:t>
        </w:r>
      </w:ins>
    </w:p>
    <w:p w14:paraId="57BE21DF" w14:textId="4F021894" w:rsidR="004C69BF" w:rsidRDefault="00DB7206" w:rsidP="000B3E65">
      <w:pPr>
        <w:pStyle w:val="HTML"/>
        <w:rPr>
          <w:ins w:id="802" w:author="Ahmad Mnasra" w:date="2016-12-22T09:08:00Z"/>
          <w:sz w:val="24"/>
          <w:szCs w:val="24"/>
        </w:rPr>
        <w:pPrChange w:id="803" w:author="Ahmad Mnasra" w:date="2016-12-22T11:32:00Z">
          <w:pPr>
            <w:spacing w:after="120" w:line="22" w:lineRule="atLeast"/>
            <w:ind w:left="115" w:right="1454" w:firstLine="0"/>
          </w:pPr>
        </w:pPrChange>
      </w:pPr>
      <w:ins w:id="804" w:author="Ahmad Mnasra" w:date="2016-12-22T09:27:00Z">
        <w:r w:rsidRPr="00DB7206">
          <w:rPr>
            <w:rFonts w:asciiTheme="majorBidi" w:hAnsiTheme="majorBidi" w:cstheme="majorBidi"/>
            <w:i/>
            <w:iCs/>
            <w:sz w:val="24"/>
            <w:szCs w:val="24"/>
            <w:rPrChange w:id="805" w:author="Ahmad Mnasra" w:date="2016-12-22T09:28:00Z">
              <w:rPr/>
            </w:rPrChange>
          </w:rPr>
          <w:t xml:space="preserve"> active [4] proctype B() { ... }</w:t>
        </w:r>
      </w:ins>
    </w:p>
    <w:p w14:paraId="4597B858" w14:textId="752916AD" w:rsidR="004C69BF" w:rsidRDefault="004C69BF" w:rsidP="004C69BF">
      <w:pPr>
        <w:spacing w:after="120" w:line="22" w:lineRule="atLeast"/>
        <w:ind w:left="115" w:right="1454" w:firstLine="0"/>
        <w:rPr>
          <w:ins w:id="806" w:author="Ahmad Mnasra" w:date="2016-12-22T09:08:00Z"/>
          <w:color w:val="auto"/>
          <w:sz w:val="24"/>
          <w:szCs w:val="24"/>
        </w:rPr>
      </w:pPr>
    </w:p>
    <w:p w14:paraId="7B69489F" w14:textId="349F4149" w:rsidR="000B3E65" w:rsidRDefault="000B3E65" w:rsidP="000B3E65">
      <w:pPr>
        <w:pStyle w:val="1"/>
        <w:ind w:left="0" w:firstLine="0"/>
        <w:rPr>
          <w:ins w:id="807" w:author="Ahmad Mnasra" w:date="2016-12-22T09:56:00Z"/>
          <w:rFonts w:asciiTheme="majorBidi" w:hAnsiTheme="majorBidi" w:cstheme="majorBidi"/>
          <w:i/>
          <w:sz w:val="22"/>
        </w:rPr>
      </w:pPr>
      <w:bookmarkStart w:id="808" w:name="_Toc470169601"/>
      <w:ins w:id="809" w:author="Ahmad Mnasra" w:date="2016-12-22T09:56:00Z">
        <w:r w:rsidRPr="00082979">
          <w:rPr>
            <w:rFonts w:asciiTheme="majorBidi" w:hAnsiTheme="majorBidi" w:cstheme="majorBidi"/>
            <w:i/>
            <w:sz w:val="22"/>
          </w:rPr>
          <w:t>2.1.5.</w:t>
        </w:r>
      </w:ins>
      <w:ins w:id="810" w:author="Ahmad Mnasra" w:date="2016-12-22T11:30:00Z">
        <w:r>
          <w:rPr>
            <w:rFonts w:asciiTheme="majorBidi" w:hAnsiTheme="majorBidi" w:cstheme="majorBidi"/>
            <w:i/>
            <w:sz w:val="22"/>
          </w:rPr>
          <w:t>2</w:t>
        </w:r>
      </w:ins>
      <w:ins w:id="811" w:author="Ahmad Mnasra" w:date="2016-12-22T09:56:00Z">
        <w:r w:rsidRPr="00082979">
          <w:rPr>
            <w:rFonts w:asciiTheme="majorBidi" w:hAnsiTheme="majorBidi" w:cstheme="majorBidi"/>
            <w:i/>
            <w:sz w:val="22"/>
          </w:rPr>
          <w:t xml:space="preserve"> </w:t>
        </w:r>
        <w:r>
          <w:rPr>
            <w:rFonts w:asciiTheme="majorBidi" w:hAnsiTheme="majorBidi" w:cstheme="majorBidi"/>
            <w:i/>
            <w:sz w:val="22"/>
          </w:rPr>
          <w:t>LTL Syntax in spin</w:t>
        </w:r>
        <w:bookmarkEnd w:id="808"/>
        <w:r>
          <w:rPr>
            <w:rFonts w:asciiTheme="majorBidi" w:hAnsiTheme="majorBidi" w:cstheme="majorBidi"/>
            <w:i/>
            <w:sz w:val="22"/>
          </w:rPr>
          <w:t xml:space="preserve"> </w:t>
        </w:r>
      </w:ins>
    </w:p>
    <w:p w14:paraId="62122BBC" w14:textId="01184C36" w:rsidR="000B3E65" w:rsidRDefault="000B3E65" w:rsidP="000B3E65">
      <w:pPr>
        <w:rPr>
          <w:ins w:id="812" w:author="Ahmad Mnasra" w:date="2016-12-22T09:56:00Z"/>
        </w:rPr>
        <w:pPrChange w:id="813" w:author="Ahmad Mnasra" w:date="2016-12-22T09:56:00Z">
          <w:pPr>
            <w:pStyle w:val="1"/>
            <w:ind w:left="0" w:firstLine="0"/>
          </w:pPr>
        </w:pPrChange>
      </w:pPr>
    </w:p>
    <w:p w14:paraId="76744D14" w14:textId="77777777" w:rsidR="000B3E65" w:rsidRPr="000B3E65" w:rsidRDefault="000B3E65" w:rsidP="000B3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ins w:id="814" w:author="Ahmad Mnasra" w:date="2016-12-22T09:56:00Z"/>
          <w:rFonts w:asciiTheme="majorBidi" w:hAnsiTheme="majorBidi" w:cstheme="majorBidi"/>
          <w:sz w:val="24"/>
          <w:szCs w:val="24"/>
          <w:lang w:bidi="ar-SA"/>
          <w:rPrChange w:id="815" w:author="Ahmad Mnasra" w:date="2016-12-22T09:57:00Z">
            <w:rPr>
              <w:ins w:id="816" w:author="Ahmad Mnasra" w:date="2016-12-22T09:56:00Z"/>
              <w:rFonts w:ascii="Courier New" w:hAnsi="Courier New" w:cs="Courier New"/>
              <w:szCs w:val="20"/>
              <w:lang w:bidi="ar-SA"/>
            </w:rPr>
          </w:rPrChange>
        </w:rPr>
      </w:pPr>
      <w:ins w:id="817" w:author="Ahmad Mnasra" w:date="2016-12-22T09:56:00Z">
        <w:r w:rsidRPr="000B3E65">
          <w:rPr>
            <w:rFonts w:asciiTheme="majorBidi" w:hAnsiTheme="majorBidi" w:cstheme="majorBidi"/>
            <w:sz w:val="24"/>
            <w:szCs w:val="24"/>
            <w:lang w:bidi="ar-SA"/>
            <w:rPrChange w:id="818" w:author="Ahmad Mnasra" w:date="2016-12-22T09:57:00Z">
              <w:rPr>
                <w:rFonts w:ascii="Courier New" w:hAnsi="Courier New" w:cs="Courier New"/>
                <w:szCs w:val="20"/>
                <w:lang w:bidi="ar-SA"/>
              </w:rPr>
            </w:rPrChange>
          </w:rPr>
          <w:t>Grammar:</w:t>
        </w:r>
      </w:ins>
    </w:p>
    <w:p w14:paraId="66BDFE76" w14:textId="77777777" w:rsidR="000B3E65" w:rsidRPr="000B3E65" w:rsidRDefault="000B3E65" w:rsidP="000B3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ins w:id="819" w:author="Ahmad Mnasra" w:date="2016-12-22T09:56:00Z"/>
          <w:rFonts w:asciiTheme="majorBidi" w:hAnsiTheme="majorBidi" w:cstheme="majorBidi"/>
          <w:i/>
          <w:iCs/>
          <w:sz w:val="24"/>
          <w:szCs w:val="24"/>
          <w:lang w:bidi="ar-SA"/>
          <w:rPrChange w:id="820" w:author="Ahmad Mnasra" w:date="2016-12-22T09:57:00Z">
            <w:rPr>
              <w:ins w:id="821" w:author="Ahmad Mnasra" w:date="2016-12-22T09:56:00Z"/>
              <w:rFonts w:ascii="Courier New" w:hAnsi="Courier New" w:cs="Courier New"/>
              <w:szCs w:val="20"/>
              <w:lang w:bidi="ar-SA"/>
            </w:rPr>
          </w:rPrChange>
        </w:rPr>
      </w:pPr>
      <w:ins w:id="822" w:author="Ahmad Mnasra" w:date="2016-12-22T09:56:00Z">
        <w:r w:rsidRPr="000B3E65">
          <w:rPr>
            <w:rFonts w:asciiTheme="majorBidi" w:hAnsiTheme="majorBidi" w:cstheme="majorBidi"/>
            <w:sz w:val="24"/>
            <w:szCs w:val="24"/>
            <w:lang w:bidi="ar-SA"/>
            <w:rPrChange w:id="823" w:author="Ahmad Mnasra" w:date="2016-12-22T09:57:00Z">
              <w:rPr>
                <w:rFonts w:ascii="Courier New" w:hAnsi="Courier New" w:cs="Courier New"/>
                <w:szCs w:val="20"/>
                <w:lang w:bidi="ar-SA"/>
              </w:rPr>
            </w:rPrChange>
          </w:rPr>
          <w:tab/>
        </w:r>
        <w:r w:rsidRPr="000B3E65">
          <w:rPr>
            <w:rFonts w:asciiTheme="majorBidi" w:hAnsiTheme="majorBidi" w:cstheme="majorBidi"/>
            <w:i/>
            <w:iCs/>
            <w:sz w:val="24"/>
            <w:szCs w:val="24"/>
            <w:lang w:bidi="ar-SA"/>
            <w:rPrChange w:id="824" w:author="Ahmad Mnasra" w:date="2016-12-22T09:57:00Z">
              <w:rPr>
                <w:rFonts w:ascii="Courier New" w:hAnsi="Courier New" w:cs="Courier New"/>
                <w:szCs w:val="20"/>
                <w:lang w:bidi="ar-SA"/>
              </w:rPr>
            </w:rPrChange>
          </w:rPr>
          <w:t xml:space="preserve">ltl ::= </w:t>
        </w:r>
        <w:r w:rsidRPr="000B3E65">
          <w:rPr>
            <w:rFonts w:asciiTheme="majorBidi" w:hAnsiTheme="majorBidi" w:cstheme="majorBidi"/>
            <w:b/>
            <w:bCs/>
            <w:i/>
            <w:iCs/>
            <w:sz w:val="24"/>
            <w:szCs w:val="24"/>
            <w:lang w:bidi="ar-SA"/>
            <w:rPrChange w:id="825" w:author="Ahmad Mnasra" w:date="2016-12-22T09:57:00Z">
              <w:rPr>
                <w:rFonts w:ascii="Courier New" w:hAnsi="Courier New" w:cs="Courier New"/>
                <w:b/>
                <w:bCs/>
                <w:szCs w:val="20"/>
                <w:lang w:bidi="ar-SA"/>
              </w:rPr>
            </w:rPrChange>
          </w:rPr>
          <w:t>opd</w:t>
        </w:r>
        <w:r w:rsidRPr="000B3E65">
          <w:rPr>
            <w:rFonts w:asciiTheme="majorBidi" w:hAnsiTheme="majorBidi" w:cstheme="majorBidi"/>
            <w:i/>
            <w:iCs/>
            <w:sz w:val="24"/>
            <w:szCs w:val="24"/>
            <w:lang w:bidi="ar-SA"/>
            <w:rPrChange w:id="826" w:author="Ahmad Mnasra" w:date="2016-12-22T09:57:00Z">
              <w:rPr>
                <w:rFonts w:ascii="Courier New" w:hAnsi="Courier New" w:cs="Courier New"/>
                <w:szCs w:val="20"/>
                <w:lang w:bidi="ar-SA"/>
              </w:rPr>
            </w:rPrChange>
          </w:rPr>
          <w:t xml:space="preserve"> | ( ltl ) | ltl </w:t>
        </w:r>
        <w:r w:rsidRPr="000B3E65">
          <w:rPr>
            <w:rFonts w:asciiTheme="majorBidi" w:hAnsiTheme="majorBidi" w:cstheme="majorBidi"/>
            <w:b/>
            <w:bCs/>
            <w:i/>
            <w:iCs/>
            <w:sz w:val="24"/>
            <w:szCs w:val="24"/>
            <w:lang w:bidi="ar-SA"/>
            <w:rPrChange w:id="827" w:author="Ahmad Mnasra" w:date="2016-12-22T09:57:00Z">
              <w:rPr>
                <w:rFonts w:ascii="Courier New" w:hAnsi="Courier New" w:cs="Courier New"/>
                <w:b/>
                <w:bCs/>
                <w:szCs w:val="20"/>
                <w:lang w:bidi="ar-SA"/>
              </w:rPr>
            </w:rPrChange>
          </w:rPr>
          <w:t>binop</w:t>
        </w:r>
        <w:r w:rsidRPr="000B3E65">
          <w:rPr>
            <w:rFonts w:asciiTheme="majorBidi" w:hAnsiTheme="majorBidi" w:cstheme="majorBidi"/>
            <w:i/>
            <w:iCs/>
            <w:sz w:val="24"/>
            <w:szCs w:val="24"/>
            <w:lang w:bidi="ar-SA"/>
            <w:rPrChange w:id="828" w:author="Ahmad Mnasra" w:date="2016-12-22T09:57:00Z">
              <w:rPr>
                <w:rFonts w:ascii="Courier New" w:hAnsi="Courier New" w:cs="Courier New"/>
                <w:szCs w:val="20"/>
                <w:lang w:bidi="ar-SA"/>
              </w:rPr>
            </w:rPrChange>
          </w:rPr>
          <w:t xml:space="preserve"> ltl | </w:t>
        </w:r>
        <w:r w:rsidRPr="000B3E65">
          <w:rPr>
            <w:rFonts w:asciiTheme="majorBidi" w:hAnsiTheme="majorBidi" w:cstheme="majorBidi"/>
            <w:b/>
            <w:bCs/>
            <w:i/>
            <w:iCs/>
            <w:sz w:val="24"/>
            <w:szCs w:val="24"/>
            <w:lang w:bidi="ar-SA"/>
            <w:rPrChange w:id="829" w:author="Ahmad Mnasra" w:date="2016-12-22T09:57:00Z">
              <w:rPr>
                <w:rFonts w:ascii="Courier New" w:hAnsi="Courier New" w:cs="Courier New"/>
                <w:b/>
                <w:bCs/>
                <w:szCs w:val="20"/>
                <w:lang w:bidi="ar-SA"/>
              </w:rPr>
            </w:rPrChange>
          </w:rPr>
          <w:t>unop</w:t>
        </w:r>
        <w:r w:rsidRPr="000B3E65">
          <w:rPr>
            <w:rFonts w:asciiTheme="majorBidi" w:hAnsiTheme="majorBidi" w:cstheme="majorBidi"/>
            <w:i/>
            <w:iCs/>
            <w:sz w:val="24"/>
            <w:szCs w:val="24"/>
            <w:lang w:bidi="ar-SA"/>
            <w:rPrChange w:id="830" w:author="Ahmad Mnasra" w:date="2016-12-22T09:57:00Z">
              <w:rPr>
                <w:rFonts w:ascii="Courier New" w:hAnsi="Courier New" w:cs="Courier New"/>
                <w:szCs w:val="20"/>
                <w:lang w:bidi="ar-SA"/>
              </w:rPr>
            </w:rPrChange>
          </w:rPr>
          <w:t xml:space="preserve"> ltl</w:t>
        </w:r>
      </w:ins>
    </w:p>
    <w:p w14:paraId="21D7DAFF" w14:textId="77777777" w:rsidR="000B3E65" w:rsidRPr="000B3E65" w:rsidRDefault="000B3E65" w:rsidP="000B3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ins w:id="831" w:author="Ahmad Mnasra" w:date="2016-12-22T09:56:00Z"/>
          <w:rFonts w:asciiTheme="majorBidi" w:hAnsiTheme="majorBidi" w:cstheme="majorBidi"/>
          <w:sz w:val="24"/>
          <w:szCs w:val="24"/>
          <w:lang w:bidi="ar-SA"/>
          <w:rPrChange w:id="832" w:author="Ahmad Mnasra" w:date="2016-12-22T09:57:00Z">
            <w:rPr>
              <w:ins w:id="833" w:author="Ahmad Mnasra" w:date="2016-12-22T09:56:00Z"/>
              <w:rFonts w:ascii="Courier New" w:hAnsi="Courier New" w:cs="Courier New"/>
              <w:szCs w:val="20"/>
              <w:lang w:bidi="ar-SA"/>
            </w:rPr>
          </w:rPrChange>
        </w:rPr>
      </w:pPr>
    </w:p>
    <w:p w14:paraId="70F93237" w14:textId="77777777" w:rsidR="000B3E65" w:rsidRPr="000B3E65" w:rsidRDefault="000B3E65" w:rsidP="000B3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ins w:id="834" w:author="Ahmad Mnasra" w:date="2016-12-22T09:56:00Z"/>
          <w:rFonts w:asciiTheme="majorBidi" w:hAnsiTheme="majorBidi" w:cstheme="majorBidi"/>
          <w:sz w:val="24"/>
          <w:szCs w:val="24"/>
          <w:lang w:bidi="ar-SA"/>
          <w:rPrChange w:id="835" w:author="Ahmad Mnasra" w:date="2016-12-22T09:57:00Z">
            <w:rPr>
              <w:ins w:id="836" w:author="Ahmad Mnasra" w:date="2016-12-22T09:56:00Z"/>
              <w:rFonts w:ascii="Courier New" w:hAnsi="Courier New" w:cs="Courier New"/>
              <w:szCs w:val="20"/>
              <w:lang w:bidi="ar-SA"/>
            </w:rPr>
          </w:rPrChange>
        </w:rPr>
      </w:pPr>
      <w:ins w:id="837" w:author="Ahmad Mnasra" w:date="2016-12-22T09:56:00Z">
        <w:r w:rsidRPr="000B3E65">
          <w:rPr>
            <w:rFonts w:asciiTheme="majorBidi" w:hAnsiTheme="majorBidi" w:cstheme="majorBidi"/>
            <w:sz w:val="24"/>
            <w:szCs w:val="24"/>
            <w:lang w:bidi="ar-SA"/>
            <w:rPrChange w:id="838" w:author="Ahmad Mnasra" w:date="2016-12-22T09:57:00Z">
              <w:rPr>
                <w:rFonts w:ascii="Courier New" w:hAnsi="Courier New" w:cs="Courier New"/>
                <w:szCs w:val="20"/>
                <w:lang w:bidi="ar-SA"/>
              </w:rPr>
            </w:rPrChange>
          </w:rPr>
          <w:t>Operands (</w:t>
        </w:r>
        <w:r w:rsidRPr="000B3E65">
          <w:rPr>
            <w:rFonts w:asciiTheme="majorBidi" w:hAnsiTheme="majorBidi" w:cstheme="majorBidi"/>
            <w:b/>
            <w:bCs/>
            <w:sz w:val="24"/>
            <w:szCs w:val="24"/>
            <w:lang w:bidi="ar-SA"/>
            <w:rPrChange w:id="839" w:author="Ahmad Mnasra" w:date="2016-12-22T09:57:00Z">
              <w:rPr>
                <w:rFonts w:ascii="Courier New" w:hAnsi="Courier New" w:cs="Courier New"/>
                <w:b/>
                <w:bCs/>
                <w:szCs w:val="20"/>
                <w:lang w:bidi="ar-SA"/>
              </w:rPr>
            </w:rPrChange>
          </w:rPr>
          <w:t>opd</w:t>
        </w:r>
        <w:r w:rsidRPr="000B3E65">
          <w:rPr>
            <w:rFonts w:asciiTheme="majorBidi" w:hAnsiTheme="majorBidi" w:cstheme="majorBidi"/>
            <w:sz w:val="24"/>
            <w:szCs w:val="24"/>
            <w:lang w:bidi="ar-SA"/>
            <w:rPrChange w:id="840" w:author="Ahmad Mnasra" w:date="2016-12-22T09:57:00Z">
              <w:rPr>
                <w:rFonts w:ascii="Courier New" w:hAnsi="Courier New" w:cs="Courier New"/>
                <w:szCs w:val="20"/>
                <w:lang w:bidi="ar-SA"/>
              </w:rPr>
            </w:rPrChange>
          </w:rPr>
          <w:t>):</w:t>
        </w:r>
      </w:ins>
    </w:p>
    <w:p w14:paraId="2308500F" w14:textId="77777777" w:rsidR="000B3E65" w:rsidRPr="000B3E65" w:rsidRDefault="000B3E65" w:rsidP="000B3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ins w:id="841" w:author="Ahmad Mnasra" w:date="2016-12-22T09:56:00Z"/>
          <w:rFonts w:asciiTheme="majorBidi" w:hAnsiTheme="majorBidi" w:cstheme="majorBidi"/>
          <w:sz w:val="24"/>
          <w:szCs w:val="24"/>
          <w:lang w:bidi="ar-SA"/>
          <w:rPrChange w:id="842" w:author="Ahmad Mnasra" w:date="2016-12-22T09:57:00Z">
            <w:rPr>
              <w:ins w:id="843" w:author="Ahmad Mnasra" w:date="2016-12-22T09:56:00Z"/>
              <w:rFonts w:ascii="Courier New" w:hAnsi="Courier New" w:cs="Courier New"/>
              <w:szCs w:val="20"/>
              <w:lang w:bidi="ar-SA"/>
            </w:rPr>
          </w:rPrChange>
        </w:rPr>
      </w:pPr>
      <w:ins w:id="844" w:author="Ahmad Mnasra" w:date="2016-12-22T09:56:00Z">
        <w:r w:rsidRPr="000B3E65">
          <w:rPr>
            <w:rFonts w:asciiTheme="majorBidi" w:hAnsiTheme="majorBidi" w:cstheme="majorBidi"/>
            <w:sz w:val="24"/>
            <w:szCs w:val="24"/>
            <w:lang w:bidi="ar-SA"/>
            <w:rPrChange w:id="845" w:author="Ahmad Mnasra" w:date="2016-12-22T09:57:00Z">
              <w:rPr>
                <w:rFonts w:ascii="Courier New" w:hAnsi="Courier New" w:cs="Courier New"/>
                <w:szCs w:val="20"/>
                <w:lang w:bidi="ar-SA"/>
              </w:rPr>
            </w:rPrChange>
          </w:rPr>
          <w:tab/>
          <w:t>true, false, user-defined names starting with a lower-case letter,</w:t>
        </w:r>
      </w:ins>
    </w:p>
    <w:p w14:paraId="10F40E78" w14:textId="77777777" w:rsidR="000B3E65" w:rsidRPr="000B3E65" w:rsidRDefault="000B3E65" w:rsidP="000B3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ins w:id="846" w:author="Ahmad Mnasra" w:date="2016-12-22T09:56:00Z"/>
          <w:rFonts w:asciiTheme="majorBidi" w:hAnsiTheme="majorBidi" w:cstheme="majorBidi"/>
          <w:sz w:val="24"/>
          <w:szCs w:val="24"/>
          <w:lang w:bidi="ar-SA"/>
          <w:rPrChange w:id="847" w:author="Ahmad Mnasra" w:date="2016-12-22T09:57:00Z">
            <w:rPr>
              <w:ins w:id="848" w:author="Ahmad Mnasra" w:date="2016-12-22T09:56:00Z"/>
              <w:rFonts w:ascii="Courier New" w:hAnsi="Courier New" w:cs="Courier New"/>
              <w:szCs w:val="20"/>
              <w:lang w:bidi="ar-SA"/>
            </w:rPr>
          </w:rPrChange>
        </w:rPr>
      </w:pPr>
      <w:ins w:id="849" w:author="Ahmad Mnasra" w:date="2016-12-22T09:56:00Z">
        <w:r w:rsidRPr="000B3E65">
          <w:rPr>
            <w:rFonts w:asciiTheme="majorBidi" w:hAnsiTheme="majorBidi" w:cstheme="majorBidi"/>
            <w:sz w:val="24"/>
            <w:szCs w:val="24"/>
            <w:lang w:bidi="ar-SA"/>
            <w:rPrChange w:id="850" w:author="Ahmad Mnasra" w:date="2016-12-22T09:57:00Z">
              <w:rPr>
                <w:rFonts w:ascii="Courier New" w:hAnsi="Courier New" w:cs="Courier New"/>
                <w:szCs w:val="20"/>
                <w:lang w:bidi="ar-SA"/>
              </w:rPr>
            </w:rPrChange>
          </w:rPr>
          <w:tab/>
          <w:t>or embedded expressions inside curly braces, e.g.,: { a+b&gt;n }.</w:t>
        </w:r>
      </w:ins>
    </w:p>
    <w:p w14:paraId="7DDBBBDA" w14:textId="77777777" w:rsidR="000B3E65" w:rsidRPr="000B3E65" w:rsidRDefault="000B3E65" w:rsidP="000B3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ins w:id="851" w:author="Ahmad Mnasra" w:date="2016-12-22T09:56:00Z"/>
          <w:rFonts w:asciiTheme="majorBidi" w:hAnsiTheme="majorBidi" w:cstheme="majorBidi"/>
          <w:sz w:val="24"/>
          <w:szCs w:val="24"/>
          <w:lang w:bidi="ar-SA"/>
          <w:rPrChange w:id="852" w:author="Ahmad Mnasra" w:date="2016-12-22T09:57:00Z">
            <w:rPr>
              <w:ins w:id="853" w:author="Ahmad Mnasra" w:date="2016-12-22T09:56:00Z"/>
              <w:rFonts w:ascii="Courier New" w:hAnsi="Courier New" w:cs="Courier New"/>
              <w:szCs w:val="20"/>
              <w:lang w:bidi="ar-SA"/>
            </w:rPr>
          </w:rPrChange>
        </w:rPr>
      </w:pPr>
    </w:p>
    <w:p w14:paraId="71C2851E" w14:textId="77777777" w:rsidR="000B3E65" w:rsidRPr="000B3E65" w:rsidRDefault="000B3E65" w:rsidP="000B3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ins w:id="854" w:author="Ahmad Mnasra" w:date="2016-12-22T09:56:00Z"/>
          <w:rFonts w:asciiTheme="majorBidi" w:hAnsiTheme="majorBidi" w:cstheme="majorBidi"/>
          <w:sz w:val="24"/>
          <w:szCs w:val="24"/>
          <w:lang w:bidi="ar-SA"/>
          <w:rPrChange w:id="855" w:author="Ahmad Mnasra" w:date="2016-12-22T09:57:00Z">
            <w:rPr>
              <w:ins w:id="856" w:author="Ahmad Mnasra" w:date="2016-12-22T09:56:00Z"/>
              <w:rFonts w:ascii="Courier New" w:hAnsi="Courier New" w:cs="Courier New"/>
              <w:szCs w:val="20"/>
              <w:lang w:bidi="ar-SA"/>
            </w:rPr>
          </w:rPrChange>
        </w:rPr>
      </w:pPr>
      <w:ins w:id="857" w:author="Ahmad Mnasra" w:date="2016-12-22T09:56:00Z">
        <w:r w:rsidRPr="000B3E65">
          <w:rPr>
            <w:rFonts w:asciiTheme="majorBidi" w:hAnsiTheme="majorBidi" w:cstheme="majorBidi"/>
            <w:sz w:val="24"/>
            <w:szCs w:val="24"/>
            <w:lang w:bidi="ar-SA"/>
            <w:rPrChange w:id="858" w:author="Ahmad Mnasra" w:date="2016-12-22T09:57:00Z">
              <w:rPr>
                <w:rFonts w:ascii="Courier New" w:hAnsi="Courier New" w:cs="Courier New"/>
                <w:szCs w:val="20"/>
                <w:lang w:bidi="ar-SA"/>
              </w:rPr>
            </w:rPrChange>
          </w:rPr>
          <w:t>Unary Operators (</w:t>
        </w:r>
        <w:r w:rsidRPr="000B3E65">
          <w:rPr>
            <w:rFonts w:asciiTheme="majorBidi" w:hAnsiTheme="majorBidi" w:cstheme="majorBidi"/>
            <w:b/>
            <w:bCs/>
            <w:sz w:val="24"/>
            <w:szCs w:val="24"/>
            <w:lang w:bidi="ar-SA"/>
            <w:rPrChange w:id="859" w:author="Ahmad Mnasra" w:date="2016-12-22T09:57:00Z">
              <w:rPr>
                <w:rFonts w:ascii="Courier New" w:hAnsi="Courier New" w:cs="Courier New"/>
                <w:b/>
                <w:bCs/>
                <w:szCs w:val="20"/>
                <w:lang w:bidi="ar-SA"/>
              </w:rPr>
            </w:rPrChange>
          </w:rPr>
          <w:t>unop</w:t>
        </w:r>
        <w:r w:rsidRPr="000B3E65">
          <w:rPr>
            <w:rFonts w:asciiTheme="majorBidi" w:hAnsiTheme="majorBidi" w:cstheme="majorBidi"/>
            <w:sz w:val="24"/>
            <w:szCs w:val="24"/>
            <w:lang w:bidi="ar-SA"/>
            <w:rPrChange w:id="860" w:author="Ahmad Mnasra" w:date="2016-12-22T09:57:00Z">
              <w:rPr>
                <w:rFonts w:ascii="Courier New" w:hAnsi="Courier New" w:cs="Courier New"/>
                <w:szCs w:val="20"/>
                <w:lang w:bidi="ar-SA"/>
              </w:rPr>
            </w:rPrChange>
          </w:rPr>
          <w:t>):</w:t>
        </w:r>
      </w:ins>
    </w:p>
    <w:p w14:paraId="4E79B188" w14:textId="77777777" w:rsidR="000B3E65" w:rsidRPr="000B3E65" w:rsidRDefault="000B3E65" w:rsidP="000B3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ins w:id="861" w:author="Ahmad Mnasra" w:date="2016-12-22T09:56:00Z"/>
          <w:rFonts w:asciiTheme="majorBidi" w:hAnsiTheme="majorBidi" w:cstheme="majorBidi"/>
          <w:sz w:val="24"/>
          <w:szCs w:val="24"/>
          <w:lang w:bidi="ar-SA"/>
          <w:rPrChange w:id="862" w:author="Ahmad Mnasra" w:date="2016-12-22T09:57:00Z">
            <w:rPr>
              <w:ins w:id="863" w:author="Ahmad Mnasra" w:date="2016-12-22T09:56:00Z"/>
              <w:rFonts w:ascii="Courier New" w:hAnsi="Courier New" w:cs="Courier New"/>
              <w:szCs w:val="20"/>
              <w:lang w:bidi="ar-SA"/>
            </w:rPr>
          </w:rPrChange>
        </w:rPr>
      </w:pPr>
      <w:ins w:id="864" w:author="Ahmad Mnasra" w:date="2016-12-22T09:56:00Z">
        <w:r w:rsidRPr="000B3E65">
          <w:rPr>
            <w:rFonts w:asciiTheme="majorBidi" w:hAnsiTheme="majorBidi" w:cstheme="majorBidi"/>
            <w:sz w:val="24"/>
            <w:szCs w:val="24"/>
            <w:lang w:bidi="ar-SA"/>
            <w:rPrChange w:id="865" w:author="Ahmad Mnasra" w:date="2016-12-22T09:57:00Z">
              <w:rPr>
                <w:rFonts w:ascii="Courier New" w:hAnsi="Courier New" w:cs="Courier New"/>
                <w:szCs w:val="20"/>
                <w:lang w:bidi="ar-SA"/>
              </w:rPr>
            </w:rPrChange>
          </w:rPr>
          <w:tab/>
          <w:t>[]</w:t>
        </w:r>
        <w:r w:rsidRPr="000B3E65">
          <w:rPr>
            <w:rFonts w:asciiTheme="majorBidi" w:hAnsiTheme="majorBidi" w:cstheme="majorBidi"/>
            <w:sz w:val="24"/>
            <w:szCs w:val="24"/>
            <w:lang w:bidi="ar-SA"/>
            <w:rPrChange w:id="866" w:author="Ahmad Mnasra" w:date="2016-12-22T09:57:00Z">
              <w:rPr>
                <w:rFonts w:ascii="Courier New" w:hAnsi="Courier New" w:cs="Courier New"/>
                <w:szCs w:val="20"/>
                <w:lang w:bidi="ar-SA"/>
              </w:rPr>
            </w:rPrChange>
          </w:rPr>
          <w:tab/>
          <w:t xml:space="preserve">(the temporal operator </w:t>
        </w:r>
        <w:r w:rsidRPr="000B3E65">
          <w:rPr>
            <w:rFonts w:asciiTheme="majorBidi" w:hAnsiTheme="majorBidi" w:cstheme="majorBidi"/>
            <w:i/>
            <w:iCs/>
            <w:sz w:val="24"/>
            <w:szCs w:val="24"/>
            <w:lang w:bidi="ar-SA"/>
            <w:rPrChange w:id="867" w:author="Ahmad Mnasra" w:date="2016-12-22T09:57:00Z">
              <w:rPr>
                <w:rFonts w:ascii="Courier New" w:hAnsi="Courier New" w:cs="Courier New"/>
                <w:i/>
                <w:iCs/>
                <w:szCs w:val="20"/>
                <w:lang w:bidi="ar-SA"/>
              </w:rPr>
            </w:rPrChange>
          </w:rPr>
          <w:t>always</w:t>
        </w:r>
        <w:r w:rsidRPr="000B3E65">
          <w:rPr>
            <w:rFonts w:asciiTheme="majorBidi" w:hAnsiTheme="majorBidi" w:cstheme="majorBidi"/>
            <w:sz w:val="24"/>
            <w:szCs w:val="24"/>
            <w:lang w:bidi="ar-SA"/>
            <w:rPrChange w:id="868" w:author="Ahmad Mnasra" w:date="2016-12-22T09:57:00Z">
              <w:rPr>
                <w:rFonts w:ascii="Courier New" w:hAnsi="Courier New" w:cs="Courier New"/>
                <w:szCs w:val="20"/>
                <w:lang w:bidi="ar-SA"/>
              </w:rPr>
            </w:rPrChange>
          </w:rPr>
          <w:t>)</w:t>
        </w:r>
      </w:ins>
    </w:p>
    <w:p w14:paraId="2D9C7BF5" w14:textId="77777777" w:rsidR="000B3E65" w:rsidRPr="000B3E65" w:rsidRDefault="000B3E65" w:rsidP="000B3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ins w:id="869" w:author="Ahmad Mnasra" w:date="2016-12-22T09:56:00Z"/>
          <w:rFonts w:asciiTheme="majorBidi" w:hAnsiTheme="majorBidi" w:cstheme="majorBidi"/>
          <w:sz w:val="24"/>
          <w:szCs w:val="24"/>
          <w:lang w:bidi="ar-SA"/>
          <w:rPrChange w:id="870" w:author="Ahmad Mnasra" w:date="2016-12-22T09:57:00Z">
            <w:rPr>
              <w:ins w:id="871" w:author="Ahmad Mnasra" w:date="2016-12-22T09:56:00Z"/>
              <w:rFonts w:ascii="Courier New" w:hAnsi="Courier New" w:cs="Courier New"/>
              <w:szCs w:val="20"/>
              <w:lang w:bidi="ar-SA"/>
            </w:rPr>
          </w:rPrChange>
        </w:rPr>
      </w:pPr>
      <w:ins w:id="872" w:author="Ahmad Mnasra" w:date="2016-12-22T09:56:00Z">
        <w:r w:rsidRPr="000B3E65">
          <w:rPr>
            <w:rFonts w:asciiTheme="majorBidi" w:hAnsiTheme="majorBidi" w:cstheme="majorBidi"/>
            <w:sz w:val="24"/>
            <w:szCs w:val="24"/>
            <w:lang w:bidi="ar-SA"/>
            <w:rPrChange w:id="873" w:author="Ahmad Mnasra" w:date="2016-12-22T09:57:00Z">
              <w:rPr>
                <w:rFonts w:ascii="Courier New" w:hAnsi="Courier New" w:cs="Courier New"/>
                <w:szCs w:val="20"/>
                <w:lang w:bidi="ar-SA"/>
              </w:rPr>
            </w:rPrChange>
          </w:rPr>
          <w:tab/>
          <w:t>&lt;&gt;</w:t>
        </w:r>
        <w:r w:rsidRPr="000B3E65">
          <w:rPr>
            <w:rFonts w:asciiTheme="majorBidi" w:hAnsiTheme="majorBidi" w:cstheme="majorBidi"/>
            <w:sz w:val="24"/>
            <w:szCs w:val="24"/>
            <w:lang w:bidi="ar-SA"/>
            <w:rPrChange w:id="874" w:author="Ahmad Mnasra" w:date="2016-12-22T09:57:00Z">
              <w:rPr>
                <w:rFonts w:ascii="Courier New" w:hAnsi="Courier New" w:cs="Courier New"/>
                <w:szCs w:val="20"/>
                <w:lang w:bidi="ar-SA"/>
              </w:rPr>
            </w:rPrChange>
          </w:rPr>
          <w:tab/>
          <w:t xml:space="preserve">(the temporal operator </w:t>
        </w:r>
        <w:r w:rsidRPr="000B3E65">
          <w:rPr>
            <w:rFonts w:asciiTheme="majorBidi" w:hAnsiTheme="majorBidi" w:cstheme="majorBidi"/>
            <w:i/>
            <w:iCs/>
            <w:sz w:val="24"/>
            <w:szCs w:val="24"/>
            <w:lang w:bidi="ar-SA"/>
            <w:rPrChange w:id="875" w:author="Ahmad Mnasra" w:date="2016-12-22T09:57:00Z">
              <w:rPr>
                <w:rFonts w:ascii="Courier New" w:hAnsi="Courier New" w:cs="Courier New"/>
                <w:i/>
                <w:iCs/>
                <w:szCs w:val="20"/>
                <w:lang w:bidi="ar-SA"/>
              </w:rPr>
            </w:rPrChange>
          </w:rPr>
          <w:t>eventually</w:t>
        </w:r>
        <w:r w:rsidRPr="000B3E65">
          <w:rPr>
            <w:rFonts w:asciiTheme="majorBidi" w:hAnsiTheme="majorBidi" w:cstheme="majorBidi"/>
            <w:sz w:val="24"/>
            <w:szCs w:val="24"/>
            <w:lang w:bidi="ar-SA"/>
            <w:rPrChange w:id="876" w:author="Ahmad Mnasra" w:date="2016-12-22T09:57:00Z">
              <w:rPr>
                <w:rFonts w:ascii="Courier New" w:hAnsi="Courier New" w:cs="Courier New"/>
                <w:szCs w:val="20"/>
                <w:lang w:bidi="ar-SA"/>
              </w:rPr>
            </w:rPrChange>
          </w:rPr>
          <w:t>)</w:t>
        </w:r>
      </w:ins>
    </w:p>
    <w:p w14:paraId="674C3FC4" w14:textId="77777777" w:rsidR="000B3E65" w:rsidRPr="000B3E65" w:rsidRDefault="000B3E65" w:rsidP="000B3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ins w:id="877" w:author="Ahmad Mnasra" w:date="2016-12-22T09:56:00Z"/>
          <w:rFonts w:asciiTheme="majorBidi" w:hAnsiTheme="majorBidi" w:cstheme="majorBidi"/>
          <w:sz w:val="24"/>
          <w:szCs w:val="24"/>
          <w:lang w:bidi="ar-SA"/>
          <w:rPrChange w:id="878" w:author="Ahmad Mnasra" w:date="2016-12-22T09:57:00Z">
            <w:rPr>
              <w:ins w:id="879" w:author="Ahmad Mnasra" w:date="2016-12-22T09:56:00Z"/>
              <w:rFonts w:ascii="Courier New" w:hAnsi="Courier New" w:cs="Courier New"/>
              <w:szCs w:val="20"/>
              <w:lang w:bidi="ar-SA"/>
            </w:rPr>
          </w:rPrChange>
        </w:rPr>
      </w:pPr>
      <w:ins w:id="880" w:author="Ahmad Mnasra" w:date="2016-12-22T09:56:00Z">
        <w:r w:rsidRPr="000B3E65">
          <w:rPr>
            <w:rFonts w:asciiTheme="majorBidi" w:hAnsiTheme="majorBidi" w:cstheme="majorBidi"/>
            <w:sz w:val="24"/>
            <w:szCs w:val="24"/>
            <w:lang w:bidi="ar-SA"/>
            <w:rPrChange w:id="881" w:author="Ahmad Mnasra" w:date="2016-12-22T09:57:00Z">
              <w:rPr>
                <w:rFonts w:ascii="Courier New" w:hAnsi="Courier New" w:cs="Courier New"/>
                <w:szCs w:val="20"/>
                <w:lang w:bidi="ar-SA"/>
              </w:rPr>
            </w:rPrChange>
          </w:rPr>
          <w:tab/>
          <w:t xml:space="preserve">! </w:t>
        </w:r>
        <w:r w:rsidRPr="000B3E65">
          <w:rPr>
            <w:rFonts w:asciiTheme="majorBidi" w:hAnsiTheme="majorBidi" w:cstheme="majorBidi"/>
            <w:sz w:val="24"/>
            <w:szCs w:val="24"/>
            <w:lang w:bidi="ar-SA"/>
            <w:rPrChange w:id="882" w:author="Ahmad Mnasra" w:date="2016-12-22T09:57:00Z">
              <w:rPr>
                <w:rFonts w:ascii="Courier New" w:hAnsi="Courier New" w:cs="Courier New"/>
                <w:szCs w:val="20"/>
                <w:lang w:bidi="ar-SA"/>
              </w:rPr>
            </w:rPrChange>
          </w:rPr>
          <w:tab/>
          <w:t xml:space="preserve">(the boolean operator for </w:t>
        </w:r>
        <w:r w:rsidRPr="000B3E65">
          <w:rPr>
            <w:rFonts w:asciiTheme="majorBidi" w:hAnsiTheme="majorBidi" w:cstheme="majorBidi"/>
            <w:i/>
            <w:iCs/>
            <w:sz w:val="24"/>
            <w:szCs w:val="24"/>
            <w:lang w:bidi="ar-SA"/>
            <w:rPrChange w:id="883" w:author="Ahmad Mnasra" w:date="2016-12-22T09:57:00Z">
              <w:rPr>
                <w:rFonts w:ascii="Courier New" w:hAnsi="Courier New" w:cs="Courier New"/>
                <w:i/>
                <w:iCs/>
                <w:szCs w:val="20"/>
                <w:lang w:bidi="ar-SA"/>
              </w:rPr>
            </w:rPrChange>
          </w:rPr>
          <w:t>negation</w:t>
        </w:r>
        <w:r w:rsidRPr="000B3E65">
          <w:rPr>
            <w:rFonts w:asciiTheme="majorBidi" w:hAnsiTheme="majorBidi" w:cstheme="majorBidi"/>
            <w:sz w:val="24"/>
            <w:szCs w:val="24"/>
            <w:lang w:bidi="ar-SA"/>
            <w:rPrChange w:id="884" w:author="Ahmad Mnasra" w:date="2016-12-22T09:57:00Z">
              <w:rPr>
                <w:rFonts w:ascii="Courier New" w:hAnsi="Courier New" w:cs="Courier New"/>
                <w:szCs w:val="20"/>
                <w:lang w:bidi="ar-SA"/>
              </w:rPr>
            </w:rPrChange>
          </w:rPr>
          <w:t>)</w:t>
        </w:r>
      </w:ins>
    </w:p>
    <w:p w14:paraId="73373344" w14:textId="77777777" w:rsidR="000B3E65" w:rsidRPr="000B3E65" w:rsidRDefault="000B3E65" w:rsidP="000B3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ins w:id="885" w:author="Ahmad Mnasra" w:date="2016-12-22T09:56:00Z"/>
          <w:rFonts w:asciiTheme="majorBidi" w:hAnsiTheme="majorBidi" w:cstheme="majorBidi"/>
          <w:sz w:val="24"/>
          <w:szCs w:val="24"/>
          <w:lang w:bidi="ar-SA"/>
          <w:rPrChange w:id="886" w:author="Ahmad Mnasra" w:date="2016-12-22T09:57:00Z">
            <w:rPr>
              <w:ins w:id="887" w:author="Ahmad Mnasra" w:date="2016-12-22T09:56:00Z"/>
              <w:rFonts w:ascii="Courier New" w:hAnsi="Courier New" w:cs="Courier New"/>
              <w:szCs w:val="20"/>
              <w:lang w:bidi="ar-SA"/>
            </w:rPr>
          </w:rPrChange>
        </w:rPr>
      </w:pPr>
    </w:p>
    <w:p w14:paraId="27B6BB94" w14:textId="77777777" w:rsidR="000B3E65" w:rsidRPr="000B3E65" w:rsidRDefault="000B3E65" w:rsidP="000B3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ins w:id="888" w:author="Ahmad Mnasra" w:date="2016-12-22T09:56:00Z"/>
          <w:rFonts w:asciiTheme="majorBidi" w:hAnsiTheme="majorBidi" w:cstheme="majorBidi"/>
          <w:sz w:val="24"/>
          <w:szCs w:val="24"/>
          <w:lang w:bidi="ar-SA"/>
          <w:rPrChange w:id="889" w:author="Ahmad Mnasra" w:date="2016-12-22T09:57:00Z">
            <w:rPr>
              <w:ins w:id="890" w:author="Ahmad Mnasra" w:date="2016-12-22T09:56:00Z"/>
              <w:rFonts w:ascii="Courier New" w:hAnsi="Courier New" w:cs="Courier New"/>
              <w:szCs w:val="20"/>
              <w:lang w:bidi="ar-SA"/>
            </w:rPr>
          </w:rPrChange>
        </w:rPr>
      </w:pPr>
      <w:ins w:id="891" w:author="Ahmad Mnasra" w:date="2016-12-22T09:56:00Z">
        <w:r w:rsidRPr="000B3E65">
          <w:rPr>
            <w:rFonts w:asciiTheme="majorBidi" w:hAnsiTheme="majorBidi" w:cstheme="majorBidi"/>
            <w:sz w:val="24"/>
            <w:szCs w:val="24"/>
            <w:lang w:bidi="ar-SA"/>
            <w:rPrChange w:id="892" w:author="Ahmad Mnasra" w:date="2016-12-22T09:57:00Z">
              <w:rPr>
                <w:rFonts w:ascii="Courier New" w:hAnsi="Courier New" w:cs="Courier New"/>
                <w:szCs w:val="20"/>
                <w:lang w:bidi="ar-SA"/>
              </w:rPr>
            </w:rPrChange>
          </w:rPr>
          <w:t>Binary Operators (</w:t>
        </w:r>
        <w:r w:rsidRPr="000B3E65">
          <w:rPr>
            <w:rFonts w:asciiTheme="majorBidi" w:hAnsiTheme="majorBidi" w:cstheme="majorBidi"/>
            <w:b/>
            <w:bCs/>
            <w:sz w:val="24"/>
            <w:szCs w:val="24"/>
            <w:lang w:bidi="ar-SA"/>
            <w:rPrChange w:id="893" w:author="Ahmad Mnasra" w:date="2016-12-22T09:57:00Z">
              <w:rPr>
                <w:rFonts w:ascii="Courier New" w:hAnsi="Courier New" w:cs="Courier New"/>
                <w:b/>
                <w:bCs/>
                <w:szCs w:val="20"/>
                <w:lang w:bidi="ar-SA"/>
              </w:rPr>
            </w:rPrChange>
          </w:rPr>
          <w:t>binop</w:t>
        </w:r>
        <w:r w:rsidRPr="000B3E65">
          <w:rPr>
            <w:rFonts w:asciiTheme="majorBidi" w:hAnsiTheme="majorBidi" w:cstheme="majorBidi"/>
            <w:sz w:val="24"/>
            <w:szCs w:val="24"/>
            <w:lang w:bidi="ar-SA"/>
            <w:rPrChange w:id="894" w:author="Ahmad Mnasra" w:date="2016-12-22T09:57:00Z">
              <w:rPr>
                <w:rFonts w:ascii="Courier New" w:hAnsi="Courier New" w:cs="Courier New"/>
                <w:szCs w:val="20"/>
                <w:lang w:bidi="ar-SA"/>
              </w:rPr>
            </w:rPrChange>
          </w:rPr>
          <w:t>):</w:t>
        </w:r>
      </w:ins>
    </w:p>
    <w:p w14:paraId="2846EA9E" w14:textId="77777777" w:rsidR="000B3E65" w:rsidRPr="000B3E65" w:rsidRDefault="000B3E65" w:rsidP="000B3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ins w:id="895" w:author="Ahmad Mnasra" w:date="2016-12-22T09:56:00Z"/>
          <w:rFonts w:asciiTheme="majorBidi" w:hAnsiTheme="majorBidi" w:cstheme="majorBidi"/>
          <w:sz w:val="24"/>
          <w:szCs w:val="24"/>
          <w:lang w:bidi="ar-SA"/>
          <w:rPrChange w:id="896" w:author="Ahmad Mnasra" w:date="2016-12-22T09:57:00Z">
            <w:rPr>
              <w:ins w:id="897" w:author="Ahmad Mnasra" w:date="2016-12-22T09:56:00Z"/>
              <w:rFonts w:ascii="Courier New" w:hAnsi="Courier New" w:cs="Courier New"/>
              <w:szCs w:val="20"/>
              <w:lang w:bidi="ar-SA"/>
            </w:rPr>
          </w:rPrChange>
        </w:rPr>
      </w:pPr>
      <w:ins w:id="898" w:author="Ahmad Mnasra" w:date="2016-12-22T09:56:00Z">
        <w:r w:rsidRPr="000B3E65">
          <w:rPr>
            <w:rFonts w:asciiTheme="majorBidi" w:hAnsiTheme="majorBidi" w:cstheme="majorBidi"/>
            <w:sz w:val="24"/>
            <w:szCs w:val="24"/>
            <w:lang w:bidi="ar-SA"/>
            <w:rPrChange w:id="899" w:author="Ahmad Mnasra" w:date="2016-12-22T09:57:00Z">
              <w:rPr>
                <w:rFonts w:ascii="Courier New" w:hAnsi="Courier New" w:cs="Courier New"/>
                <w:szCs w:val="20"/>
                <w:lang w:bidi="ar-SA"/>
              </w:rPr>
            </w:rPrChange>
          </w:rPr>
          <w:tab/>
          <w:t xml:space="preserve">U </w:t>
        </w:r>
        <w:r w:rsidRPr="000B3E65">
          <w:rPr>
            <w:rFonts w:asciiTheme="majorBidi" w:hAnsiTheme="majorBidi" w:cstheme="majorBidi"/>
            <w:sz w:val="24"/>
            <w:szCs w:val="24"/>
            <w:lang w:bidi="ar-SA"/>
            <w:rPrChange w:id="900" w:author="Ahmad Mnasra" w:date="2016-12-22T09:57:00Z">
              <w:rPr>
                <w:rFonts w:ascii="Courier New" w:hAnsi="Courier New" w:cs="Courier New"/>
                <w:szCs w:val="20"/>
                <w:lang w:bidi="ar-SA"/>
              </w:rPr>
            </w:rPrChange>
          </w:rPr>
          <w:tab/>
          <w:t xml:space="preserve">(the temporal operator </w:t>
        </w:r>
        <w:r w:rsidRPr="000B3E65">
          <w:rPr>
            <w:rFonts w:asciiTheme="majorBidi" w:hAnsiTheme="majorBidi" w:cstheme="majorBidi"/>
            <w:i/>
            <w:iCs/>
            <w:sz w:val="24"/>
            <w:szCs w:val="24"/>
            <w:lang w:bidi="ar-SA"/>
            <w:rPrChange w:id="901" w:author="Ahmad Mnasra" w:date="2016-12-22T09:57:00Z">
              <w:rPr>
                <w:rFonts w:ascii="Courier New" w:hAnsi="Courier New" w:cs="Courier New"/>
                <w:i/>
                <w:iCs/>
                <w:szCs w:val="20"/>
                <w:lang w:bidi="ar-SA"/>
              </w:rPr>
            </w:rPrChange>
          </w:rPr>
          <w:t>strong until</w:t>
        </w:r>
        <w:r w:rsidRPr="000B3E65">
          <w:rPr>
            <w:rFonts w:asciiTheme="majorBidi" w:hAnsiTheme="majorBidi" w:cstheme="majorBidi"/>
            <w:sz w:val="24"/>
            <w:szCs w:val="24"/>
            <w:lang w:bidi="ar-SA"/>
            <w:rPrChange w:id="902" w:author="Ahmad Mnasra" w:date="2016-12-22T09:57:00Z">
              <w:rPr>
                <w:rFonts w:ascii="Courier New" w:hAnsi="Courier New" w:cs="Courier New"/>
                <w:szCs w:val="20"/>
                <w:lang w:bidi="ar-SA"/>
              </w:rPr>
            </w:rPrChange>
          </w:rPr>
          <w:t>)</w:t>
        </w:r>
      </w:ins>
    </w:p>
    <w:p w14:paraId="43A37EAC" w14:textId="77777777" w:rsidR="000B3E65" w:rsidRPr="000B3E65" w:rsidRDefault="000B3E65" w:rsidP="000B3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ins w:id="903" w:author="Ahmad Mnasra" w:date="2016-12-22T09:56:00Z"/>
          <w:rFonts w:asciiTheme="majorBidi" w:hAnsiTheme="majorBidi" w:cstheme="majorBidi"/>
          <w:sz w:val="24"/>
          <w:szCs w:val="24"/>
          <w:lang w:bidi="ar-SA"/>
          <w:rPrChange w:id="904" w:author="Ahmad Mnasra" w:date="2016-12-22T09:57:00Z">
            <w:rPr>
              <w:ins w:id="905" w:author="Ahmad Mnasra" w:date="2016-12-22T09:56:00Z"/>
              <w:rFonts w:ascii="Courier New" w:hAnsi="Courier New" w:cs="Courier New"/>
              <w:szCs w:val="20"/>
              <w:lang w:bidi="ar-SA"/>
            </w:rPr>
          </w:rPrChange>
        </w:rPr>
      </w:pPr>
      <w:ins w:id="906" w:author="Ahmad Mnasra" w:date="2016-12-22T09:56:00Z">
        <w:r w:rsidRPr="000B3E65">
          <w:rPr>
            <w:rFonts w:asciiTheme="majorBidi" w:hAnsiTheme="majorBidi" w:cstheme="majorBidi"/>
            <w:sz w:val="24"/>
            <w:szCs w:val="24"/>
            <w:lang w:bidi="ar-SA"/>
            <w:rPrChange w:id="907" w:author="Ahmad Mnasra" w:date="2016-12-22T09:57:00Z">
              <w:rPr>
                <w:rFonts w:ascii="Courier New" w:hAnsi="Courier New" w:cs="Courier New"/>
                <w:szCs w:val="20"/>
                <w:lang w:bidi="ar-SA"/>
              </w:rPr>
            </w:rPrChange>
          </w:rPr>
          <w:tab/>
          <w:t>W</w:t>
        </w:r>
        <w:r w:rsidRPr="000B3E65">
          <w:rPr>
            <w:rFonts w:asciiTheme="majorBidi" w:hAnsiTheme="majorBidi" w:cstheme="majorBidi"/>
            <w:sz w:val="24"/>
            <w:szCs w:val="24"/>
            <w:lang w:bidi="ar-SA"/>
            <w:rPrChange w:id="908" w:author="Ahmad Mnasra" w:date="2016-12-22T09:57:00Z">
              <w:rPr>
                <w:rFonts w:ascii="Courier New" w:hAnsi="Courier New" w:cs="Courier New"/>
                <w:szCs w:val="20"/>
                <w:lang w:bidi="ar-SA"/>
              </w:rPr>
            </w:rPrChange>
          </w:rPr>
          <w:tab/>
          <w:t xml:space="preserve">(the temporal operator </w:t>
        </w:r>
        <w:r w:rsidRPr="000B3E65">
          <w:rPr>
            <w:rFonts w:asciiTheme="majorBidi" w:hAnsiTheme="majorBidi" w:cstheme="majorBidi"/>
            <w:i/>
            <w:iCs/>
            <w:sz w:val="24"/>
            <w:szCs w:val="24"/>
            <w:lang w:bidi="ar-SA"/>
            <w:rPrChange w:id="909" w:author="Ahmad Mnasra" w:date="2016-12-22T09:57:00Z">
              <w:rPr>
                <w:rFonts w:ascii="Courier New" w:hAnsi="Courier New" w:cs="Courier New"/>
                <w:i/>
                <w:iCs/>
                <w:szCs w:val="20"/>
                <w:lang w:bidi="ar-SA"/>
              </w:rPr>
            </w:rPrChange>
          </w:rPr>
          <w:t>weak until</w:t>
        </w:r>
      </w:ins>
    </w:p>
    <w:p w14:paraId="723F6D10" w14:textId="77777777" w:rsidR="000B3E65" w:rsidRPr="000B3E65" w:rsidRDefault="000B3E65" w:rsidP="000B3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ins w:id="910" w:author="Ahmad Mnasra" w:date="2016-12-22T09:56:00Z"/>
          <w:rFonts w:asciiTheme="majorBidi" w:hAnsiTheme="majorBidi" w:cstheme="majorBidi"/>
          <w:sz w:val="24"/>
          <w:szCs w:val="24"/>
          <w:lang w:bidi="ar-SA"/>
          <w:rPrChange w:id="911" w:author="Ahmad Mnasra" w:date="2016-12-22T09:57:00Z">
            <w:rPr>
              <w:ins w:id="912" w:author="Ahmad Mnasra" w:date="2016-12-22T09:56:00Z"/>
              <w:rFonts w:ascii="Courier New" w:hAnsi="Courier New" w:cs="Courier New"/>
              <w:szCs w:val="20"/>
              <w:lang w:bidi="ar-SA"/>
            </w:rPr>
          </w:rPrChange>
        </w:rPr>
      </w:pPr>
      <w:ins w:id="913" w:author="Ahmad Mnasra" w:date="2016-12-22T09:56:00Z">
        <w:r w:rsidRPr="000B3E65">
          <w:rPr>
            <w:rFonts w:asciiTheme="majorBidi" w:hAnsiTheme="majorBidi" w:cstheme="majorBidi"/>
            <w:sz w:val="24"/>
            <w:szCs w:val="24"/>
            <w:lang w:bidi="ar-SA"/>
            <w:rPrChange w:id="914" w:author="Ahmad Mnasra" w:date="2016-12-22T09:57:00Z">
              <w:rPr>
                <w:rFonts w:ascii="Courier New" w:hAnsi="Courier New" w:cs="Courier New"/>
                <w:szCs w:val="20"/>
                <w:lang w:bidi="ar-SA"/>
              </w:rPr>
            </w:rPrChange>
          </w:rPr>
          <w:tab/>
          <w:t xml:space="preserve">V </w:t>
        </w:r>
        <w:r w:rsidRPr="000B3E65">
          <w:rPr>
            <w:rFonts w:asciiTheme="majorBidi" w:hAnsiTheme="majorBidi" w:cstheme="majorBidi"/>
            <w:sz w:val="24"/>
            <w:szCs w:val="24"/>
            <w:lang w:bidi="ar-SA"/>
            <w:rPrChange w:id="915" w:author="Ahmad Mnasra" w:date="2016-12-22T09:57:00Z">
              <w:rPr>
                <w:rFonts w:ascii="Courier New" w:hAnsi="Courier New" w:cs="Courier New"/>
                <w:szCs w:val="20"/>
                <w:lang w:bidi="ar-SA"/>
              </w:rPr>
            </w:rPrChange>
          </w:rPr>
          <w:tab/>
          <w:t>(the dual of U): (p V q) means !(!p U !q))</w:t>
        </w:r>
      </w:ins>
    </w:p>
    <w:p w14:paraId="06480430" w14:textId="77777777" w:rsidR="000B3E65" w:rsidRPr="000B3E65" w:rsidRDefault="000B3E65" w:rsidP="000B3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ins w:id="916" w:author="Ahmad Mnasra" w:date="2016-12-22T09:56:00Z"/>
          <w:rFonts w:asciiTheme="majorBidi" w:hAnsiTheme="majorBidi" w:cstheme="majorBidi"/>
          <w:sz w:val="24"/>
          <w:szCs w:val="24"/>
          <w:lang w:bidi="ar-SA"/>
          <w:rPrChange w:id="917" w:author="Ahmad Mnasra" w:date="2016-12-22T09:57:00Z">
            <w:rPr>
              <w:ins w:id="918" w:author="Ahmad Mnasra" w:date="2016-12-22T09:56:00Z"/>
              <w:rFonts w:ascii="Courier New" w:hAnsi="Courier New" w:cs="Courier New"/>
              <w:szCs w:val="20"/>
              <w:lang w:bidi="ar-SA"/>
            </w:rPr>
          </w:rPrChange>
        </w:rPr>
      </w:pPr>
      <w:ins w:id="919" w:author="Ahmad Mnasra" w:date="2016-12-22T09:56:00Z">
        <w:r w:rsidRPr="000B3E65">
          <w:rPr>
            <w:rFonts w:asciiTheme="majorBidi" w:hAnsiTheme="majorBidi" w:cstheme="majorBidi"/>
            <w:sz w:val="24"/>
            <w:szCs w:val="24"/>
            <w:lang w:bidi="ar-SA"/>
            <w:rPrChange w:id="920" w:author="Ahmad Mnasra" w:date="2016-12-22T09:57:00Z">
              <w:rPr>
                <w:rFonts w:ascii="Courier New" w:hAnsi="Courier New" w:cs="Courier New"/>
                <w:szCs w:val="20"/>
                <w:lang w:bidi="ar-SA"/>
              </w:rPr>
            </w:rPrChange>
          </w:rPr>
          <w:tab/>
          <w:t>&amp;&amp;</w:t>
        </w:r>
        <w:r w:rsidRPr="000B3E65">
          <w:rPr>
            <w:rFonts w:asciiTheme="majorBidi" w:hAnsiTheme="majorBidi" w:cstheme="majorBidi"/>
            <w:sz w:val="24"/>
            <w:szCs w:val="24"/>
            <w:lang w:bidi="ar-SA"/>
            <w:rPrChange w:id="921" w:author="Ahmad Mnasra" w:date="2016-12-22T09:57:00Z">
              <w:rPr>
                <w:rFonts w:ascii="Courier New" w:hAnsi="Courier New" w:cs="Courier New"/>
                <w:szCs w:val="20"/>
                <w:lang w:bidi="ar-SA"/>
              </w:rPr>
            </w:rPrChange>
          </w:rPr>
          <w:tab/>
          <w:t xml:space="preserve">(the boolean operator for </w:t>
        </w:r>
        <w:r w:rsidRPr="000B3E65">
          <w:rPr>
            <w:rFonts w:asciiTheme="majorBidi" w:hAnsiTheme="majorBidi" w:cstheme="majorBidi"/>
            <w:i/>
            <w:iCs/>
            <w:sz w:val="24"/>
            <w:szCs w:val="24"/>
            <w:lang w:bidi="ar-SA"/>
            <w:rPrChange w:id="922" w:author="Ahmad Mnasra" w:date="2016-12-22T09:57:00Z">
              <w:rPr>
                <w:rFonts w:ascii="Courier New" w:hAnsi="Courier New" w:cs="Courier New"/>
                <w:i/>
                <w:iCs/>
                <w:szCs w:val="20"/>
                <w:lang w:bidi="ar-SA"/>
              </w:rPr>
            </w:rPrChange>
          </w:rPr>
          <w:t>logical and</w:t>
        </w:r>
        <w:r w:rsidRPr="000B3E65">
          <w:rPr>
            <w:rFonts w:asciiTheme="majorBidi" w:hAnsiTheme="majorBidi" w:cstheme="majorBidi"/>
            <w:sz w:val="24"/>
            <w:szCs w:val="24"/>
            <w:lang w:bidi="ar-SA"/>
            <w:rPrChange w:id="923" w:author="Ahmad Mnasra" w:date="2016-12-22T09:57:00Z">
              <w:rPr>
                <w:rFonts w:ascii="Courier New" w:hAnsi="Courier New" w:cs="Courier New"/>
                <w:szCs w:val="20"/>
                <w:lang w:bidi="ar-SA"/>
              </w:rPr>
            </w:rPrChange>
          </w:rPr>
          <w:t>)</w:t>
        </w:r>
      </w:ins>
    </w:p>
    <w:p w14:paraId="13D56534" w14:textId="77777777" w:rsidR="000B3E65" w:rsidRPr="000B3E65" w:rsidRDefault="000B3E65" w:rsidP="000B3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ins w:id="924" w:author="Ahmad Mnasra" w:date="2016-12-22T09:56:00Z"/>
          <w:rFonts w:asciiTheme="majorBidi" w:hAnsiTheme="majorBidi" w:cstheme="majorBidi"/>
          <w:sz w:val="24"/>
          <w:szCs w:val="24"/>
          <w:lang w:bidi="ar-SA"/>
          <w:rPrChange w:id="925" w:author="Ahmad Mnasra" w:date="2016-12-22T09:57:00Z">
            <w:rPr>
              <w:ins w:id="926" w:author="Ahmad Mnasra" w:date="2016-12-22T09:56:00Z"/>
              <w:rFonts w:ascii="Courier New" w:hAnsi="Courier New" w:cs="Courier New"/>
              <w:szCs w:val="20"/>
              <w:lang w:bidi="ar-SA"/>
            </w:rPr>
          </w:rPrChange>
        </w:rPr>
      </w:pPr>
      <w:ins w:id="927" w:author="Ahmad Mnasra" w:date="2016-12-22T09:56:00Z">
        <w:r w:rsidRPr="000B3E65">
          <w:rPr>
            <w:rFonts w:asciiTheme="majorBidi" w:hAnsiTheme="majorBidi" w:cstheme="majorBidi"/>
            <w:sz w:val="24"/>
            <w:szCs w:val="24"/>
            <w:lang w:bidi="ar-SA"/>
            <w:rPrChange w:id="928" w:author="Ahmad Mnasra" w:date="2016-12-22T09:57:00Z">
              <w:rPr>
                <w:rFonts w:ascii="Courier New" w:hAnsi="Courier New" w:cs="Courier New"/>
                <w:szCs w:val="20"/>
                <w:lang w:bidi="ar-SA"/>
              </w:rPr>
            </w:rPrChange>
          </w:rPr>
          <w:tab/>
          <w:t>||</w:t>
        </w:r>
        <w:r w:rsidRPr="000B3E65">
          <w:rPr>
            <w:rFonts w:asciiTheme="majorBidi" w:hAnsiTheme="majorBidi" w:cstheme="majorBidi"/>
            <w:sz w:val="24"/>
            <w:szCs w:val="24"/>
            <w:lang w:bidi="ar-SA"/>
            <w:rPrChange w:id="929" w:author="Ahmad Mnasra" w:date="2016-12-22T09:57:00Z">
              <w:rPr>
                <w:rFonts w:ascii="Courier New" w:hAnsi="Courier New" w:cs="Courier New"/>
                <w:szCs w:val="20"/>
                <w:lang w:bidi="ar-SA"/>
              </w:rPr>
            </w:rPrChange>
          </w:rPr>
          <w:tab/>
          <w:t xml:space="preserve">(the boolean operator for </w:t>
        </w:r>
        <w:r w:rsidRPr="000B3E65">
          <w:rPr>
            <w:rFonts w:asciiTheme="majorBidi" w:hAnsiTheme="majorBidi" w:cstheme="majorBidi"/>
            <w:i/>
            <w:iCs/>
            <w:sz w:val="24"/>
            <w:szCs w:val="24"/>
            <w:lang w:bidi="ar-SA"/>
            <w:rPrChange w:id="930" w:author="Ahmad Mnasra" w:date="2016-12-22T09:57:00Z">
              <w:rPr>
                <w:rFonts w:ascii="Courier New" w:hAnsi="Courier New" w:cs="Courier New"/>
                <w:i/>
                <w:iCs/>
                <w:szCs w:val="20"/>
                <w:lang w:bidi="ar-SA"/>
              </w:rPr>
            </w:rPrChange>
          </w:rPr>
          <w:t>logical or</w:t>
        </w:r>
        <w:r w:rsidRPr="000B3E65">
          <w:rPr>
            <w:rFonts w:asciiTheme="majorBidi" w:hAnsiTheme="majorBidi" w:cstheme="majorBidi"/>
            <w:sz w:val="24"/>
            <w:szCs w:val="24"/>
            <w:lang w:bidi="ar-SA"/>
            <w:rPrChange w:id="931" w:author="Ahmad Mnasra" w:date="2016-12-22T09:57:00Z">
              <w:rPr>
                <w:rFonts w:ascii="Courier New" w:hAnsi="Courier New" w:cs="Courier New"/>
                <w:szCs w:val="20"/>
                <w:lang w:bidi="ar-SA"/>
              </w:rPr>
            </w:rPrChange>
          </w:rPr>
          <w:t>)</w:t>
        </w:r>
      </w:ins>
    </w:p>
    <w:p w14:paraId="7C984578" w14:textId="77777777" w:rsidR="000B3E65" w:rsidRPr="000B3E65" w:rsidRDefault="000B3E65" w:rsidP="000B3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ins w:id="932" w:author="Ahmad Mnasra" w:date="2016-12-22T09:56:00Z"/>
          <w:rFonts w:asciiTheme="majorBidi" w:hAnsiTheme="majorBidi" w:cstheme="majorBidi"/>
          <w:sz w:val="24"/>
          <w:szCs w:val="24"/>
          <w:lang w:bidi="ar-SA"/>
          <w:rPrChange w:id="933" w:author="Ahmad Mnasra" w:date="2016-12-22T09:57:00Z">
            <w:rPr>
              <w:ins w:id="934" w:author="Ahmad Mnasra" w:date="2016-12-22T09:56:00Z"/>
              <w:rFonts w:ascii="Courier New" w:hAnsi="Courier New" w:cs="Courier New"/>
              <w:szCs w:val="20"/>
              <w:lang w:bidi="ar-SA"/>
            </w:rPr>
          </w:rPrChange>
        </w:rPr>
      </w:pPr>
      <w:ins w:id="935" w:author="Ahmad Mnasra" w:date="2016-12-22T09:56:00Z">
        <w:r w:rsidRPr="000B3E65">
          <w:rPr>
            <w:rFonts w:asciiTheme="majorBidi" w:hAnsiTheme="majorBidi" w:cstheme="majorBidi"/>
            <w:sz w:val="24"/>
            <w:szCs w:val="24"/>
            <w:lang w:bidi="ar-SA"/>
            <w:rPrChange w:id="936" w:author="Ahmad Mnasra" w:date="2016-12-22T09:57:00Z">
              <w:rPr>
                <w:rFonts w:ascii="Courier New" w:hAnsi="Courier New" w:cs="Courier New"/>
                <w:szCs w:val="20"/>
                <w:lang w:bidi="ar-SA"/>
              </w:rPr>
            </w:rPrChange>
          </w:rPr>
          <w:tab/>
          <w:t>/\</w:t>
        </w:r>
        <w:r w:rsidRPr="000B3E65">
          <w:rPr>
            <w:rFonts w:asciiTheme="majorBidi" w:hAnsiTheme="majorBidi" w:cstheme="majorBidi"/>
            <w:sz w:val="24"/>
            <w:szCs w:val="24"/>
            <w:lang w:bidi="ar-SA"/>
            <w:rPrChange w:id="937" w:author="Ahmad Mnasra" w:date="2016-12-22T09:57:00Z">
              <w:rPr>
                <w:rFonts w:ascii="Courier New" w:hAnsi="Courier New" w:cs="Courier New"/>
                <w:szCs w:val="20"/>
                <w:lang w:bidi="ar-SA"/>
              </w:rPr>
            </w:rPrChange>
          </w:rPr>
          <w:tab/>
          <w:t>(alternative form of &amp;&amp;)</w:t>
        </w:r>
      </w:ins>
    </w:p>
    <w:p w14:paraId="78ADF4AB" w14:textId="77777777" w:rsidR="000B3E65" w:rsidRPr="000B3E65" w:rsidRDefault="000B3E65" w:rsidP="000B3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ins w:id="938" w:author="Ahmad Mnasra" w:date="2016-12-22T09:56:00Z"/>
          <w:rFonts w:asciiTheme="majorBidi" w:hAnsiTheme="majorBidi" w:cstheme="majorBidi"/>
          <w:sz w:val="24"/>
          <w:szCs w:val="24"/>
          <w:lang w:bidi="ar-SA"/>
          <w:rPrChange w:id="939" w:author="Ahmad Mnasra" w:date="2016-12-22T09:57:00Z">
            <w:rPr>
              <w:ins w:id="940" w:author="Ahmad Mnasra" w:date="2016-12-22T09:56:00Z"/>
              <w:rFonts w:ascii="Courier New" w:hAnsi="Courier New" w:cs="Courier New"/>
              <w:szCs w:val="20"/>
              <w:lang w:bidi="ar-SA"/>
            </w:rPr>
          </w:rPrChange>
        </w:rPr>
      </w:pPr>
      <w:ins w:id="941" w:author="Ahmad Mnasra" w:date="2016-12-22T09:56:00Z">
        <w:r w:rsidRPr="000B3E65">
          <w:rPr>
            <w:rFonts w:asciiTheme="majorBidi" w:hAnsiTheme="majorBidi" w:cstheme="majorBidi"/>
            <w:sz w:val="24"/>
            <w:szCs w:val="24"/>
            <w:lang w:bidi="ar-SA"/>
            <w:rPrChange w:id="942" w:author="Ahmad Mnasra" w:date="2016-12-22T09:57:00Z">
              <w:rPr>
                <w:rFonts w:ascii="Courier New" w:hAnsi="Courier New" w:cs="Courier New"/>
                <w:szCs w:val="20"/>
                <w:lang w:bidi="ar-SA"/>
              </w:rPr>
            </w:rPrChange>
          </w:rPr>
          <w:tab/>
          <w:t>\/</w:t>
        </w:r>
        <w:r w:rsidRPr="000B3E65">
          <w:rPr>
            <w:rFonts w:asciiTheme="majorBidi" w:hAnsiTheme="majorBidi" w:cstheme="majorBidi"/>
            <w:sz w:val="24"/>
            <w:szCs w:val="24"/>
            <w:lang w:bidi="ar-SA"/>
            <w:rPrChange w:id="943" w:author="Ahmad Mnasra" w:date="2016-12-22T09:57:00Z">
              <w:rPr>
                <w:rFonts w:ascii="Courier New" w:hAnsi="Courier New" w:cs="Courier New"/>
                <w:szCs w:val="20"/>
                <w:lang w:bidi="ar-SA"/>
              </w:rPr>
            </w:rPrChange>
          </w:rPr>
          <w:tab/>
          <w:t>(alternative form of ||)</w:t>
        </w:r>
      </w:ins>
    </w:p>
    <w:p w14:paraId="44902980" w14:textId="77777777" w:rsidR="000B3E65" w:rsidRPr="000B3E65" w:rsidRDefault="000B3E65" w:rsidP="000B3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ins w:id="944" w:author="Ahmad Mnasra" w:date="2016-12-22T09:56:00Z"/>
          <w:rFonts w:asciiTheme="majorBidi" w:hAnsiTheme="majorBidi" w:cstheme="majorBidi"/>
          <w:sz w:val="24"/>
          <w:szCs w:val="24"/>
          <w:lang w:bidi="ar-SA"/>
          <w:rPrChange w:id="945" w:author="Ahmad Mnasra" w:date="2016-12-22T09:57:00Z">
            <w:rPr>
              <w:ins w:id="946" w:author="Ahmad Mnasra" w:date="2016-12-22T09:56:00Z"/>
              <w:rFonts w:ascii="Courier New" w:hAnsi="Courier New" w:cs="Courier New"/>
              <w:szCs w:val="20"/>
              <w:lang w:bidi="ar-SA"/>
            </w:rPr>
          </w:rPrChange>
        </w:rPr>
      </w:pPr>
      <w:ins w:id="947" w:author="Ahmad Mnasra" w:date="2016-12-22T09:56:00Z">
        <w:r w:rsidRPr="000B3E65">
          <w:rPr>
            <w:rFonts w:asciiTheme="majorBidi" w:hAnsiTheme="majorBidi" w:cstheme="majorBidi"/>
            <w:sz w:val="24"/>
            <w:szCs w:val="24"/>
            <w:lang w:bidi="ar-SA"/>
            <w:rPrChange w:id="948" w:author="Ahmad Mnasra" w:date="2016-12-22T09:57:00Z">
              <w:rPr>
                <w:rFonts w:ascii="Courier New" w:hAnsi="Courier New" w:cs="Courier New"/>
                <w:szCs w:val="20"/>
                <w:lang w:bidi="ar-SA"/>
              </w:rPr>
            </w:rPrChange>
          </w:rPr>
          <w:tab/>
          <w:t>-&gt;</w:t>
        </w:r>
        <w:r w:rsidRPr="000B3E65">
          <w:rPr>
            <w:rFonts w:asciiTheme="majorBidi" w:hAnsiTheme="majorBidi" w:cstheme="majorBidi"/>
            <w:sz w:val="24"/>
            <w:szCs w:val="24"/>
            <w:lang w:bidi="ar-SA"/>
            <w:rPrChange w:id="949" w:author="Ahmad Mnasra" w:date="2016-12-22T09:57:00Z">
              <w:rPr>
                <w:rFonts w:ascii="Courier New" w:hAnsi="Courier New" w:cs="Courier New"/>
                <w:szCs w:val="20"/>
                <w:lang w:bidi="ar-SA"/>
              </w:rPr>
            </w:rPrChange>
          </w:rPr>
          <w:tab/>
          <w:t xml:space="preserve">(the boolean operator for </w:t>
        </w:r>
        <w:r w:rsidRPr="000B3E65">
          <w:rPr>
            <w:rFonts w:asciiTheme="majorBidi" w:hAnsiTheme="majorBidi" w:cstheme="majorBidi"/>
            <w:i/>
            <w:iCs/>
            <w:sz w:val="24"/>
            <w:szCs w:val="24"/>
            <w:lang w:bidi="ar-SA"/>
            <w:rPrChange w:id="950" w:author="Ahmad Mnasra" w:date="2016-12-22T09:57:00Z">
              <w:rPr>
                <w:rFonts w:ascii="Courier New" w:hAnsi="Courier New" w:cs="Courier New"/>
                <w:i/>
                <w:iCs/>
                <w:szCs w:val="20"/>
                <w:lang w:bidi="ar-SA"/>
              </w:rPr>
            </w:rPrChange>
          </w:rPr>
          <w:t>logical implication</w:t>
        </w:r>
        <w:r w:rsidRPr="000B3E65">
          <w:rPr>
            <w:rFonts w:asciiTheme="majorBidi" w:hAnsiTheme="majorBidi" w:cstheme="majorBidi"/>
            <w:sz w:val="24"/>
            <w:szCs w:val="24"/>
            <w:lang w:bidi="ar-SA"/>
            <w:rPrChange w:id="951" w:author="Ahmad Mnasra" w:date="2016-12-22T09:57:00Z">
              <w:rPr>
                <w:rFonts w:ascii="Courier New" w:hAnsi="Courier New" w:cs="Courier New"/>
                <w:szCs w:val="20"/>
                <w:lang w:bidi="ar-SA"/>
              </w:rPr>
            </w:rPrChange>
          </w:rPr>
          <w:t>)</w:t>
        </w:r>
      </w:ins>
    </w:p>
    <w:p w14:paraId="6994E432" w14:textId="77777777" w:rsidR="000B3E65" w:rsidRPr="000B3E65" w:rsidRDefault="000B3E65" w:rsidP="000B3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ins w:id="952" w:author="Ahmad Mnasra" w:date="2016-12-22T09:56:00Z"/>
          <w:rFonts w:asciiTheme="majorBidi" w:hAnsiTheme="majorBidi" w:cstheme="majorBidi"/>
          <w:sz w:val="24"/>
          <w:szCs w:val="24"/>
          <w:lang w:bidi="ar-SA"/>
          <w:rPrChange w:id="953" w:author="Ahmad Mnasra" w:date="2016-12-22T09:57:00Z">
            <w:rPr>
              <w:ins w:id="954" w:author="Ahmad Mnasra" w:date="2016-12-22T09:56:00Z"/>
              <w:rFonts w:ascii="Courier New" w:hAnsi="Courier New" w:cs="Courier New"/>
              <w:szCs w:val="20"/>
              <w:lang w:bidi="ar-SA"/>
            </w:rPr>
          </w:rPrChange>
        </w:rPr>
      </w:pPr>
      <w:ins w:id="955" w:author="Ahmad Mnasra" w:date="2016-12-22T09:56:00Z">
        <w:r w:rsidRPr="000B3E65">
          <w:rPr>
            <w:rFonts w:asciiTheme="majorBidi" w:hAnsiTheme="majorBidi" w:cstheme="majorBidi"/>
            <w:sz w:val="24"/>
            <w:szCs w:val="24"/>
            <w:lang w:bidi="ar-SA"/>
            <w:rPrChange w:id="956" w:author="Ahmad Mnasra" w:date="2016-12-22T09:57:00Z">
              <w:rPr>
                <w:rFonts w:ascii="Courier New" w:hAnsi="Courier New" w:cs="Courier New"/>
                <w:szCs w:val="20"/>
                <w:lang w:bidi="ar-SA"/>
              </w:rPr>
            </w:rPrChange>
          </w:rPr>
          <w:tab/>
          <w:t>&lt;-&gt;</w:t>
        </w:r>
        <w:r w:rsidRPr="000B3E65">
          <w:rPr>
            <w:rFonts w:asciiTheme="majorBidi" w:hAnsiTheme="majorBidi" w:cstheme="majorBidi"/>
            <w:sz w:val="24"/>
            <w:szCs w:val="24"/>
            <w:lang w:bidi="ar-SA"/>
            <w:rPrChange w:id="957" w:author="Ahmad Mnasra" w:date="2016-12-22T09:57:00Z">
              <w:rPr>
                <w:rFonts w:ascii="Courier New" w:hAnsi="Courier New" w:cs="Courier New"/>
                <w:szCs w:val="20"/>
                <w:lang w:bidi="ar-SA"/>
              </w:rPr>
            </w:rPrChange>
          </w:rPr>
          <w:tab/>
          <w:t xml:space="preserve">(the boolean operator for </w:t>
        </w:r>
        <w:r w:rsidRPr="000B3E65">
          <w:rPr>
            <w:rFonts w:asciiTheme="majorBidi" w:hAnsiTheme="majorBidi" w:cstheme="majorBidi"/>
            <w:i/>
            <w:iCs/>
            <w:sz w:val="24"/>
            <w:szCs w:val="24"/>
            <w:lang w:bidi="ar-SA"/>
            <w:rPrChange w:id="958" w:author="Ahmad Mnasra" w:date="2016-12-22T09:57:00Z">
              <w:rPr>
                <w:rFonts w:ascii="Courier New" w:hAnsi="Courier New" w:cs="Courier New"/>
                <w:i/>
                <w:iCs/>
                <w:szCs w:val="20"/>
                <w:lang w:bidi="ar-SA"/>
              </w:rPr>
            </w:rPrChange>
          </w:rPr>
          <w:t>logical equivalence</w:t>
        </w:r>
        <w:r w:rsidRPr="000B3E65">
          <w:rPr>
            <w:rFonts w:asciiTheme="majorBidi" w:hAnsiTheme="majorBidi" w:cstheme="majorBidi"/>
            <w:sz w:val="24"/>
            <w:szCs w:val="24"/>
            <w:lang w:bidi="ar-SA"/>
            <w:rPrChange w:id="959" w:author="Ahmad Mnasra" w:date="2016-12-22T09:57:00Z">
              <w:rPr>
                <w:rFonts w:ascii="Courier New" w:hAnsi="Courier New" w:cs="Courier New"/>
                <w:szCs w:val="20"/>
                <w:lang w:bidi="ar-SA"/>
              </w:rPr>
            </w:rPrChange>
          </w:rPr>
          <w:t>)</w:t>
        </w:r>
      </w:ins>
    </w:p>
    <w:p w14:paraId="1C3060F4" w14:textId="77777777" w:rsidR="000B3E65" w:rsidRPr="000B3E65" w:rsidRDefault="000B3E65" w:rsidP="000B3E65">
      <w:pPr>
        <w:rPr>
          <w:ins w:id="960" w:author="Ahmad Mnasra" w:date="2016-12-22T09:56:00Z"/>
          <w:rFonts w:asciiTheme="majorBidi" w:hAnsiTheme="majorBidi" w:cstheme="majorBidi"/>
          <w:sz w:val="24"/>
          <w:szCs w:val="24"/>
          <w:rPrChange w:id="961" w:author="Ahmad Mnasra" w:date="2016-12-22T09:57:00Z">
            <w:rPr>
              <w:ins w:id="962" w:author="Ahmad Mnasra" w:date="2016-12-22T09:56:00Z"/>
              <w:rFonts w:asciiTheme="majorBidi" w:hAnsiTheme="majorBidi" w:cstheme="majorBidi"/>
              <w:i/>
              <w:sz w:val="22"/>
            </w:rPr>
          </w:rPrChange>
        </w:rPr>
        <w:pPrChange w:id="963" w:author="Ahmad Mnasra" w:date="2016-12-22T09:56:00Z">
          <w:pPr>
            <w:pStyle w:val="1"/>
            <w:ind w:left="0" w:firstLine="0"/>
          </w:pPr>
        </w:pPrChange>
      </w:pPr>
    </w:p>
    <w:p w14:paraId="7E98ACAF" w14:textId="07BAF79B" w:rsidR="000B3E65" w:rsidRPr="000B3E65" w:rsidRDefault="000B3E65" w:rsidP="000B3E65">
      <w:pPr>
        <w:spacing w:before="100" w:beforeAutospacing="1" w:after="100" w:afterAutospacing="1" w:line="240" w:lineRule="auto"/>
        <w:ind w:left="0" w:right="0" w:firstLine="0"/>
        <w:jc w:val="left"/>
        <w:rPr>
          <w:ins w:id="964" w:author="Ahmad Mnasra" w:date="2016-12-22T09:55:00Z"/>
          <w:rFonts w:asciiTheme="majorBidi" w:hAnsiTheme="majorBidi" w:cstheme="majorBidi"/>
          <w:sz w:val="24"/>
          <w:szCs w:val="24"/>
          <w:lang w:bidi="ar-SA"/>
          <w:rPrChange w:id="965" w:author="Ahmad Mnasra" w:date="2016-12-22T09:57:00Z">
            <w:rPr>
              <w:ins w:id="966" w:author="Ahmad Mnasra" w:date="2016-12-22T09:55:00Z"/>
              <w:sz w:val="27"/>
              <w:szCs w:val="27"/>
              <w:lang w:bidi="ar-SA"/>
            </w:rPr>
          </w:rPrChange>
        </w:rPr>
      </w:pPr>
      <w:ins w:id="967" w:author="Ahmad Mnasra" w:date="2016-12-22T09:55:00Z">
        <w:r w:rsidRPr="000B3E65">
          <w:rPr>
            <w:rFonts w:asciiTheme="majorBidi" w:hAnsiTheme="majorBidi" w:cstheme="majorBidi"/>
            <w:sz w:val="24"/>
            <w:szCs w:val="24"/>
            <w:lang w:bidi="ar-SA"/>
            <w:rPrChange w:id="968" w:author="Ahmad Mnasra" w:date="2016-12-22T09:57:00Z">
              <w:rPr>
                <w:sz w:val="27"/>
                <w:szCs w:val="27"/>
                <w:lang w:bidi="ar-SA"/>
              </w:rPr>
            </w:rPrChange>
          </w:rPr>
          <w:lastRenderedPageBreak/>
          <w:br/>
          <w:t>The easiest way to specify an LTL property is to specify it inline. The formula is specified globally (i.e., outside all </w:t>
        </w:r>
        <w:r w:rsidRPr="000B3E65">
          <w:rPr>
            <w:rFonts w:asciiTheme="majorBidi" w:hAnsiTheme="majorBidi" w:cstheme="majorBidi"/>
            <w:sz w:val="24"/>
            <w:szCs w:val="24"/>
            <w:lang w:bidi="ar-SA"/>
            <w:rPrChange w:id="969" w:author="Ahmad Mnasra" w:date="2016-12-22T09:57:00Z">
              <w:rPr>
                <w:rFonts w:ascii="Courier New" w:hAnsi="Courier New" w:cs="Courier New"/>
                <w:szCs w:val="20"/>
                <w:lang w:bidi="ar-SA"/>
              </w:rPr>
            </w:rPrChange>
          </w:rPr>
          <w:t>proctype</w:t>
        </w:r>
        <w:r w:rsidRPr="000B3E65">
          <w:rPr>
            <w:rFonts w:asciiTheme="majorBidi" w:hAnsiTheme="majorBidi" w:cstheme="majorBidi"/>
            <w:sz w:val="24"/>
            <w:szCs w:val="24"/>
            <w:lang w:bidi="ar-SA"/>
            <w:rPrChange w:id="970" w:author="Ahmad Mnasra" w:date="2016-12-22T09:57:00Z">
              <w:rPr>
                <w:sz w:val="27"/>
                <w:szCs w:val="27"/>
                <w:lang w:bidi="ar-SA"/>
              </w:rPr>
            </w:rPrChange>
          </w:rPr>
          <w:t> or </w:t>
        </w:r>
        <w:r w:rsidRPr="000B3E65">
          <w:rPr>
            <w:rFonts w:asciiTheme="majorBidi" w:hAnsiTheme="majorBidi" w:cstheme="majorBidi"/>
            <w:sz w:val="24"/>
            <w:szCs w:val="24"/>
            <w:lang w:bidi="ar-SA"/>
            <w:rPrChange w:id="971" w:author="Ahmad Mnasra" w:date="2016-12-22T09:57:00Z">
              <w:rPr>
                <w:rFonts w:ascii="Courier New" w:hAnsi="Courier New" w:cs="Courier New"/>
                <w:szCs w:val="20"/>
                <w:lang w:bidi="ar-SA"/>
              </w:rPr>
            </w:rPrChange>
          </w:rPr>
          <w:t>init</w:t>
        </w:r>
        <w:r w:rsidRPr="000B3E65">
          <w:rPr>
            <w:rFonts w:asciiTheme="majorBidi" w:hAnsiTheme="majorBidi" w:cstheme="majorBidi"/>
            <w:sz w:val="24"/>
            <w:szCs w:val="24"/>
            <w:lang w:bidi="ar-SA"/>
            <w:rPrChange w:id="972" w:author="Ahmad Mnasra" w:date="2016-12-22T09:57:00Z">
              <w:rPr>
                <w:sz w:val="27"/>
                <w:szCs w:val="27"/>
                <w:lang w:bidi="ar-SA"/>
              </w:rPr>
            </w:rPrChange>
          </w:rPr>
          <w:t> declarations) with the following syntax:</w:t>
        </w:r>
      </w:ins>
    </w:p>
    <w:p w14:paraId="4225A990" w14:textId="77777777" w:rsidR="000B3E65" w:rsidRPr="000B3E65" w:rsidRDefault="000B3E65" w:rsidP="000B3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ins w:id="973" w:author="Ahmad Mnasra" w:date="2016-12-22T09:55:00Z"/>
          <w:rFonts w:asciiTheme="majorBidi" w:hAnsiTheme="majorBidi" w:cstheme="majorBidi"/>
          <w:i/>
          <w:iCs/>
          <w:sz w:val="24"/>
          <w:szCs w:val="24"/>
          <w:lang w:bidi="ar-SA"/>
          <w:rPrChange w:id="974" w:author="Ahmad Mnasra" w:date="2016-12-22T09:58:00Z">
            <w:rPr>
              <w:ins w:id="975" w:author="Ahmad Mnasra" w:date="2016-12-22T09:55:00Z"/>
              <w:rFonts w:ascii="Courier New" w:hAnsi="Courier New" w:cs="Courier New"/>
              <w:szCs w:val="20"/>
              <w:lang w:bidi="ar-SA"/>
            </w:rPr>
          </w:rPrChange>
        </w:rPr>
      </w:pPr>
      <w:ins w:id="976" w:author="Ahmad Mnasra" w:date="2016-12-22T09:55:00Z">
        <w:r w:rsidRPr="000B3E65">
          <w:rPr>
            <w:rFonts w:asciiTheme="majorBidi" w:hAnsiTheme="majorBidi" w:cstheme="majorBidi"/>
            <w:i/>
            <w:iCs/>
            <w:sz w:val="24"/>
            <w:szCs w:val="24"/>
            <w:lang w:bidi="ar-SA"/>
            <w:rPrChange w:id="977" w:author="Ahmad Mnasra" w:date="2016-12-22T09:58:00Z">
              <w:rPr>
                <w:rFonts w:ascii="Courier New" w:hAnsi="Courier New" w:cs="Courier New"/>
                <w:szCs w:val="20"/>
                <w:lang w:bidi="ar-SA"/>
              </w:rPr>
            </w:rPrChange>
          </w:rPr>
          <w:tab/>
          <w:t>ltl [ name ] '{'  formula '}'</w:t>
        </w:r>
      </w:ins>
    </w:p>
    <w:p w14:paraId="39E6DA0C" w14:textId="77777777" w:rsidR="000B3E65" w:rsidRPr="000B3E65" w:rsidRDefault="000B3E65" w:rsidP="000B3E65">
      <w:pPr>
        <w:spacing w:after="0" w:line="240" w:lineRule="auto"/>
        <w:ind w:left="0" w:right="0" w:firstLine="0"/>
        <w:jc w:val="left"/>
        <w:rPr>
          <w:ins w:id="978" w:author="Ahmad Mnasra" w:date="2016-12-22T09:55:00Z"/>
          <w:rFonts w:asciiTheme="majorBidi" w:hAnsiTheme="majorBidi" w:cstheme="majorBidi"/>
          <w:color w:val="auto"/>
          <w:sz w:val="24"/>
          <w:szCs w:val="24"/>
          <w:lang w:bidi="ar-SA"/>
          <w:rPrChange w:id="979" w:author="Ahmad Mnasra" w:date="2016-12-22T09:57:00Z">
            <w:rPr>
              <w:ins w:id="980" w:author="Ahmad Mnasra" w:date="2016-12-22T09:55:00Z"/>
              <w:color w:val="auto"/>
              <w:sz w:val="24"/>
              <w:szCs w:val="24"/>
              <w:lang w:bidi="ar-SA"/>
            </w:rPr>
          </w:rPrChange>
        </w:rPr>
      </w:pPr>
      <w:ins w:id="981" w:author="Ahmad Mnasra" w:date="2016-12-22T09:55:00Z">
        <w:r w:rsidRPr="000B3E65">
          <w:rPr>
            <w:rFonts w:asciiTheme="majorBidi" w:hAnsiTheme="majorBidi" w:cstheme="majorBidi"/>
            <w:sz w:val="24"/>
            <w:szCs w:val="24"/>
            <w:shd w:val="clear" w:color="auto" w:fill="FFFFFF"/>
            <w:lang w:bidi="ar-SA"/>
            <w:rPrChange w:id="982" w:author="Ahmad Mnasra" w:date="2016-12-22T09:57:00Z">
              <w:rPr>
                <w:sz w:val="27"/>
                <w:szCs w:val="27"/>
                <w:shd w:val="clear" w:color="auto" w:fill="FFFFFF"/>
                <w:lang w:bidi="ar-SA"/>
              </w:rPr>
            </w:rPrChange>
          </w:rPr>
          <w:t>The name is optional, but can be useful when specifying multiple formulae. (Each such formula follows the same basic format.) The formula has the grammar outlined above, with some extensions. First, white space (newlines, spaces, tabs) can be used anywhere to separate operands and operators. Second, the names of operators can either be abbreviated with the symbols shown above, or spelled out in full (as </w:t>
        </w:r>
        <w:r w:rsidRPr="000B3E65">
          <w:rPr>
            <w:rFonts w:asciiTheme="majorBidi" w:hAnsiTheme="majorBidi" w:cstheme="majorBidi"/>
            <w:sz w:val="24"/>
            <w:szCs w:val="24"/>
            <w:lang w:bidi="ar-SA"/>
            <w:rPrChange w:id="983" w:author="Ahmad Mnasra" w:date="2016-12-22T09:57:00Z">
              <w:rPr>
                <w:rFonts w:ascii="Courier New" w:hAnsi="Courier New" w:cs="Courier New"/>
                <w:szCs w:val="20"/>
                <w:lang w:bidi="ar-SA"/>
              </w:rPr>
            </w:rPrChange>
          </w:rPr>
          <w:t>always</w:t>
        </w:r>
        <w:r w:rsidRPr="000B3E65">
          <w:rPr>
            <w:rFonts w:asciiTheme="majorBidi" w:hAnsiTheme="majorBidi" w:cstheme="majorBidi"/>
            <w:sz w:val="24"/>
            <w:szCs w:val="24"/>
            <w:shd w:val="clear" w:color="auto" w:fill="FFFFFF"/>
            <w:lang w:bidi="ar-SA"/>
            <w:rPrChange w:id="984" w:author="Ahmad Mnasra" w:date="2016-12-22T09:57:00Z">
              <w:rPr>
                <w:sz w:val="27"/>
                <w:szCs w:val="27"/>
                <w:shd w:val="clear" w:color="auto" w:fill="FFFFFF"/>
                <w:lang w:bidi="ar-SA"/>
              </w:rPr>
            </w:rPrChange>
          </w:rPr>
          <w:t>, </w:t>
        </w:r>
        <w:r w:rsidRPr="000B3E65">
          <w:rPr>
            <w:rFonts w:asciiTheme="majorBidi" w:hAnsiTheme="majorBidi" w:cstheme="majorBidi"/>
            <w:sz w:val="24"/>
            <w:szCs w:val="24"/>
            <w:lang w:bidi="ar-SA"/>
            <w:rPrChange w:id="985" w:author="Ahmad Mnasra" w:date="2016-12-22T09:57:00Z">
              <w:rPr>
                <w:rFonts w:ascii="Courier New" w:hAnsi="Courier New" w:cs="Courier New"/>
                <w:szCs w:val="20"/>
                <w:lang w:bidi="ar-SA"/>
              </w:rPr>
            </w:rPrChange>
          </w:rPr>
          <w:t>eventually</w:t>
        </w:r>
        <w:r w:rsidRPr="000B3E65">
          <w:rPr>
            <w:rFonts w:asciiTheme="majorBidi" w:hAnsiTheme="majorBidi" w:cstheme="majorBidi"/>
            <w:sz w:val="24"/>
            <w:szCs w:val="24"/>
            <w:shd w:val="clear" w:color="auto" w:fill="FFFFFF"/>
            <w:lang w:bidi="ar-SA"/>
            <w:rPrChange w:id="986" w:author="Ahmad Mnasra" w:date="2016-12-22T09:57:00Z">
              <w:rPr>
                <w:sz w:val="27"/>
                <w:szCs w:val="27"/>
                <w:shd w:val="clear" w:color="auto" w:fill="FFFFFF"/>
                <w:lang w:bidi="ar-SA"/>
              </w:rPr>
            </w:rPrChange>
          </w:rPr>
          <w:t>, </w:t>
        </w:r>
        <w:r w:rsidRPr="000B3E65">
          <w:rPr>
            <w:rFonts w:asciiTheme="majorBidi" w:hAnsiTheme="majorBidi" w:cstheme="majorBidi"/>
            <w:sz w:val="24"/>
            <w:szCs w:val="24"/>
            <w:lang w:bidi="ar-SA"/>
            <w:rPrChange w:id="987" w:author="Ahmad Mnasra" w:date="2016-12-22T09:57:00Z">
              <w:rPr>
                <w:rFonts w:ascii="Courier New" w:hAnsi="Courier New" w:cs="Courier New"/>
                <w:szCs w:val="20"/>
                <w:lang w:bidi="ar-SA"/>
              </w:rPr>
            </w:rPrChange>
          </w:rPr>
          <w:t>until</w:t>
        </w:r>
        <w:r w:rsidRPr="000B3E65">
          <w:rPr>
            <w:rFonts w:asciiTheme="majorBidi" w:hAnsiTheme="majorBidi" w:cstheme="majorBidi"/>
            <w:sz w:val="24"/>
            <w:szCs w:val="24"/>
            <w:shd w:val="clear" w:color="auto" w:fill="FFFFFF"/>
            <w:lang w:bidi="ar-SA"/>
            <w:rPrChange w:id="988" w:author="Ahmad Mnasra" w:date="2016-12-22T09:57:00Z">
              <w:rPr>
                <w:sz w:val="27"/>
                <w:szCs w:val="27"/>
                <w:shd w:val="clear" w:color="auto" w:fill="FFFFFF"/>
                <w:lang w:bidi="ar-SA"/>
              </w:rPr>
            </w:rPrChange>
          </w:rPr>
          <w:t>, </w:t>
        </w:r>
        <w:r w:rsidRPr="000B3E65">
          <w:rPr>
            <w:rFonts w:asciiTheme="majorBidi" w:hAnsiTheme="majorBidi" w:cstheme="majorBidi"/>
            <w:sz w:val="24"/>
            <w:szCs w:val="24"/>
            <w:lang w:bidi="ar-SA"/>
            <w:rPrChange w:id="989" w:author="Ahmad Mnasra" w:date="2016-12-22T09:57:00Z">
              <w:rPr>
                <w:rFonts w:ascii="Courier New" w:hAnsi="Courier New" w:cs="Courier New"/>
                <w:szCs w:val="20"/>
                <w:lang w:bidi="ar-SA"/>
              </w:rPr>
            </w:rPrChange>
          </w:rPr>
          <w:t>implies</w:t>
        </w:r>
        <w:r w:rsidRPr="000B3E65">
          <w:rPr>
            <w:rFonts w:asciiTheme="majorBidi" w:hAnsiTheme="majorBidi" w:cstheme="majorBidi"/>
            <w:sz w:val="24"/>
            <w:szCs w:val="24"/>
            <w:shd w:val="clear" w:color="auto" w:fill="FFFFFF"/>
            <w:lang w:bidi="ar-SA"/>
            <w:rPrChange w:id="990" w:author="Ahmad Mnasra" w:date="2016-12-22T09:57:00Z">
              <w:rPr>
                <w:sz w:val="27"/>
                <w:szCs w:val="27"/>
                <w:shd w:val="clear" w:color="auto" w:fill="FFFFFF"/>
                <w:lang w:bidi="ar-SA"/>
              </w:rPr>
            </w:rPrChange>
          </w:rPr>
          <w:t>, and </w:t>
        </w:r>
        <w:r w:rsidRPr="000B3E65">
          <w:rPr>
            <w:rFonts w:asciiTheme="majorBidi" w:hAnsiTheme="majorBidi" w:cstheme="majorBidi"/>
            <w:sz w:val="24"/>
            <w:szCs w:val="24"/>
            <w:lang w:bidi="ar-SA"/>
            <w:rPrChange w:id="991" w:author="Ahmad Mnasra" w:date="2016-12-22T09:57:00Z">
              <w:rPr>
                <w:rFonts w:ascii="Courier New" w:hAnsi="Courier New" w:cs="Courier New"/>
                <w:szCs w:val="20"/>
                <w:lang w:bidi="ar-SA"/>
              </w:rPr>
            </w:rPrChange>
          </w:rPr>
          <w:t>equivalent</w:t>
        </w:r>
        <w:r w:rsidRPr="000B3E65">
          <w:rPr>
            <w:rFonts w:asciiTheme="majorBidi" w:hAnsiTheme="majorBidi" w:cstheme="majorBidi"/>
            <w:sz w:val="24"/>
            <w:szCs w:val="24"/>
            <w:shd w:val="clear" w:color="auto" w:fill="FFFFFF"/>
            <w:lang w:bidi="ar-SA"/>
            <w:rPrChange w:id="992" w:author="Ahmad Mnasra" w:date="2016-12-22T09:57:00Z">
              <w:rPr>
                <w:sz w:val="27"/>
                <w:szCs w:val="27"/>
                <w:shd w:val="clear" w:color="auto" w:fill="FFFFFF"/>
                <w:lang w:bidi="ar-SA"/>
              </w:rPr>
            </w:rPrChange>
          </w:rPr>
          <w:t>. The alternative operators </w:t>
        </w:r>
        <w:r w:rsidRPr="000B3E65">
          <w:rPr>
            <w:rFonts w:asciiTheme="majorBidi" w:hAnsiTheme="majorBidi" w:cstheme="majorBidi"/>
            <w:sz w:val="24"/>
            <w:szCs w:val="24"/>
            <w:lang w:bidi="ar-SA"/>
            <w:rPrChange w:id="993" w:author="Ahmad Mnasra" w:date="2016-12-22T09:57:00Z">
              <w:rPr>
                <w:rFonts w:ascii="Courier New" w:hAnsi="Courier New" w:cs="Courier New"/>
                <w:szCs w:val="20"/>
                <w:lang w:bidi="ar-SA"/>
              </w:rPr>
            </w:rPrChange>
          </w:rPr>
          <w:t>weakuntil</w:t>
        </w:r>
        <w:r w:rsidRPr="000B3E65">
          <w:rPr>
            <w:rFonts w:asciiTheme="majorBidi" w:hAnsiTheme="majorBidi" w:cstheme="majorBidi"/>
            <w:sz w:val="24"/>
            <w:szCs w:val="24"/>
            <w:shd w:val="clear" w:color="auto" w:fill="FFFFFF"/>
            <w:lang w:bidi="ar-SA"/>
            <w:rPrChange w:id="994" w:author="Ahmad Mnasra" w:date="2016-12-22T09:57:00Z">
              <w:rPr>
                <w:sz w:val="27"/>
                <w:szCs w:val="27"/>
                <w:shd w:val="clear" w:color="auto" w:fill="FFFFFF"/>
                <w:lang w:bidi="ar-SA"/>
              </w:rPr>
            </w:rPrChange>
          </w:rPr>
          <w:t>, </w:t>
        </w:r>
        <w:r w:rsidRPr="000B3E65">
          <w:rPr>
            <w:rFonts w:asciiTheme="majorBidi" w:hAnsiTheme="majorBidi" w:cstheme="majorBidi"/>
            <w:sz w:val="24"/>
            <w:szCs w:val="24"/>
            <w:lang w:bidi="ar-SA"/>
            <w:rPrChange w:id="995" w:author="Ahmad Mnasra" w:date="2016-12-22T09:57:00Z">
              <w:rPr>
                <w:rFonts w:ascii="Courier New" w:hAnsi="Courier New" w:cs="Courier New"/>
                <w:szCs w:val="20"/>
                <w:lang w:bidi="ar-SA"/>
              </w:rPr>
            </w:rPrChange>
          </w:rPr>
          <w:t>stronguntil</w:t>
        </w:r>
        <w:r w:rsidRPr="000B3E65">
          <w:rPr>
            <w:rFonts w:asciiTheme="majorBidi" w:hAnsiTheme="majorBidi" w:cstheme="majorBidi"/>
            <w:sz w:val="24"/>
            <w:szCs w:val="24"/>
            <w:shd w:val="clear" w:color="auto" w:fill="FFFFFF"/>
            <w:lang w:bidi="ar-SA"/>
            <w:rPrChange w:id="996" w:author="Ahmad Mnasra" w:date="2016-12-22T09:57:00Z">
              <w:rPr>
                <w:sz w:val="27"/>
                <w:szCs w:val="27"/>
                <w:shd w:val="clear" w:color="auto" w:fill="FFFFFF"/>
                <w:lang w:bidi="ar-SA"/>
              </w:rPr>
            </w:rPrChange>
          </w:rPr>
          <w:t>, and </w:t>
        </w:r>
        <w:r w:rsidRPr="000B3E65">
          <w:rPr>
            <w:rFonts w:asciiTheme="majorBidi" w:hAnsiTheme="majorBidi" w:cstheme="majorBidi"/>
            <w:sz w:val="24"/>
            <w:szCs w:val="24"/>
            <w:lang w:bidi="ar-SA"/>
            <w:rPrChange w:id="997" w:author="Ahmad Mnasra" w:date="2016-12-22T09:57:00Z">
              <w:rPr>
                <w:rFonts w:ascii="Courier New" w:hAnsi="Courier New" w:cs="Courier New"/>
                <w:szCs w:val="20"/>
                <w:lang w:bidi="ar-SA"/>
              </w:rPr>
            </w:rPrChange>
          </w:rPr>
          <w:t>release</w:t>
        </w:r>
        <w:r w:rsidRPr="000B3E65">
          <w:rPr>
            <w:rFonts w:asciiTheme="majorBidi" w:hAnsiTheme="majorBidi" w:cstheme="majorBidi"/>
            <w:sz w:val="24"/>
            <w:szCs w:val="24"/>
            <w:shd w:val="clear" w:color="auto" w:fill="FFFFFF"/>
            <w:lang w:bidi="ar-SA"/>
            <w:rPrChange w:id="998" w:author="Ahmad Mnasra" w:date="2016-12-22T09:57:00Z">
              <w:rPr>
                <w:sz w:val="27"/>
                <w:szCs w:val="27"/>
                <w:shd w:val="clear" w:color="auto" w:fill="FFFFFF"/>
                <w:lang w:bidi="ar-SA"/>
              </w:rPr>
            </w:rPrChange>
          </w:rPr>
          <w:t> (for the V operator, see above), are also supported. </w:t>
        </w:r>
        <w:r w:rsidRPr="000B3E65">
          <w:rPr>
            <w:rFonts w:asciiTheme="majorBidi" w:hAnsiTheme="majorBidi" w:cstheme="majorBidi"/>
            <w:sz w:val="24"/>
            <w:szCs w:val="24"/>
            <w:lang w:bidi="ar-SA"/>
            <w:rPrChange w:id="999" w:author="Ahmad Mnasra" w:date="2016-12-22T09:57:00Z">
              <w:rPr>
                <w:sz w:val="27"/>
                <w:szCs w:val="27"/>
                <w:lang w:bidi="ar-SA"/>
              </w:rPr>
            </w:rPrChange>
          </w:rPr>
          <w:br/>
        </w:r>
        <w:r w:rsidRPr="000B3E65">
          <w:rPr>
            <w:rFonts w:asciiTheme="majorBidi" w:hAnsiTheme="majorBidi" w:cstheme="majorBidi"/>
            <w:sz w:val="24"/>
            <w:szCs w:val="24"/>
            <w:shd w:val="clear" w:color="auto" w:fill="FFFFFF"/>
            <w:lang w:bidi="ar-SA"/>
            <w:rPrChange w:id="1000" w:author="Ahmad Mnasra" w:date="2016-12-22T09:57:00Z">
              <w:rPr>
                <w:sz w:val="27"/>
                <w:szCs w:val="27"/>
                <w:shd w:val="clear" w:color="auto" w:fill="FFFFFF"/>
                <w:lang w:bidi="ar-SA"/>
              </w:rPr>
            </w:rPrChange>
          </w:rPr>
          <w:t>This means that the following two are equivalent:</w:t>
        </w:r>
      </w:ins>
    </w:p>
    <w:p w14:paraId="6847C4F1" w14:textId="76219ABF" w:rsidR="000B3E65" w:rsidRPr="000B3E65" w:rsidRDefault="000B3E65" w:rsidP="000B3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ins w:id="1001" w:author="Ahmad Mnasra" w:date="2016-12-22T09:55:00Z"/>
          <w:rFonts w:asciiTheme="majorBidi" w:hAnsiTheme="majorBidi" w:cstheme="majorBidi"/>
          <w:i/>
          <w:iCs/>
          <w:sz w:val="24"/>
          <w:szCs w:val="24"/>
          <w:lang w:bidi="ar-SA"/>
          <w:rPrChange w:id="1002" w:author="Ahmad Mnasra" w:date="2016-12-22T09:58:00Z">
            <w:rPr>
              <w:ins w:id="1003" w:author="Ahmad Mnasra" w:date="2016-12-22T09:55:00Z"/>
              <w:rFonts w:ascii="Courier New" w:hAnsi="Courier New" w:cs="Courier New"/>
              <w:szCs w:val="20"/>
              <w:lang w:bidi="ar-SA"/>
            </w:rPr>
          </w:rPrChange>
        </w:rPr>
      </w:pPr>
      <w:ins w:id="1004" w:author="Ahmad Mnasra" w:date="2016-12-22T09:55:00Z">
        <w:r w:rsidRPr="000B3E65">
          <w:rPr>
            <w:rFonts w:asciiTheme="majorBidi" w:hAnsiTheme="majorBidi" w:cstheme="majorBidi"/>
            <w:sz w:val="24"/>
            <w:szCs w:val="24"/>
            <w:lang w:bidi="ar-SA"/>
            <w:rPrChange w:id="1005" w:author="Ahmad Mnasra" w:date="2016-12-22T09:57:00Z">
              <w:rPr>
                <w:rFonts w:ascii="Courier New" w:hAnsi="Courier New" w:cs="Courier New"/>
                <w:szCs w:val="20"/>
                <w:lang w:bidi="ar-SA"/>
              </w:rPr>
            </w:rPrChange>
          </w:rPr>
          <w:tab/>
        </w:r>
      </w:ins>
      <w:ins w:id="1006" w:author="Ahmad Mnasra" w:date="2016-12-22T09:59:00Z">
        <w:r>
          <w:rPr>
            <w:rFonts w:asciiTheme="majorBidi" w:hAnsiTheme="majorBidi" w:cstheme="majorBidi"/>
            <w:sz w:val="24"/>
            <w:szCs w:val="24"/>
            <w:lang w:bidi="ar-SA"/>
          </w:rPr>
          <w:tab/>
        </w:r>
        <w:r>
          <w:rPr>
            <w:rFonts w:asciiTheme="majorBidi" w:hAnsiTheme="majorBidi" w:cstheme="majorBidi"/>
            <w:sz w:val="24"/>
            <w:szCs w:val="24"/>
            <w:lang w:bidi="ar-SA"/>
          </w:rPr>
          <w:tab/>
        </w:r>
      </w:ins>
      <w:ins w:id="1007" w:author="Ahmad Mnasra" w:date="2016-12-22T09:55:00Z">
        <w:r w:rsidRPr="000B3E65">
          <w:rPr>
            <w:rFonts w:asciiTheme="majorBidi" w:hAnsiTheme="majorBidi" w:cstheme="majorBidi"/>
            <w:i/>
            <w:iCs/>
            <w:sz w:val="24"/>
            <w:szCs w:val="24"/>
            <w:lang w:bidi="ar-SA"/>
            <w:rPrChange w:id="1008" w:author="Ahmad Mnasra" w:date="2016-12-22T09:58:00Z">
              <w:rPr>
                <w:rFonts w:ascii="Courier New" w:hAnsi="Courier New" w:cs="Courier New"/>
                <w:szCs w:val="20"/>
                <w:lang w:bidi="ar-SA"/>
              </w:rPr>
            </w:rPrChange>
          </w:rPr>
          <w:t>ltl p1 { []&lt;&gt; p }</w:t>
        </w:r>
      </w:ins>
    </w:p>
    <w:p w14:paraId="245B2F70" w14:textId="1BE81804" w:rsidR="000B3E65" w:rsidRDefault="000B3E65" w:rsidP="000B3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ins w:id="1009" w:author="Ahmad Mnasra" w:date="2016-12-22T09:58:00Z"/>
          <w:rFonts w:asciiTheme="majorBidi" w:hAnsiTheme="majorBidi" w:cstheme="majorBidi"/>
          <w:i/>
          <w:iCs/>
          <w:sz w:val="24"/>
          <w:szCs w:val="24"/>
          <w:lang w:bidi="ar-SA"/>
        </w:rPr>
      </w:pPr>
      <w:ins w:id="1010" w:author="Ahmad Mnasra" w:date="2016-12-22T09:55:00Z">
        <w:r w:rsidRPr="000B3E65">
          <w:rPr>
            <w:rFonts w:asciiTheme="majorBidi" w:hAnsiTheme="majorBidi" w:cstheme="majorBidi"/>
            <w:i/>
            <w:iCs/>
            <w:sz w:val="24"/>
            <w:szCs w:val="24"/>
            <w:lang w:bidi="ar-SA"/>
            <w:rPrChange w:id="1011" w:author="Ahmad Mnasra" w:date="2016-12-22T09:58:00Z">
              <w:rPr>
                <w:rFonts w:ascii="Courier New" w:hAnsi="Courier New" w:cs="Courier New"/>
                <w:szCs w:val="20"/>
                <w:lang w:bidi="ar-SA"/>
              </w:rPr>
            </w:rPrChange>
          </w:rPr>
          <w:tab/>
        </w:r>
      </w:ins>
      <w:ins w:id="1012" w:author="Ahmad Mnasra" w:date="2016-12-22T09:59:00Z">
        <w:r>
          <w:rPr>
            <w:rFonts w:asciiTheme="majorBidi" w:hAnsiTheme="majorBidi" w:cstheme="majorBidi"/>
            <w:i/>
            <w:iCs/>
            <w:sz w:val="24"/>
            <w:szCs w:val="24"/>
            <w:lang w:bidi="ar-SA"/>
          </w:rPr>
          <w:tab/>
        </w:r>
        <w:r>
          <w:rPr>
            <w:rFonts w:asciiTheme="majorBidi" w:hAnsiTheme="majorBidi" w:cstheme="majorBidi"/>
            <w:i/>
            <w:iCs/>
            <w:sz w:val="24"/>
            <w:szCs w:val="24"/>
            <w:lang w:bidi="ar-SA"/>
          </w:rPr>
          <w:tab/>
        </w:r>
      </w:ins>
      <w:ins w:id="1013" w:author="Ahmad Mnasra" w:date="2016-12-22T09:55:00Z">
        <w:r w:rsidRPr="000B3E65">
          <w:rPr>
            <w:rFonts w:asciiTheme="majorBidi" w:hAnsiTheme="majorBidi" w:cstheme="majorBidi"/>
            <w:i/>
            <w:iCs/>
            <w:sz w:val="24"/>
            <w:szCs w:val="24"/>
            <w:lang w:bidi="ar-SA"/>
            <w:rPrChange w:id="1014" w:author="Ahmad Mnasra" w:date="2016-12-22T09:58:00Z">
              <w:rPr>
                <w:rFonts w:ascii="Courier New" w:hAnsi="Courier New" w:cs="Courier New"/>
                <w:szCs w:val="20"/>
                <w:lang w:bidi="ar-SA"/>
              </w:rPr>
            </w:rPrChange>
          </w:rPr>
          <w:t>ltl p2 { always eventually p }</w:t>
        </w:r>
      </w:ins>
    </w:p>
    <w:p w14:paraId="173BD2BF" w14:textId="77777777" w:rsidR="000B3E65" w:rsidRPr="000B3E65" w:rsidRDefault="000B3E65" w:rsidP="000B3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ins w:id="1015" w:author="Ahmad Mnasra" w:date="2016-12-22T09:55:00Z"/>
          <w:rFonts w:asciiTheme="majorBidi" w:hAnsiTheme="majorBidi" w:cstheme="majorBidi"/>
          <w:i/>
          <w:iCs/>
          <w:sz w:val="24"/>
          <w:szCs w:val="24"/>
          <w:lang w:bidi="ar-SA"/>
          <w:rPrChange w:id="1016" w:author="Ahmad Mnasra" w:date="2016-12-22T09:58:00Z">
            <w:rPr>
              <w:ins w:id="1017" w:author="Ahmad Mnasra" w:date="2016-12-22T09:55:00Z"/>
              <w:rFonts w:ascii="Courier New" w:hAnsi="Courier New" w:cs="Courier New"/>
              <w:szCs w:val="20"/>
              <w:lang w:bidi="ar-SA"/>
            </w:rPr>
          </w:rPrChange>
        </w:rPr>
      </w:pPr>
    </w:p>
    <w:p w14:paraId="0A8D2032" w14:textId="1D8B3DD3" w:rsidR="000B3E65" w:rsidRDefault="000B3E65" w:rsidP="000B3E65">
      <w:pPr>
        <w:spacing w:after="120" w:line="22" w:lineRule="atLeast"/>
        <w:ind w:left="115" w:right="1454" w:firstLine="0"/>
        <w:rPr>
          <w:ins w:id="1018" w:author="Ahmad Mnasra" w:date="2016-12-22T11:32:00Z"/>
          <w:rFonts w:asciiTheme="majorBidi" w:hAnsiTheme="majorBidi" w:cstheme="majorBidi"/>
          <w:sz w:val="24"/>
          <w:szCs w:val="24"/>
          <w:shd w:val="clear" w:color="auto" w:fill="FFFFFF"/>
          <w:lang w:bidi="ar-SA"/>
        </w:rPr>
        <w:pPrChange w:id="1019" w:author="Ahmad Mnasra" w:date="2016-12-22T11:32:00Z">
          <w:pPr>
            <w:spacing w:after="160" w:line="259" w:lineRule="auto"/>
            <w:ind w:left="0" w:right="0" w:firstLine="0"/>
            <w:jc w:val="left"/>
          </w:pPr>
        </w:pPrChange>
      </w:pPr>
      <w:ins w:id="1020" w:author="Ahmad Mnasra" w:date="2016-12-22T09:55:00Z">
        <w:r w:rsidRPr="000B3E65">
          <w:rPr>
            <w:rFonts w:asciiTheme="majorBidi" w:hAnsiTheme="majorBidi" w:cstheme="majorBidi"/>
            <w:sz w:val="24"/>
            <w:szCs w:val="24"/>
            <w:shd w:val="clear" w:color="auto" w:fill="FFFFFF"/>
            <w:lang w:bidi="ar-SA"/>
            <w:rPrChange w:id="1021" w:author="Ahmad Mnasra" w:date="2016-12-22T09:57:00Z">
              <w:rPr>
                <w:sz w:val="27"/>
                <w:szCs w:val="27"/>
                <w:shd w:val="clear" w:color="auto" w:fill="FFFFFF"/>
                <w:lang w:bidi="ar-SA"/>
              </w:rPr>
            </w:rPrChange>
          </w:rPr>
          <w:t>The properties stated in this way are taken as positive properties that must be satisfied by the model. The model checker will perform an automatic negation of the formula to find counter-examples</w:t>
        </w:r>
      </w:ins>
      <w:ins w:id="1022" w:author="Ahmad Mnasra" w:date="2016-12-22T10:00:00Z">
        <w:r>
          <w:rPr>
            <w:rFonts w:asciiTheme="majorBidi" w:hAnsiTheme="majorBidi" w:cstheme="majorBidi"/>
            <w:sz w:val="24"/>
            <w:szCs w:val="24"/>
            <w:shd w:val="clear" w:color="auto" w:fill="FFFFFF"/>
            <w:lang w:bidi="ar-SA"/>
          </w:rPr>
          <w:t>.</w:t>
        </w:r>
      </w:ins>
    </w:p>
    <w:p w14:paraId="01CF9C2D" w14:textId="77777777" w:rsidR="000B3E65" w:rsidRPr="000B3E65" w:rsidRDefault="000B3E65" w:rsidP="000B3E65">
      <w:pPr>
        <w:spacing w:after="120" w:line="22" w:lineRule="atLeast"/>
        <w:ind w:left="115" w:right="1454" w:firstLine="0"/>
        <w:rPr>
          <w:ins w:id="1023" w:author="Ahmad Mnasra" w:date="2016-12-22T10:00:00Z"/>
          <w:rFonts w:asciiTheme="majorBidi" w:hAnsiTheme="majorBidi" w:cstheme="majorBidi"/>
          <w:sz w:val="24"/>
          <w:szCs w:val="24"/>
          <w:shd w:val="clear" w:color="auto" w:fill="FFFFFF"/>
          <w:lang w:bidi="ar-SA"/>
          <w:rPrChange w:id="1024" w:author="Ahmad Mnasra" w:date="2016-12-22T11:32:00Z">
            <w:rPr>
              <w:ins w:id="1025" w:author="Ahmad Mnasra" w:date="2016-12-22T10:00:00Z"/>
              <w:rFonts w:asciiTheme="majorBidi" w:hAnsiTheme="majorBidi" w:cstheme="majorBidi"/>
              <w:color w:val="auto"/>
              <w:sz w:val="24"/>
              <w:szCs w:val="24"/>
            </w:rPr>
          </w:rPrChange>
        </w:rPr>
        <w:pPrChange w:id="1026" w:author="Ahmad Mnasra" w:date="2016-12-22T11:32:00Z">
          <w:pPr>
            <w:spacing w:after="160" w:line="259" w:lineRule="auto"/>
            <w:ind w:left="0" w:right="0" w:firstLine="0"/>
            <w:jc w:val="left"/>
          </w:pPr>
        </w:pPrChange>
      </w:pPr>
    </w:p>
    <w:p w14:paraId="2AB66857" w14:textId="1609785E" w:rsidR="000B3E65" w:rsidRDefault="000B3E65" w:rsidP="000B3E65">
      <w:pPr>
        <w:spacing w:after="120" w:line="22" w:lineRule="atLeast"/>
        <w:ind w:left="115" w:right="1454" w:firstLine="0"/>
        <w:rPr>
          <w:ins w:id="1027" w:author="Ahmad Mnasra" w:date="2016-12-22T11:32:00Z"/>
          <w:rFonts w:asciiTheme="majorBidi" w:eastAsia="Arial" w:hAnsiTheme="majorBidi" w:cstheme="majorBidi"/>
          <w:b/>
          <w:i/>
          <w:sz w:val="22"/>
        </w:rPr>
      </w:pPr>
      <w:ins w:id="1028" w:author="Ahmad Mnasra" w:date="2016-12-22T11:29:00Z">
        <w:r w:rsidRPr="000B3E65">
          <w:rPr>
            <w:rFonts w:asciiTheme="majorBidi" w:eastAsia="Arial" w:hAnsiTheme="majorBidi" w:cstheme="majorBidi"/>
            <w:b/>
            <w:i/>
            <w:sz w:val="22"/>
            <w:rPrChange w:id="1029" w:author="Ahmad Mnasra" w:date="2016-12-22T11:30:00Z">
              <w:rPr>
                <w:rFonts w:asciiTheme="majorBidi" w:hAnsiTheme="majorBidi" w:cstheme="majorBidi"/>
                <w:i/>
                <w:sz w:val="22"/>
              </w:rPr>
            </w:rPrChange>
          </w:rPr>
          <w:t>2.1.5.</w:t>
        </w:r>
      </w:ins>
      <w:ins w:id="1030" w:author="Ahmad Mnasra" w:date="2016-12-22T11:30:00Z">
        <w:r>
          <w:rPr>
            <w:rFonts w:asciiTheme="majorBidi" w:eastAsia="Arial" w:hAnsiTheme="majorBidi" w:cstheme="majorBidi"/>
            <w:b/>
            <w:i/>
            <w:sz w:val="22"/>
          </w:rPr>
          <w:t>3</w:t>
        </w:r>
      </w:ins>
      <w:ins w:id="1031" w:author="Ahmad Mnasra" w:date="2016-12-22T11:29:00Z">
        <w:r w:rsidRPr="000B3E65">
          <w:rPr>
            <w:rFonts w:asciiTheme="majorBidi" w:eastAsia="Arial" w:hAnsiTheme="majorBidi" w:cstheme="majorBidi"/>
            <w:b/>
            <w:i/>
            <w:sz w:val="22"/>
            <w:rPrChange w:id="1032" w:author="Ahmad Mnasra" w:date="2016-12-22T11:30:00Z">
              <w:rPr>
                <w:rFonts w:asciiTheme="majorBidi" w:hAnsiTheme="majorBidi" w:cstheme="majorBidi"/>
                <w:i/>
                <w:sz w:val="22"/>
              </w:rPr>
            </w:rPrChange>
          </w:rPr>
          <w:t xml:space="preserve"> </w:t>
        </w:r>
      </w:ins>
      <w:ins w:id="1033" w:author="Ahmad Mnasra" w:date="2016-12-22T11:30:00Z">
        <w:r w:rsidRPr="000B3E65">
          <w:rPr>
            <w:rFonts w:asciiTheme="majorBidi" w:eastAsia="Arial" w:hAnsiTheme="majorBidi" w:cstheme="majorBidi"/>
            <w:b/>
            <w:i/>
            <w:sz w:val="22"/>
            <w:rPrChange w:id="1034" w:author="Ahmad Mnasra" w:date="2016-12-22T11:30:00Z">
              <w:rPr>
                <w:rFonts w:asciiTheme="majorBidi" w:hAnsiTheme="majorBidi" w:cstheme="majorBidi"/>
                <w:color w:val="auto"/>
                <w:sz w:val="24"/>
                <w:szCs w:val="24"/>
              </w:rPr>
            </w:rPrChange>
          </w:rPr>
          <w:t>BUILDING AND VERIFYING Spin</w:t>
        </w:r>
      </w:ins>
    </w:p>
    <w:p w14:paraId="1AC8ACAD" w14:textId="31EB6A50" w:rsidR="000B3E65" w:rsidRDefault="000B3E65" w:rsidP="000B3E65">
      <w:pPr>
        <w:spacing w:after="120" w:line="22" w:lineRule="atLeast"/>
        <w:ind w:left="115" w:right="1454" w:firstLine="0"/>
        <w:rPr>
          <w:ins w:id="1035" w:author="Ahmad Mnasra" w:date="2016-12-22T11:36:00Z"/>
          <w:rFonts w:asciiTheme="majorBidi" w:eastAsia="Arial" w:hAnsiTheme="majorBidi" w:cstheme="majorBidi"/>
          <w:b/>
          <w:i/>
          <w:sz w:val="22"/>
        </w:rPr>
      </w:pPr>
      <w:ins w:id="1036" w:author="Ahmad Mnasra" w:date="2016-12-22T11:32:00Z">
        <w:r>
          <w:rPr>
            <w:rFonts w:asciiTheme="majorBidi" w:eastAsia="Arial" w:hAnsiTheme="majorBidi" w:cstheme="majorBidi"/>
            <w:b/>
            <w:i/>
            <w:sz w:val="22"/>
          </w:rPr>
          <w:t xml:space="preserve">2.1.5.4 </w:t>
        </w:r>
      </w:ins>
      <w:ins w:id="1037" w:author="Ahmad Mnasra" w:date="2016-12-22T11:34:00Z">
        <w:r w:rsidR="002A6265">
          <w:rPr>
            <w:rFonts w:asciiTheme="majorBidi" w:eastAsia="Arial" w:hAnsiTheme="majorBidi" w:cstheme="majorBidi"/>
            <w:b/>
            <w:i/>
            <w:sz w:val="22"/>
          </w:rPr>
          <w:t>example</w:t>
        </w:r>
      </w:ins>
      <w:ins w:id="1038" w:author="Ahmad Mnasra" w:date="2016-12-22T11:36:00Z">
        <w:r w:rsidR="002A6265">
          <w:rPr>
            <w:rFonts w:asciiTheme="majorBidi" w:eastAsia="Arial" w:hAnsiTheme="majorBidi" w:cstheme="majorBidi"/>
            <w:b/>
            <w:i/>
            <w:sz w:val="22"/>
          </w:rPr>
          <w:t xml:space="preserve"> </w:t>
        </w:r>
      </w:ins>
    </w:p>
    <w:p w14:paraId="46677701" w14:textId="5561084D" w:rsidR="000B3E65" w:rsidRPr="000B3E65" w:rsidRDefault="000B3E65" w:rsidP="000B3E65">
      <w:pPr>
        <w:spacing w:after="160" w:line="259" w:lineRule="auto"/>
        <w:ind w:left="0" w:right="0" w:firstLine="0"/>
        <w:jc w:val="left"/>
        <w:rPr>
          <w:rFonts w:asciiTheme="majorBidi" w:hAnsiTheme="majorBidi" w:cstheme="majorBidi"/>
          <w:color w:val="auto"/>
          <w:sz w:val="24"/>
          <w:szCs w:val="24"/>
          <w:rPrChange w:id="1039" w:author="Ahmad Mnasra" w:date="2016-12-22T09:57:00Z">
            <w:rPr>
              <w:rFonts w:asciiTheme="majorBidi" w:hAnsiTheme="majorBidi" w:cstheme="majorBidi"/>
              <w:sz w:val="22"/>
            </w:rPr>
          </w:rPrChange>
        </w:rPr>
        <w:pPrChange w:id="1040" w:author="Ahmad Mnasra" w:date="2016-12-22T10:00:00Z">
          <w:pPr>
            <w:spacing w:after="120" w:line="22" w:lineRule="atLeast"/>
            <w:ind w:left="115" w:right="1454" w:firstLine="0"/>
          </w:pPr>
        </w:pPrChange>
      </w:pPr>
      <w:bookmarkStart w:id="1041" w:name="_GoBack"/>
      <w:bookmarkEnd w:id="1041"/>
      <w:ins w:id="1042" w:author="Ahmad Mnasra" w:date="2016-12-22T10:00:00Z">
        <w:r>
          <w:rPr>
            <w:rFonts w:asciiTheme="majorBidi" w:hAnsiTheme="majorBidi" w:cstheme="majorBidi"/>
            <w:color w:val="auto"/>
            <w:sz w:val="24"/>
            <w:szCs w:val="24"/>
          </w:rPr>
          <w:br w:type="page"/>
        </w:r>
      </w:ins>
    </w:p>
    <w:p w14:paraId="4AD7D441" w14:textId="4D7A5E4D" w:rsidR="00B40032" w:rsidRPr="00AC1FEB" w:rsidRDefault="00B40032" w:rsidP="00982B5F">
      <w:pPr>
        <w:pStyle w:val="3"/>
        <w:spacing w:before="240" w:after="120" w:line="22" w:lineRule="atLeast"/>
        <w:ind w:left="0" w:firstLine="115"/>
        <w:rPr>
          <w:rFonts w:asciiTheme="majorBidi" w:hAnsiTheme="majorBidi" w:cstheme="majorBidi"/>
          <w:sz w:val="22"/>
        </w:rPr>
      </w:pPr>
      <w:bookmarkStart w:id="1043" w:name="_Toc470169602"/>
      <w:commentRangeStart w:id="1044"/>
      <w:r w:rsidRPr="00AC1FEB">
        <w:rPr>
          <w:rFonts w:asciiTheme="majorBidi" w:hAnsiTheme="majorBidi" w:cstheme="majorBidi"/>
          <w:sz w:val="22"/>
        </w:rPr>
        <w:lastRenderedPageBreak/>
        <w:t>2.2</w:t>
      </w:r>
      <w:commentRangeEnd w:id="1044"/>
      <w:r w:rsidR="009C5DD2" w:rsidRPr="00AC1FEB">
        <w:rPr>
          <w:rStyle w:val="a8"/>
          <w:rFonts w:asciiTheme="majorBidi" w:eastAsia="Times New Roman" w:hAnsiTheme="majorBidi" w:cstheme="majorBidi"/>
          <w:b w:val="0"/>
          <w:i w:val="0"/>
        </w:rPr>
        <w:commentReference w:id="1044"/>
      </w:r>
      <w:r w:rsidRPr="00AC1FEB">
        <w:rPr>
          <w:rFonts w:asciiTheme="majorBidi" w:hAnsiTheme="majorBidi" w:cstheme="majorBidi"/>
          <w:sz w:val="22"/>
        </w:rPr>
        <w:t xml:space="preserve">. </w:t>
      </w:r>
      <w:commentRangeStart w:id="1045"/>
      <w:r w:rsidRPr="00982B5F">
        <w:rPr>
          <w:rFonts w:asciiTheme="majorBidi" w:hAnsiTheme="majorBidi" w:cstheme="majorBidi"/>
          <w:sz w:val="22"/>
        </w:rPr>
        <w:t>Detailed Description</w:t>
      </w:r>
      <w:commentRangeEnd w:id="1045"/>
      <w:r w:rsidR="00EA1683" w:rsidRPr="00AC1FEB">
        <w:rPr>
          <w:rStyle w:val="a8"/>
          <w:rFonts w:asciiTheme="majorBidi" w:eastAsia="Times New Roman" w:hAnsiTheme="majorBidi" w:cstheme="majorBidi"/>
          <w:b w:val="0"/>
          <w:i w:val="0"/>
        </w:rPr>
        <w:commentReference w:id="1045"/>
      </w:r>
      <w:bookmarkEnd w:id="1043"/>
    </w:p>
    <w:p w14:paraId="6D2AC641" w14:textId="3AB36902" w:rsidR="0026509E" w:rsidRPr="00791C18" w:rsidRDefault="0026509E" w:rsidP="001F1D5B">
      <w:pPr>
        <w:spacing w:after="120" w:line="240" w:lineRule="auto"/>
        <w:ind w:left="0" w:right="0" w:firstLine="0"/>
        <w:jc w:val="left"/>
        <w:rPr>
          <w:rFonts w:asciiTheme="majorBidi" w:hAnsiTheme="majorBidi" w:cstheme="majorBidi"/>
          <w:color w:val="auto"/>
          <w:sz w:val="22"/>
        </w:rPr>
      </w:pPr>
      <w:r w:rsidRPr="00982B5F">
        <w:rPr>
          <w:rFonts w:asciiTheme="majorBidi" w:hAnsiTheme="majorBidi" w:cstheme="majorBidi"/>
          <w:color w:val="auto"/>
          <w:sz w:val="22"/>
        </w:rPr>
        <w:t xml:space="preserve">As it was mentioned above, we will build a tool </w:t>
      </w:r>
      <w:r w:rsidRPr="00982B5F">
        <w:rPr>
          <w:rFonts w:asciiTheme="majorBidi" w:hAnsiTheme="majorBidi" w:cstheme="majorBidi"/>
          <w:color w:val="auto"/>
          <w:sz w:val="22"/>
          <w:shd w:val="clear" w:color="auto" w:fill="FFFFFF"/>
        </w:rPr>
        <w:t>that all</w:t>
      </w:r>
      <w:r w:rsidR="00CF7775" w:rsidRPr="00AC1FEB">
        <w:rPr>
          <w:rFonts w:asciiTheme="majorBidi" w:hAnsiTheme="majorBidi" w:cstheme="majorBidi"/>
          <w:color w:val="auto"/>
          <w:sz w:val="22"/>
          <w:shd w:val="clear" w:color="auto" w:fill="FFFFFF"/>
        </w:rPr>
        <w:t xml:space="preserve">ows the graphical definition of </w:t>
      </w:r>
      <w:r w:rsidRPr="00982B5F">
        <w:rPr>
          <w:rFonts w:asciiTheme="majorBidi" w:hAnsiTheme="majorBidi" w:cstheme="majorBidi"/>
          <w:color w:val="auto"/>
          <w:sz w:val="22"/>
          <w:shd w:val="clear" w:color="auto" w:fill="FFFFFF"/>
        </w:rPr>
        <w:t>specifications of cellular applications</w:t>
      </w:r>
      <w:r w:rsidR="00BF48BC" w:rsidRPr="00AC1FEB">
        <w:rPr>
          <w:rFonts w:asciiTheme="majorBidi" w:hAnsiTheme="majorBidi" w:cstheme="majorBidi"/>
          <w:color w:val="auto"/>
          <w:sz w:val="22"/>
        </w:rPr>
        <w:t>.</w:t>
      </w:r>
      <w:r w:rsidR="00BF48BC" w:rsidRPr="00982B5F">
        <w:rPr>
          <w:rFonts w:asciiTheme="majorBidi" w:hAnsiTheme="majorBidi" w:cstheme="majorBidi"/>
          <w:color w:val="auto"/>
          <w:sz w:val="22"/>
        </w:rPr>
        <w:t xml:space="preserve"> </w:t>
      </w:r>
      <w:r w:rsidR="00BF48BC" w:rsidRPr="00AC1FEB">
        <w:rPr>
          <w:rFonts w:asciiTheme="majorBidi" w:hAnsiTheme="majorBidi" w:cstheme="majorBidi"/>
          <w:color w:val="auto"/>
          <w:sz w:val="22"/>
        </w:rPr>
        <w:t xml:space="preserve">To be more </w:t>
      </w:r>
      <w:r w:rsidR="00AC1FEB" w:rsidRPr="00AC1FEB">
        <w:rPr>
          <w:rFonts w:asciiTheme="majorBidi" w:hAnsiTheme="majorBidi" w:cstheme="majorBidi"/>
          <w:color w:val="auto"/>
          <w:sz w:val="22"/>
        </w:rPr>
        <w:t>practical, we</w:t>
      </w:r>
      <w:r w:rsidRPr="00982B5F">
        <w:rPr>
          <w:rFonts w:asciiTheme="majorBidi" w:hAnsiTheme="majorBidi" w:cstheme="majorBidi"/>
          <w:color w:val="auto"/>
          <w:sz w:val="22"/>
        </w:rPr>
        <w:t xml:space="preserve"> </w:t>
      </w:r>
      <w:r w:rsidR="001F1D5B" w:rsidRPr="00982B5F">
        <w:rPr>
          <w:rFonts w:asciiTheme="majorBidi" w:hAnsiTheme="majorBidi" w:cstheme="majorBidi"/>
          <w:color w:val="auto"/>
          <w:sz w:val="22"/>
        </w:rPr>
        <w:t>implement</w:t>
      </w:r>
      <w:r w:rsidRPr="00982B5F">
        <w:rPr>
          <w:rFonts w:asciiTheme="majorBidi" w:hAnsiTheme="majorBidi" w:cstheme="majorBidi"/>
          <w:color w:val="auto"/>
          <w:sz w:val="22"/>
        </w:rPr>
        <w:t xml:space="preserve"> </w:t>
      </w:r>
      <w:r w:rsidR="00BF48BC" w:rsidRPr="00AC1FEB">
        <w:rPr>
          <w:rFonts w:asciiTheme="majorBidi" w:hAnsiTheme="majorBidi" w:cstheme="majorBidi"/>
          <w:color w:val="auto"/>
          <w:sz w:val="22"/>
        </w:rPr>
        <w:t>our</w:t>
      </w:r>
      <w:r w:rsidR="00BF48BC" w:rsidRPr="00982B5F">
        <w:rPr>
          <w:rFonts w:asciiTheme="majorBidi" w:hAnsiTheme="majorBidi" w:cstheme="majorBidi"/>
          <w:color w:val="auto"/>
          <w:sz w:val="22"/>
        </w:rPr>
        <w:t xml:space="preserve"> </w:t>
      </w:r>
      <w:r w:rsidRPr="00982B5F">
        <w:rPr>
          <w:rFonts w:asciiTheme="majorBidi" w:hAnsiTheme="majorBidi" w:cstheme="majorBidi"/>
          <w:color w:val="auto"/>
          <w:sz w:val="22"/>
        </w:rPr>
        <w:t xml:space="preserve">tool </w:t>
      </w:r>
      <w:r w:rsidR="00BF48BC" w:rsidRPr="00AC1FEB">
        <w:rPr>
          <w:rFonts w:asciiTheme="majorBidi" w:hAnsiTheme="majorBidi" w:cstheme="majorBidi"/>
          <w:color w:val="auto"/>
          <w:sz w:val="22"/>
        </w:rPr>
        <w:t>using a</w:t>
      </w:r>
      <w:r w:rsidRPr="00982B5F">
        <w:rPr>
          <w:rFonts w:asciiTheme="majorBidi" w:hAnsiTheme="majorBidi" w:cstheme="majorBidi"/>
          <w:color w:val="auto"/>
          <w:sz w:val="22"/>
        </w:rPr>
        <w:t xml:space="preserve"> real application for cellular phones</w:t>
      </w:r>
      <w:r w:rsidR="00961BD3" w:rsidRPr="00AC1FEB">
        <w:rPr>
          <w:rFonts w:asciiTheme="majorBidi" w:hAnsiTheme="majorBidi" w:cstheme="majorBidi"/>
          <w:color w:val="auto"/>
          <w:sz w:val="22"/>
        </w:rPr>
        <w:t>,</w:t>
      </w:r>
      <w:r w:rsidRPr="00982B5F">
        <w:rPr>
          <w:rFonts w:asciiTheme="majorBidi" w:hAnsiTheme="majorBidi" w:cstheme="majorBidi"/>
          <w:color w:val="auto"/>
          <w:sz w:val="22"/>
        </w:rPr>
        <w:t xml:space="preserve"> called “Bopo” </w:t>
      </w:r>
      <w:r w:rsidR="00CF7775" w:rsidRPr="00AC1FEB">
        <w:rPr>
          <w:rFonts w:asciiTheme="majorBidi" w:hAnsiTheme="majorBidi" w:cstheme="majorBidi"/>
          <w:color w:val="auto"/>
          <w:sz w:val="22"/>
        </w:rPr>
        <w:t>Supervised by</w:t>
      </w:r>
      <w:r w:rsidRPr="00982B5F">
        <w:rPr>
          <w:rFonts w:asciiTheme="majorBidi" w:hAnsiTheme="majorBidi" w:cstheme="majorBidi"/>
          <w:color w:val="auto"/>
          <w:sz w:val="22"/>
        </w:rPr>
        <w:t xml:space="preserve"> Dr. Elena Ravve</w:t>
      </w:r>
      <w:r w:rsidR="00961BD3" w:rsidRPr="00AC1FEB">
        <w:rPr>
          <w:rFonts w:asciiTheme="majorBidi" w:hAnsiTheme="majorBidi" w:cstheme="majorBidi"/>
          <w:color w:val="auto"/>
          <w:sz w:val="22"/>
        </w:rPr>
        <w:t>.</w:t>
      </w:r>
      <w:r w:rsidR="00961BD3" w:rsidRPr="00982B5F">
        <w:rPr>
          <w:rFonts w:asciiTheme="majorBidi" w:hAnsiTheme="majorBidi" w:cstheme="majorBidi"/>
          <w:color w:val="auto"/>
          <w:sz w:val="22"/>
        </w:rPr>
        <w:t xml:space="preserve"> </w:t>
      </w:r>
      <w:r w:rsidR="00961BD3" w:rsidRPr="00AC1FEB">
        <w:rPr>
          <w:rFonts w:asciiTheme="majorBidi" w:hAnsiTheme="majorBidi" w:cstheme="majorBidi"/>
          <w:color w:val="auto"/>
          <w:sz w:val="22"/>
        </w:rPr>
        <w:t xml:space="preserve">We take </w:t>
      </w:r>
      <w:r w:rsidR="001F1D5B">
        <w:rPr>
          <w:rFonts w:asciiTheme="majorBidi" w:hAnsiTheme="majorBidi" w:cstheme="majorBidi"/>
          <w:color w:val="auto"/>
          <w:sz w:val="22"/>
        </w:rPr>
        <w:t>its</w:t>
      </w:r>
      <w:r w:rsidR="001F1D5B" w:rsidRPr="00AC1FEB">
        <w:rPr>
          <w:rFonts w:asciiTheme="majorBidi" w:hAnsiTheme="majorBidi" w:cstheme="majorBidi"/>
          <w:color w:val="auto"/>
          <w:sz w:val="22"/>
        </w:rPr>
        <w:t xml:space="preserve"> </w:t>
      </w:r>
      <w:r w:rsidR="001F1D5B" w:rsidRPr="001F1D5B">
        <w:rPr>
          <w:rFonts w:asciiTheme="majorBidi" w:hAnsiTheme="majorBidi" w:cstheme="majorBidi"/>
          <w:color w:val="auto"/>
          <w:sz w:val="22"/>
        </w:rPr>
        <w:t>spec</w:t>
      </w:r>
      <w:r w:rsidR="00961BD3" w:rsidRPr="00AC1FEB">
        <w:rPr>
          <w:rFonts w:asciiTheme="majorBidi" w:hAnsiTheme="majorBidi" w:cstheme="majorBidi"/>
          <w:color w:val="auto"/>
          <w:sz w:val="22"/>
        </w:rPr>
        <w:t xml:space="preserve"> in </w:t>
      </w:r>
      <w:r w:rsidR="001F1D5B" w:rsidRPr="00AC1FEB">
        <w:rPr>
          <w:rFonts w:asciiTheme="majorBidi" w:hAnsiTheme="majorBidi" w:cstheme="majorBidi"/>
          <w:color w:val="auto"/>
          <w:sz w:val="22"/>
        </w:rPr>
        <w:t>order to</w:t>
      </w:r>
      <w:r w:rsidRPr="001F1D5B">
        <w:rPr>
          <w:rFonts w:asciiTheme="majorBidi" w:hAnsiTheme="majorBidi" w:cstheme="majorBidi"/>
          <w:color w:val="auto"/>
          <w:sz w:val="22"/>
        </w:rPr>
        <w:t xml:space="preserve"> </w:t>
      </w:r>
      <w:r w:rsidR="001F1D5B">
        <w:rPr>
          <w:rFonts w:asciiTheme="majorBidi" w:hAnsiTheme="majorBidi" w:cstheme="majorBidi"/>
          <w:color w:val="auto"/>
          <w:sz w:val="22"/>
        </w:rPr>
        <w:t>compose</w:t>
      </w:r>
      <w:r w:rsidR="001F1D5B" w:rsidRPr="001F1D5B">
        <w:rPr>
          <w:rFonts w:asciiTheme="majorBidi" w:hAnsiTheme="majorBidi" w:cstheme="majorBidi"/>
          <w:color w:val="auto"/>
          <w:sz w:val="22"/>
        </w:rPr>
        <w:t xml:space="preserve"> </w:t>
      </w:r>
      <w:r w:rsidR="00961BD3" w:rsidRPr="00AC1FEB">
        <w:rPr>
          <w:rFonts w:asciiTheme="majorBidi" w:hAnsiTheme="majorBidi" w:cstheme="majorBidi"/>
          <w:color w:val="auto"/>
          <w:sz w:val="22"/>
        </w:rPr>
        <w:t>it in a</w:t>
      </w:r>
      <w:r w:rsidR="00961BD3" w:rsidRPr="00791C18">
        <w:rPr>
          <w:rFonts w:asciiTheme="majorBidi" w:hAnsiTheme="majorBidi" w:cstheme="majorBidi"/>
          <w:color w:val="auto"/>
          <w:sz w:val="22"/>
        </w:rPr>
        <w:t xml:space="preserve"> </w:t>
      </w:r>
      <w:r w:rsidRPr="00791C18">
        <w:rPr>
          <w:rFonts w:asciiTheme="majorBidi" w:hAnsiTheme="majorBidi" w:cstheme="majorBidi"/>
          <w:color w:val="auto"/>
          <w:sz w:val="22"/>
        </w:rPr>
        <w:t xml:space="preserve">visual </w:t>
      </w:r>
      <w:r w:rsidR="00CF7775" w:rsidRPr="00AC1FEB">
        <w:rPr>
          <w:rFonts w:asciiTheme="majorBidi" w:hAnsiTheme="majorBidi" w:cstheme="majorBidi"/>
          <w:color w:val="auto"/>
          <w:sz w:val="22"/>
        </w:rPr>
        <w:t>form.</w:t>
      </w:r>
    </w:p>
    <w:p w14:paraId="33696BB7" w14:textId="499BB00F" w:rsidR="00EC4FD1" w:rsidRPr="00082A89" w:rsidRDefault="00B40032" w:rsidP="00791C18">
      <w:pPr>
        <w:spacing w:after="120" w:line="240" w:lineRule="auto"/>
        <w:ind w:left="0" w:right="0" w:firstLine="0"/>
        <w:jc w:val="left"/>
        <w:rPr>
          <w:rFonts w:asciiTheme="majorBidi" w:hAnsiTheme="majorBidi" w:cstheme="majorBidi"/>
          <w:color w:val="auto"/>
          <w:sz w:val="22"/>
        </w:rPr>
      </w:pPr>
      <w:r w:rsidRPr="00791C18">
        <w:rPr>
          <w:rFonts w:asciiTheme="majorBidi" w:hAnsiTheme="majorBidi" w:cstheme="majorBidi"/>
          <w:color w:val="auto"/>
          <w:sz w:val="22"/>
        </w:rPr>
        <w:t xml:space="preserve">In order to add </w:t>
      </w:r>
      <w:r w:rsidR="00EC4FD1" w:rsidRPr="00791C18">
        <w:rPr>
          <w:rFonts w:asciiTheme="majorBidi" w:hAnsiTheme="majorBidi" w:cstheme="majorBidi"/>
          <w:color w:val="auto"/>
          <w:sz w:val="22"/>
        </w:rPr>
        <w:t>a new</w:t>
      </w:r>
      <w:r w:rsidRPr="00791C18">
        <w:rPr>
          <w:rFonts w:asciiTheme="majorBidi" w:hAnsiTheme="majorBidi" w:cstheme="majorBidi"/>
          <w:color w:val="auto"/>
          <w:sz w:val="22"/>
        </w:rPr>
        <w:t xml:space="preserve"> screen to the </w:t>
      </w:r>
      <w:r w:rsidR="00791C18">
        <w:rPr>
          <w:rFonts w:asciiTheme="majorBidi" w:hAnsiTheme="majorBidi" w:cstheme="majorBidi"/>
          <w:color w:val="auto"/>
          <w:sz w:val="22"/>
        </w:rPr>
        <w:t>spec of an application</w:t>
      </w:r>
      <w:r w:rsidR="00EC4FD1" w:rsidRPr="00791C18">
        <w:rPr>
          <w:rFonts w:asciiTheme="majorBidi" w:hAnsiTheme="majorBidi" w:cstheme="majorBidi"/>
          <w:color w:val="auto"/>
          <w:sz w:val="22"/>
        </w:rPr>
        <w:t>,</w:t>
      </w:r>
      <w:r w:rsidRPr="00791C18">
        <w:rPr>
          <w:rFonts w:asciiTheme="majorBidi" w:hAnsiTheme="majorBidi" w:cstheme="majorBidi"/>
          <w:color w:val="auto"/>
          <w:sz w:val="22"/>
        </w:rPr>
        <w:t xml:space="preserve"> the user </w:t>
      </w:r>
      <w:r w:rsidR="00EC4FD1" w:rsidRPr="00791C18">
        <w:rPr>
          <w:rFonts w:asciiTheme="majorBidi" w:hAnsiTheme="majorBidi" w:cstheme="majorBidi"/>
          <w:color w:val="auto"/>
          <w:sz w:val="22"/>
        </w:rPr>
        <w:t>should press</w:t>
      </w:r>
      <w:r w:rsidRPr="00791C18">
        <w:rPr>
          <w:rFonts w:asciiTheme="majorBidi" w:hAnsiTheme="majorBidi" w:cstheme="majorBidi"/>
          <w:color w:val="auto"/>
          <w:sz w:val="22"/>
        </w:rPr>
        <w:t xml:space="preserve"> “add screen</w:t>
      </w:r>
      <w:r w:rsidR="00EC4FD1" w:rsidRPr="00791C18">
        <w:rPr>
          <w:rFonts w:asciiTheme="majorBidi" w:hAnsiTheme="majorBidi" w:cstheme="majorBidi"/>
          <w:color w:val="auto"/>
          <w:sz w:val="22"/>
        </w:rPr>
        <w:t>”,</w:t>
      </w:r>
      <w:r w:rsidRPr="00791C18">
        <w:rPr>
          <w:rFonts w:asciiTheme="majorBidi" w:hAnsiTheme="majorBidi" w:cstheme="majorBidi"/>
          <w:color w:val="auto"/>
          <w:sz w:val="22"/>
        </w:rPr>
        <w:t xml:space="preserve"> then </w:t>
      </w:r>
      <w:commentRangeStart w:id="1046"/>
      <w:r w:rsidR="0092392C" w:rsidRPr="00AC1FEB">
        <w:rPr>
          <w:rFonts w:asciiTheme="majorBidi" w:hAnsiTheme="majorBidi" w:cstheme="majorBidi"/>
          <w:color w:val="auto"/>
          <w:sz w:val="22"/>
        </w:rPr>
        <w:t>she/he</w:t>
      </w:r>
      <w:r w:rsidR="0092392C" w:rsidRPr="00082A89">
        <w:rPr>
          <w:rFonts w:asciiTheme="majorBidi" w:hAnsiTheme="majorBidi" w:cstheme="majorBidi"/>
          <w:color w:val="auto"/>
          <w:sz w:val="22"/>
        </w:rPr>
        <w:t xml:space="preserve"> </w:t>
      </w:r>
      <w:commentRangeEnd w:id="1046"/>
      <w:r w:rsidR="0092392C" w:rsidRPr="00AC1FEB">
        <w:rPr>
          <w:rStyle w:val="a8"/>
          <w:rFonts w:asciiTheme="majorBidi" w:hAnsiTheme="majorBidi" w:cstheme="majorBidi"/>
        </w:rPr>
        <w:commentReference w:id="1046"/>
      </w:r>
      <w:r w:rsidR="00EC4FD1" w:rsidRPr="00082A89">
        <w:rPr>
          <w:rFonts w:asciiTheme="majorBidi" w:hAnsiTheme="majorBidi" w:cstheme="majorBidi"/>
          <w:color w:val="auto"/>
          <w:sz w:val="22"/>
        </w:rPr>
        <w:t>sets the</w:t>
      </w:r>
      <w:r w:rsidRPr="00082A89">
        <w:rPr>
          <w:rFonts w:asciiTheme="majorBidi" w:hAnsiTheme="majorBidi" w:cstheme="majorBidi"/>
          <w:color w:val="auto"/>
          <w:sz w:val="22"/>
        </w:rPr>
        <w:t xml:space="preserve"> screen </w:t>
      </w:r>
      <w:r w:rsidR="00EC4FD1" w:rsidRPr="00082A89">
        <w:rPr>
          <w:rFonts w:asciiTheme="majorBidi" w:hAnsiTheme="majorBidi" w:cstheme="majorBidi"/>
          <w:color w:val="auto"/>
          <w:sz w:val="22"/>
        </w:rPr>
        <w:t>location,</w:t>
      </w:r>
      <w:r w:rsidRPr="00082A89">
        <w:rPr>
          <w:rFonts w:asciiTheme="majorBidi" w:hAnsiTheme="majorBidi" w:cstheme="majorBidi"/>
          <w:color w:val="auto"/>
          <w:sz w:val="22"/>
        </w:rPr>
        <w:t xml:space="preserve"> defined </w:t>
      </w:r>
      <w:r w:rsidR="00EC4FD1" w:rsidRPr="00082A89">
        <w:rPr>
          <w:rFonts w:asciiTheme="majorBidi" w:hAnsiTheme="majorBidi" w:cstheme="majorBidi"/>
          <w:color w:val="auto"/>
          <w:sz w:val="22"/>
        </w:rPr>
        <w:t>the name</w:t>
      </w:r>
      <w:r w:rsidRPr="00082A89">
        <w:rPr>
          <w:rFonts w:asciiTheme="majorBidi" w:hAnsiTheme="majorBidi" w:cstheme="majorBidi"/>
          <w:color w:val="auto"/>
          <w:sz w:val="22"/>
        </w:rPr>
        <w:t xml:space="preserve"> and </w:t>
      </w:r>
      <w:r w:rsidR="00EC4FD1" w:rsidRPr="00082A89">
        <w:rPr>
          <w:rFonts w:asciiTheme="majorBidi" w:hAnsiTheme="majorBidi" w:cstheme="majorBidi"/>
          <w:color w:val="auto"/>
          <w:sz w:val="22"/>
        </w:rPr>
        <w:t>the description</w:t>
      </w:r>
      <w:r w:rsidRPr="00082A89">
        <w:rPr>
          <w:rFonts w:asciiTheme="majorBidi" w:hAnsiTheme="majorBidi" w:cstheme="majorBidi"/>
          <w:color w:val="auto"/>
          <w:sz w:val="22"/>
        </w:rPr>
        <w:t xml:space="preserve"> </w:t>
      </w:r>
      <w:r w:rsidR="00D77776">
        <w:rPr>
          <w:rFonts w:asciiTheme="majorBidi" w:hAnsiTheme="majorBidi" w:cstheme="majorBidi"/>
          <w:color w:val="auto"/>
          <w:sz w:val="22"/>
        </w:rPr>
        <w:t xml:space="preserve">and </w:t>
      </w:r>
      <w:r w:rsidRPr="00082A89">
        <w:rPr>
          <w:rFonts w:asciiTheme="majorBidi" w:hAnsiTheme="majorBidi" w:cstheme="majorBidi"/>
          <w:color w:val="auto"/>
          <w:sz w:val="22"/>
        </w:rPr>
        <w:t xml:space="preserve">then </w:t>
      </w:r>
      <w:r w:rsidR="00EC4FD1" w:rsidRPr="00082A89">
        <w:rPr>
          <w:rFonts w:asciiTheme="majorBidi" w:hAnsiTheme="majorBidi" w:cstheme="majorBidi"/>
          <w:color w:val="auto"/>
          <w:sz w:val="22"/>
        </w:rPr>
        <w:t>presses “save</w:t>
      </w:r>
      <w:r w:rsidRPr="00082A89">
        <w:rPr>
          <w:rFonts w:asciiTheme="majorBidi" w:hAnsiTheme="majorBidi" w:cstheme="majorBidi"/>
          <w:color w:val="auto"/>
          <w:sz w:val="22"/>
        </w:rPr>
        <w:t>”</w:t>
      </w:r>
      <w:r w:rsidR="00EC4FD1" w:rsidRPr="00082A89">
        <w:rPr>
          <w:rFonts w:asciiTheme="majorBidi" w:hAnsiTheme="majorBidi" w:cstheme="majorBidi"/>
          <w:color w:val="auto"/>
          <w:sz w:val="22"/>
        </w:rPr>
        <w:t>.</w:t>
      </w:r>
    </w:p>
    <w:p w14:paraId="2613B068" w14:textId="096B8073" w:rsidR="00EC4FD1" w:rsidRPr="00082A89" w:rsidRDefault="00CF7775" w:rsidP="00082A89">
      <w:pPr>
        <w:spacing w:after="120" w:line="240" w:lineRule="auto"/>
        <w:ind w:left="0" w:right="0" w:firstLine="0"/>
        <w:jc w:val="left"/>
        <w:rPr>
          <w:rFonts w:asciiTheme="majorBidi" w:hAnsiTheme="majorBidi" w:cstheme="majorBidi"/>
          <w:sz w:val="22"/>
        </w:rPr>
      </w:pPr>
      <w:r w:rsidRPr="00AC1FEB">
        <w:rPr>
          <w:rFonts w:asciiTheme="majorBidi" w:hAnsiTheme="majorBidi" w:cstheme="majorBidi"/>
          <w:sz w:val="22"/>
        </w:rPr>
        <w:t>The user</w:t>
      </w:r>
      <w:r w:rsidR="00B40032" w:rsidRPr="00082A89">
        <w:rPr>
          <w:rFonts w:asciiTheme="majorBidi" w:hAnsiTheme="majorBidi" w:cstheme="majorBidi"/>
          <w:sz w:val="22"/>
        </w:rPr>
        <w:t xml:space="preserve"> should press on </w:t>
      </w:r>
      <w:r w:rsidR="00EC4FD1" w:rsidRPr="00082A89">
        <w:rPr>
          <w:rFonts w:asciiTheme="majorBidi" w:hAnsiTheme="majorBidi" w:cstheme="majorBidi"/>
          <w:b/>
          <w:bCs/>
          <w:i/>
          <w:iCs/>
          <w:sz w:val="22"/>
        </w:rPr>
        <w:t>"</w:t>
      </w:r>
      <w:r w:rsidR="00B40032" w:rsidRPr="00082A89">
        <w:rPr>
          <w:rFonts w:asciiTheme="majorBidi" w:hAnsiTheme="majorBidi" w:cstheme="majorBidi"/>
          <w:b/>
          <w:bCs/>
          <w:i/>
          <w:iCs/>
          <w:sz w:val="22"/>
        </w:rPr>
        <w:t>+</w:t>
      </w:r>
      <w:r w:rsidR="00EC4FD1" w:rsidRPr="00082A89">
        <w:rPr>
          <w:rFonts w:asciiTheme="majorBidi" w:hAnsiTheme="majorBidi" w:cstheme="majorBidi"/>
          <w:b/>
          <w:bCs/>
          <w:i/>
          <w:iCs/>
          <w:sz w:val="22"/>
        </w:rPr>
        <w:t>"</w:t>
      </w:r>
      <w:r w:rsidR="00B40032" w:rsidRPr="00082A89">
        <w:rPr>
          <w:rFonts w:asciiTheme="majorBidi" w:hAnsiTheme="majorBidi" w:cstheme="majorBidi"/>
          <w:b/>
          <w:bCs/>
          <w:i/>
          <w:iCs/>
          <w:sz w:val="22"/>
        </w:rPr>
        <w:t xml:space="preserve"> </w:t>
      </w:r>
      <w:r w:rsidR="00B40032" w:rsidRPr="00082A89">
        <w:rPr>
          <w:rFonts w:asciiTheme="majorBidi" w:hAnsiTheme="majorBidi" w:cstheme="majorBidi"/>
          <w:sz w:val="22"/>
        </w:rPr>
        <w:t>button to choose</w:t>
      </w:r>
      <w:r w:rsidR="00556809" w:rsidRPr="00082A89">
        <w:rPr>
          <w:rFonts w:asciiTheme="majorBidi" w:hAnsiTheme="majorBidi" w:cstheme="majorBidi"/>
          <w:sz w:val="22"/>
        </w:rPr>
        <w:t xml:space="preserve"> an</w:t>
      </w:r>
      <w:r w:rsidR="00B40032" w:rsidRPr="00082A89">
        <w:rPr>
          <w:rFonts w:asciiTheme="majorBidi" w:hAnsiTheme="majorBidi" w:cstheme="majorBidi"/>
          <w:sz w:val="22"/>
        </w:rPr>
        <w:t xml:space="preserve"> element type from</w:t>
      </w:r>
      <w:r w:rsidR="00556809" w:rsidRPr="00082A89">
        <w:rPr>
          <w:rFonts w:asciiTheme="majorBidi" w:hAnsiTheme="majorBidi" w:cstheme="majorBidi"/>
          <w:sz w:val="22"/>
        </w:rPr>
        <w:t xml:space="preserve"> the menu bar,</w:t>
      </w:r>
      <w:r w:rsidR="00B40032" w:rsidRPr="00082A89">
        <w:rPr>
          <w:rFonts w:asciiTheme="majorBidi" w:hAnsiTheme="majorBidi" w:cstheme="majorBidi"/>
          <w:sz w:val="22"/>
        </w:rPr>
        <w:t xml:space="preserve"> this way we can </w:t>
      </w:r>
      <w:r w:rsidR="00EC4FD1" w:rsidRPr="00082A89">
        <w:rPr>
          <w:rFonts w:asciiTheme="majorBidi" w:hAnsiTheme="majorBidi" w:cstheme="majorBidi"/>
          <w:sz w:val="22"/>
        </w:rPr>
        <w:t>represent the</w:t>
      </w:r>
      <w:r w:rsidR="00B40032" w:rsidRPr="00082A89">
        <w:rPr>
          <w:rFonts w:asciiTheme="majorBidi" w:hAnsiTheme="majorBidi" w:cstheme="majorBidi"/>
          <w:sz w:val="22"/>
        </w:rPr>
        <w:t xml:space="preserve"> specs </w:t>
      </w:r>
      <w:r w:rsidR="00EC4FD1" w:rsidRPr="00082A89">
        <w:rPr>
          <w:rFonts w:asciiTheme="majorBidi" w:hAnsiTheme="majorBidi" w:cstheme="majorBidi"/>
          <w:sz w:val="22"/>
        </w:rPr>
        <w:t>types of</w:t>
      </w:r>
      <w:r w:rsidR="00B40032" w:rsidRPr="00082A89">
        <w:rPr>
          <w:rFonts w:asciiTheme="majorBidi" w:hAnsiTheme="majorBidi" w:cstheme="majorBidi"/>
          <w:sz w:val="22"/>
        </w:rPr>
        <w:t xml:space="preserve"> screens</w:t>
      </w:r>
    </w:p>
    <w:tbl>
      <w:tblPr>
        <w:tblStyle w:val="af"/>
        <w:tblW w:w="0" w:type="auto"/>
        <w:tblLook w:val="04A0" w:firstRow="1" w:lastRow="0" w:firstColumn="1" w:lastColumn="0" w:noHBand="0" w:noVBand="1"/>
      </w:tblPr>
      <w:tblGrid>
        <w:gridCol w:w="3599"/>
        <w:gridCol w:w="2814"/>
        <w:gridCol w:w="3458"/>
      </w:tblGrid>
      <w:tr w:rsidR="00BB6B38" w:rsidRPr="00AC1FEB" w14:paraId="053DF398" w14:textId="77777777" w:rsidTr="00BB6B38">
        <w:tc>
          <w:tcPr>
            <w:tcW w:w="3365" w:type="dxa"/>
          </w:tcPr>
          <w:commentRangeStart w:id="1047"/>
          <w:p w14:paraId="6211DAF5" w14:textId="5B216156" w:rsidR="00BB6B38" w:rsidRPr="00AC1FEB" w:rsidRDefault="00CF7775" w:rsidP="00B40032">
            <w:pPr>
              <w:spacing w:after="120" w:line="240" w:lineRule="auto"/>
              <w:ind w:left="0" w:right="120" w:firstLine="0"/>
              <w:jc w:val="left"/>
              <w:rPr>
                <w:rFonts w:asciiTheme="majorBidi" w:hAnsiTheme="majorBidi" w:cstheme="majorBidi"/>
                <w:sz w:val="22"/>
              </w:rPr>
            </w:pPr>
            <w:r w:rsidRPr="00AC1FEB">
              <w:rPr>
                <w:rFonts w:asciiTheme="majorBidi" w:hAnsiTheme="majorBidi" w:cstheme="majorBidi"/>
              </w:rPr>
              <w:object w:dxaOrig="3705" w:dyaOrig="3075" w14:anchorId="39C91D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1" type="#_x0000_t75" style="width:171.75pt;height:175.5pt" o:ole="">
                  <v:imagedata r:id="rId11" o:title=""/>
                </v:shape>
                <o:OLEObject Type="Embed" ProgID="PBrush" ShapeID="_x0000_i1061" DrawAspect="Content" ObjectID="_1543911919" r:id="rId12"/>
              </w:object>
            </w:r>
            <w:commentRangeEnd w:id="1047"/>
            <w:r w:rsidR="004871BB">
              <w:rPr>
                <w:rStyle w:val="a8"/>
              </w:rPr>
              <w:commentReference w:id="1047"/>
            </w:r>
          </w:p>
        </w:tc>
        <w:tc>
          <w:tcPr>
            <w:tcW w:w="3366" w:type="dxa"/>
          </w:tcPr>
          <w:p w14:paraId="6209DABE" w14:textId="0434CB33" w:rsidR="00BB6B38" w:rsidRPr="00AC1FEB" w:rsidRDefault="00CF7775" w:rsidP="00B40032">
            <w:pPr>
              <w:spacing w:after="120" w:line="240" w:lineRule="auto"/>
              <w:ind w:left="0" w:right="120" w:firstLine="0"/>
              <w:jc w:val="left"/>
              <w:rPr>
                <w:rFonts w:asciiTheme="majorBidi" w:hAnsiTheme="majorBidi" w:cstheme="majorBidi"/>
                <w:sz w:val="22"/>
              </w:rPr>
            </w:pPr>
            <w:r w:rsidRPr="00AC1FEB">
              <w:rPr>
                <w:rFonts w:asciiTheme="majorBidi" w:hAnsiTheme="majorBidi" w:cstheme="majorBidi"/>
              </w:rPr>
              <w:object w:dxaOrig="2610" w:dyaOrig="3630" w14:anchorId="552C46C2">
                <v:shape id="_x0000_i1062" type="#_x0000_t75" style="width:130.5pt;height:176.25pt" o:ole="">
                  <v:imagedata r:id="rId13" o:title=""/>
                </v:shape>
                <o:OLEObject Type="Embed" ProgID="PBrush" ShapeID="_x0000_i1062" DrawAspect="Content" ObjectID="_1543911920" r:id="rId14"/>
              </w:object>
            </w:r>
          </w:p>
        </w:tc>
        <w:tc>
          <w:tcPr>
            <w:tcW w:w="3366" w:type="dxa"/>
          </w:tcPr>
          <w:p w14:paraId="2F19A0E3" w14:textId="1EADAA45" w:rsidR="00BB6B38" w:rsidRPr="00AC1FEB" w:rsidRDefault="00BB6B38" w:rsidP="00B40032">
            <w:pPr>
              <w:spacing w:after="120" w:line="240" w:lineRule="auto"/>
              <w:ind w:left="0" w:right="120" w:firstLine="0"/>
              <w:jc w:val="left"/>
              <w:rPr>
                <w:rFonts w:asciiTheme="majorBidi" w:hAnsiTheme="majorBidi" w:cstheme="majorBidi"/>
                <w:sz w:val="22"/>
              </w:rPr>
            </w:pPr>
            <w:r w:rsidRPr="00AC1FEB">
              <w:rPr>
                <w:rFonts w:asciiTheme="majorBidi" w:hAnsiTheme="majorBidi" w:cstheme="majorBidi"/>
              </w:rPr>
              <w:object w:dxaOrig="4155" w:dyaOrig="4065" w14:anchorId="7BB2E9A7">
                <v:shape id="_x0000_i1063" type="#_x0000_t75" style="width:164.25pt;height:184.5pt" o:ole="">
                  <v:imagedata r:id="rId15" o:title=""/>
                </v:shape>
                <o:OLEObject Type="Embed" ProgID="PBrush" ShapeID="_x0000_i1063" DrawAspect="Content" ObjectID="_1543911921" r:id="rId16"/>
              </w:object>
            </w:r>
          </w:p>
        </w:tc>
      </w:tr>
      <w:tr w:rsidR="00BB6B38" w:rsidRPr="00AC1FEB" w14:paraId="662A009C" w14:textId="77777777" w:rsidTr="00BB6B38">
        <w:tc>
          <w:tcPr>
            <w:tcW w:w="3365" w:type="dxa"/>
          </w:tcPr>
          <w:p w14:paraId="34B6BA81" w14:textId="73ABED53" w:rsidR="00BB6B38" w:rsidRPr="00AC1FEB" w:rsidRDefault="00BB6B38">
            <w:pPr>
              <w:spacing w:after="120" w:line="240" w:lineRule="auto"/>
              <w:ind w:left="0" w:right="120" w:firstLine="0"/>
              <w:jc w:val="center"/>
              <w:rPr>
                <w:rFonts w:asciiTheme="majorBidi" w:hAnsiTheme="majorBidi" w:cstheme="majorBidi"/>
                <w:sz w:val="22"/>
              </w:rPr>
              <w:pPrChange w:id="1048" w:author="adm" w:date="2016-12-14T14:30:00Z">
                <w:pPr>
                  <w:spacing w:after="120" w:line="240" w:lineRule="auto"/>
                  <w:ind w:left="0" w:right="120" w:firstLine="0"/>
                  <w:jc w:val="left"/>
                </w:pPr>
              </w:pPrChange>
            </w:pPr>
            <w:r w:rsidRPr="00AC1FEB">
              <w:rPr>
                <w:rFonts w:asciiTheme="majorBidi" w:hAnsiTheme="majorBidi" w:cstheme="majorBidi"/>
              </w:rPr>
              <w:t>Fig. 1:</w:t>
            </w:r>
          </w:p>
        </w:tc>
        <w:tc>
          <w:tcPr>
            <w:tcW w:w="3366" w:type="dxa"/>
          </w:tcPr>
          <w:p w14:paraId="611DA7C0" w14:textId="277E7D3E" w:rsidR="00BB6B38" w:rsidRPr="00AC1FEB" w:rsidRDefault="00BB6B38">
            <w:pPr>
              <w:spacing w:after="120" w:line="240" w:lineRule="auto"/>
              <w:ind w:left="0" w:right="120" w:firstLine="0"/>
              <w:jc w:val="center"/>
              <w:rPr>
                <w:rFonts w:asciiTheme="majorBidi" w:hAnsiTheme="majorBidi" w:cstheme="majorBidi"/>
                <w:sz w:val="22"/>
              </w:rPr>
              <w:pPrChange w:id="1049" w:author="adm" w:date="2016-12-14T14:31:00Z">
                <w:pPr>
                  <w:spacing w:after="120" w:line="240" w:lineRule="auto"/>
                  <w:ind w:left="0" w:right="120" w:firstLine="0"/>
                  <w:jc w:val="left"/>
                </w:pPr>
              </w:pPrChange>
            </w:pPr>
            <w:r w:rsidRPr="00AC1FEB">
              <w:rPr>
                <w:rFonts w:asciiTheme="majorBidi" w:hAnsiTheme="majorBidi" w:cstheme="majorBidi"/>
              </w:rPr>
              <w:t>Fig. 1.1:</w:t>
            </w:r>
          </w:p>
        </w:tc>
        <w:tc>
          <w:tcPr>
            <w:tcW w:w="3366" w:type="dxa"/>
          </w:tcPr>
          <w:p w14:paraId="49B95621" w14:textId="68B3754A" w:rsidR="00BB6B38" w:rsidRPr="00AC1FEB" w:rsidRDefault="00BB6B38">
            <w:pPr>
              <w:spacing w:after="120" w:line="240" w:lineRule="auto"/>
              <w:ind w:left="0" w:right="120" w:firstLine="0"/>
              <w:jc w:val="center"/>
              <w:rPr>
                <w:rFonts w:asciiTheme="majorBidi" w:hAnsiTheme="majorBidi" w:cstheme="majorBidi"/>
                <w:sz w:val="22"/>
              </w:rPr>
              <w:pPrChange w:id="1050" w:author="adm" w:date="2016-12-14T14:33:00Z">
                <w:pPr>
                  <w:spacing w:after="120" w:line="240" w:lineRule="auto"/>
                  <w:ind w:left="0" w:right="120" w:firstLine="0"/>
                  <w:jc w:val="left"/>
                </w:pPr>
              </w:pPrChange>
            </w:pPr>
            <w:r w:rsidRPr="00AC1FEB">
              <w:rPr>
                <w:rFonts w:asciiTheme="majorBidi" w:hAnsiTheme="majorBidi" w:cstheme="majorBidi"/>
              </w:rPr>
              <w:t>Fig. 1.2:</w:t>
            </w:r>
          </w:p>
        </w:tc>
      </w:tr>
    </w:tbl>
    <w:p w14:paraId="02AF7EFF" w14:textId="77777777" w:rsidR="00BB6B38" w:rsidRPr="00AC1FEB" w:rsidRDefault="00BB6B38" w:rsidP="00B40032">
      <w:pPr>
        <w:spacing w:after="120" w:line="240" w:lineRule="auto"/>
        <w:ind w:left="0" w:right="120" w:firstLine="0"/>
        <w:jc w:val="left"/>
        <w:rPr>
          <w:rFonts w:asciiTheme="majorBidi" w:hAnsiTheme="majorBidi" w:cstheme="majorBidi"/>
          <w:sz w:val="22"/>
        </w:rPr>
      </w:pPr>
    </w:p>
    <w:p w14:paraId="0C585306" w14:textId="682D8864" w:rsidR="00560C36" w:rsidRPr="00AC1FEB" w:rsidDel="0042507A" w:rsidRDefault="00560C36" w:rsidP="00B40032">
      <w:pPr>
        <w:spacing w:after="120" w:line="240" w:lineRule="auto"/>
        <w:ind w:left="0" w:right="120" w:firstLine="0"/>
        <w:jc w:val="left"/>
        <w:rPr>
          <w:del w:id="1051" w:author="adm" w:date="2016-12-20T15:11:00Z"/>
          <w:rFonts w:asciiTheme="majorBidi" w:hAnsiTheme="majorBidi" w:cstheme="majorBidi"/>
          <w:color w:val="auto"/>
          <w:sz w:val="24"/>
          <w:szCs w:val="24"/>
        </w:rPr>
      </w:pPr>
    </w:p>
    <w:p w14:paraId="4B6FD766" w14:textId="77777777" w:rsidR="00560C36" w:rsidRPr="00AC1FEB" w:rsidDel="0042507A" w:rsidRDefault="00560C36" w:rsidP="00B40032">
      <w:pPr>
        <w:spacing w:after="120" w:line="240" w:lineRule="auto"/>
        <w:ind w:left="0" w:right="120" w:firstLine="0"/>
        <w:jc w:val="left"/>
        <w:rPr>
          <w:del w:id="1052" w:author="adm" w:date="2016-12-20T15:11:00Z"/>
          <w:rFonts w:asciiTheme="majorBidi" w:hAnsiTheme="majorBidi" w:cstheme="majorBidi"/>
          <w:color w:val="auto"/>
          <w:sz w:val="24"/>
          <w:szCs w:val="24"/>
        </w:rPr>
      </w:pPr>
    </w:p>
    <w:p w14:paraId="62447128" w14:textId="08C8F640" w:rsidR="00560C36" w:rsidRPr="00AC1FEB" w:rsidDel="0042507A" w:rsidRDefault="00560C36" w:rsidP="00B40032">
      <w:pPr>
        <w:spacing w:after="120" w:line="240" w:lineRule="auto"/>
        <w:ind w:left="0" w:right="120" w:firstLine="0"/>
        <w:jc w:val="left"/>
        <w:rPr>
          <w:del w:id="1053" w:author="adm" w:date="2016-12-20T15:08:00Z"/>
          <w:rFonts w:asciiTheme="majorBidi" w:hAnsiTheme="majorBidi" w:cstheme="majorBidi"/>
          <w:color w:val="auto"/>
          <w:sz w:val="24"/>
          <w:szCs w:val="24"/>
        </w:rPr>
      </w:pPr>
    </w:p>
    <w:p w14:paraId="16433D0F" w14:textId="2C9A93CD" w:rsidR="00560C36" w:rsidRPr="00AC1FEB" w:rsidDel="0042507A" w:rsidRDefault="00560C36" w:rsidP="00B40032">
      <w:pPr>
        <w:spacing w:after="120" w:line="240" w:lineRule="auto"/>
        <w:ind w:left="0" w:right="120" w:firstLine="0"/>
        <w:jc w:val="left"/>
        <w:rPr>
          <w:del w:id="1054" w:author="adm" w:date="2016-12-20T15:08:00Z"/>
          <w:rFonts w:asciiTheme="majorBidi" w:hAnsiTheme="majorBidi" w:cstheme="majorBidi"/>
          <w:color w:val="auto"/>
          <w:sz w:val="24"/>
          <w:szCs w:val="24"/>
        </w:rPr>
      </w:pPr>
    </w:p>
    <w:p w14:paraId="7D4B2B58" w14:textId="5704F867" w:rsidR="00560C36" w:rsidRPr="00AC1FEB" w:rsidDel="0042507A" w:rsidRDefault="00560C36" w:rsidP="00B40032">
      <w:pPr>
        <w:spacing w:after="120" w:line="240" w:lineRule="auto"/>
        <w:ind w:left="0" w:right="120" w:firstLine="0"/>
        <w:jc w:val="left"/>
        <w:rPr>
          <w:del w:id="1055" w:author="adm" w:date="2016-12-20T15:08:00Z"/>
          <w:rFonts w:asciiTheme="majorBidi" w:hAnsiTheme="majorBidi" w:cstheme="majorBidi"/>
          <w:color w:val="auto"/>
          <w:sz w:val="24"/>
          <w:szCs w:val="24"/>
        </w:rPr>
      </w:pPr>
    </w:p>
    <w:p w14:paraId="01DB13F0" w14:textId="204A4287" w:rsidR="00560C36" w:rsidRPr="00AC1FEB" w:rsidDel="0042507A" w:rsidRDefault="00560C36" w:rsidP="00B40032">
      <w:pPr>
        <w:spacing w:after="120" w:line="240" w:lineRule="auto"/>
        <w:ind w:left="0" w:right="120" w:firstLine="0"/>
        <w:jc w:val="left"/>
        <w:rPr>
          <w:del w:id="1056" w:author="adm" w:date="2016-12-20T15:08:00Z"/>
          <w:rFonts w:asciiTheme="majorBidi" w:hAnsiTheme="majorBidi" w:cstheme="majorBidi"/>
          <w:color w:val="auto"/>
          <w:sz w:val="24"/>
          <w:szCs w:val="24"/>
        </w:rPr>
      </w:pPr>
    </w:p>
    <w:p w14:paraId="1380F803" w14:textId="7E6F3FAC" w:rsidR="00CF7775" w:rsidRPr="00AC1FEB" w:rsidDel="0042507A" w:rsidRDefault="00CF7775" w:rsidP="00B40032">
      <w:pPr>
        <w:spacing w:after="120" w:line="240" w:lineRule="auto"/>
        <w:ind w:left="0" w:right="120" w:firstLine="0"/>
        <w:jc w:val="left"/>
        <w:rPr>
          <w:del w:id="1057" w:author="adm" w:date="2016-12-20T15:08:00Z"/>
          <w:rFonts w:asciiTheme="majorBidi" w:hAnsiTheme="majorBidi" w:cstheme="majorBidi"/>
          <w:color w:val="auto"/>
          <w:sz w:val="24"/>
          <w:szCs w:val="24"/>
        </w:rPr>
      </w:pPr>
    </w:p>
    <w:p w14:paraId="1F7397A5" w14:textId="4BF121B2" w:rsidR="00CF7775" w:rsidRPr="00AC1FEB" w:rsidDel="0042507A" w:rsidRDefault="00CF7775" w:rsidP="00B40032">
      <w:pPr>
        <w:spacing w:after="120" w:line="240" w:lineRule="auto"/>
        <w:ind w:left="0" w:right="120" w:firstLine="0"/>
        <w:jc w:val="left"/>
        <w:rPr>
          <w:del w:id="1058" w:author="adm" w:date="2016-12-20T15:08:00Z"/>
          <w:rFonts w:asciiTheme="majorBidi" w:hAnsiTheme="majorBidi" w:cstheme="majorBidi"/>
          <w:color w:val="auto"/>
          <w:sz w:val="24"/>
          <w:szCs w:val="24"/>
        </w:rPr>
      </w:pPr>
    </w:p>
    <w:p w14:paraId="4CCF636A" w14:textId="49AC00CA" w:rsidR="00CF7775" w:rsidRPr="00AC1FEB" w:rsidDel="0042507A" w:rsidRDefault="00CF7775" w:rsidP="00B40032">
      <w:pPr>
        <w:spacing w:after="120" w:line="240" w:lineRule="auto"/>
        <w:ind w:left="0" w:right="120" w:firstLine="0"/>
        <w:jc w:val="left"/>
        <w:rPr>
          <w:del w:id="1059" w:author="adm" w:date="2016-12-20T15:08:00Z"/>
          <w:rFonts w:asciiTheme="majorBidi" w:hAnsiTheme="majorBidi" w:cstheme="majorBidi"/>
          <w:color w:val="auto"/>
          <w:sz w:val="24"/>
          <w:szCs w:val="24"/>
        </w:rPr>
      </w:pPr>
    </w:p>
    <w:p w14:paraId="08159045" w14:textId="77777777" w:rsidR="0042507A" w:rsidRPr="00AC1FEB" w:rsidDel="0042507A" w:rsidRDefault="0042507A" w:rsidP="00B40032">
      <w:pPr>
        <w:spacing w:after="120" w:line="240" w:lineRule="auto"/>
        <w:ind w:left="0" w:right="120" w:firstLine="0"/>
        <w:jc w:val="left"/>
        <w:rPr>
          <w:del w:id="1060" w:author="adm" w:date="2016-12-20T15:11:00Z"/>
          <w:rFonts w:asciiTheme="majorBidi" w:hAnsiTheme="majorBidi" w:cstheme="majorBidi"/>
          <w:color w:val="auto"/>
          <w:sz w:val="24"/>
          <w:szCs w:val="24"/>
        </w:rPr>
      </w:pPr>
    </w:p>
    <w:p w14:paraId="67B01267" w14:textId="5B01845B" w:rsidR="00CF7775" w:rsidRPr="00AC1FEB" w:rsidDel="0042507A" w:rsidRDefault="00CF7775" w:rsidP="00B40032">
      <w:pPr>
        <w:spacing w:after="120" w:line="240" w:lineRule="auto"/>
        <w:ind w:left="0" w:right="120" w:firstLine="0"/>
        <w:jc w:val="left"/>
        <w:rPr>
          <w:del w:id="1061" w:author="adm" w:date="2016-12-20T15:11:00Z"/>
          <w:rFonts w:asciiTheme="majorBidi" w:hAnsiTheme="majorBidi" w:cstheme="majorBidi"/>
          <w:color w:val="auto"/>
          <w:sz w:val="24"/>
          <w:szCs w:val="24"/>
        </w:rPr>
      </w:pPr>
    </w:p>
    <w:p w14:paraId="3559FED4" w14:textId="6CE1F31A" w:rsidR="00B40032" w:rsidRPr="00AC1FEB" w:rsidRDefault="00B623A8" w:rsidP="00184C94">
      <w:pPr>
        <w:spacing w:after="120" w:line="240" w:lineRule="auto"/>
        <w:ind w:left="0" w:right="120" w:firstLine="0"/>
        <w:jc w:val="left"/>
        <w:rPr>
          <w:rFonts w:asciiTheme="majorBidi" w:hAnsiTheme="majorBidi" w:cstheme="majorBidi"/>
          <w:color w:val="auto"/>
          <w:sz w:val="24"/>
          <w:szCs w:val="24"/>
        </w:rPr>
      </w:pPr>
      <w:r w:rsidRPr="00AC1FEB">
        <w:rPr>
          <w:rFonts w:asciiTheme="majorBidi" w:hAnsiTheme="majorBidi" w:cstheme="majorBidi"/>
          <w:color w:val="auto"/>
          <w:sz w:val="22"/>
          <w:rPrChange w:id="1062" w:author="adm" w:date="2016-12-14T16:13:00Z">
            <w:rPr>
              <w:rFonts w:ascii="Arial" w:hAnsi="Arial" w:cs="Arial"/>
              <w:color w:val="0000FF"/>
              <w:sz w:val="22"/>
            </w:rPr>
          </w:rPrChange>
        </w:rPr>
        <w:t>the menu bar include</w:t>
      </w:r>
      <w:ins w:id="1063" w:author="אלנה רווה" w:date="2016-12-18T16:13:00Z">
        <w:r w:rsidR="00184C94">
          <w:rPr>
            <w:rFonts w:asciiTheme="majorBidi" w:hAnsiTheme="majorBidi" w:cstheme="majorBidi"/>
            <w:color w:val="auto"/>
            <w:sz w:val="22"/>
          </w:rPr>
          <w:t>s</w:t>
        </w:r>
      </w:ins>
      <w:r w:rsidRPr="00AC1FEB">
        <w:rPr>
          <w:rFonts w:asciiTheme="majorBidi" w:hAnsiTheme="majorBidi" w:cstheme="majorBidi"/>
          <w:color w:val="auto"/>
          <w:sz w:val="22"/>
          <w:rPrChange w:id="1064" w:author="adm" w:date="2016-12-14T16:13:00Z">
            <w:rPr>
              <w:rFonts w:ascii="Arial" w:hAnsi="Arial" w:cs="Arial"/>
              <w:color w:val="0000FF"/>
              <w:sz w:val="22"/>
            </w:rPr>
          </w:rPrChange>
        </w:rPr>
        <w:t xml:space="preserve"> </w:t>
      </w:r>
      <w:del w:id="1065" w:author="אלנה רווה" w:date="2016-12-18T16:13:00Z">
        <w:r w:rsidRPr="00AC1FEB" w:rsidDel="00184C94">
          <w:rPr>
            <w:rFonts w:asciiTheme="majorBidi" w:hAnsiTheme="majorBidi" w:cstheme="majorBidi"/>
            <w:color w:val="auto"/>
            <w:sz w:val="22"/>
            <w:rPrChange w:id="1066" w:author="adm" w:date="2016-12-14T16:13:00Z">
              <w:rPr>
                <w:rFonts w:ascii="Arial" w:hAnsi="Arial" w:cs="Arial"/>
                <w:color w:val="0000FF"/>
                <w:sz w:val="22"/>
              </w:rPr>
            </w:rPrChange>
          </w:rPr>
          <w:delText xml:space="preserve">these </w:delText>
        </w:r>
      </w:del>
      <w:ins w:id="1067" w:author="אלנה רווה" w:date="2016-12-18T16:13:00Z">
        <w:r w:rsidR="00184C94">
          <w:rPr>
            <w:rFonts w:asciiTheme="majorBidi" w:hAnsiTheme="majorBidi" w:cstheme="majorBidi"/>
            <w:color w:val="auto"/>
            <w:sz w:val="22"/>
          </w:rPr>
          <w:t>the following</w:t>
        </w:r>
        <w:r w:rsidR="00184C94" w:rsidRPr="00AC1FEB">
          <w:rPr>
            <w:rFonts w:asciiTheme="majorBidi" w:hAnsiTheme="majorBidi" w:cstheme="majorBidi"/>
            <w:color w:val="auto"/>
            <w:sz w:val="22"/>
            <w:rPrChange w:id="1068" w:author="adm" w:date="2016-12-14T16:13:00Z">
              <w:rPr>
                <w:rFonts w:ascii="Arial" w:hAnsi="Arial" w:cs="Arial"/>
                <w:color w:val="0000FF"/>
                <w:sz w:val="22"/>
              </w:rPr>
            </w:rPrChange>
          </w:rPr>
          <w:t xml:space="preserve"> </w:t>
        </w:r>
      </w:ins>
      <w:r w:rsidRPr="00AC1FEB">
        <w:rPr>
          <w:rFonts w:asciiTheme="majorBidi" w:hAnsiTheme="majorBidi" w:cstheme="majorBidi"/>
          <w:color w:val="auto"/>
          <w:sz w:val="22"/>
          <w:rPrChange w:id="1069" w:author="adm" w:date="2016-12-14T16:13:00Z">
            <w:rPr>
              <w:rFonts w:ascii="Arial" w:hAnsi="Arial" w:cs="Arial"/>
              <w:color w:val="0000FF"/>
              <w:sz w:val="22"/>
            </w:rPr>
          </w:rPrChange>
        </w:rPr>
        <w:t>options:</w:t>
      </w:r>
    </w:p>
    <w:p w14:paraId="275D7F98" w14:textId="6AC02EAD" w:rsidR="002B2C36" w:rsidRPr="00AC1FEB" w:rsidRDefault="00B40032">
      <w:pPr>
        <w:numPr>
          <w:ilvl w:val="0"/>
          <w:numId w:val="30"/>
        </w:numPr>
        <w:spacing w:after="0" w:line="240" w:lineRule="auto"/>
        <w:ind w:right="120"/>
        <w:jc w:val="left"/>
        <w:textAlignment w:val="baseline"/>
        <w:rPr>
          <w:rFonts w:asciiTheme="majorBidi" w:hAnsiTheme="majorBidi" w:cstheme="majorBidi"/>
          <w:color w:val="auto"/>
          <w:sz w:val="22"/>
        </w:rPr>
      </w:pPr>
      <w:r w:rsidRPr="00AC1FEB">
        <w:rPr>
          <w:rFonts w:asciiTheme="majorBidi" w:hAnsiTheme="majorBidi" w:cstheme="majorBidi"/>
          <w:b/>
          <w:bCs/>
          <w:color w:val="auto"/>
          <w:sz w:val="22"/>
          <w:rPrChange w:id="1070" w:author="adm" w:date="2016-12-14T16:15:00Z">
            <w:rPr>
              <w:rFonts w:ascii="Arial" w:hAnsi="Arial" w:cs="Arial"/>
              <w:color w:val="0000FF"/>
              <w:sz w:val="22"/>
            </w:rPr>
          </w:rPrChange>
        </w:rPr>
        <w:t>On-Off</w:t>
      </w:r>
      <w:r w:rsidRPr="00AC1FEB">
        <w:rPr>
          <w:rFonts w:asciiTheme="majorBidi" w:hAnsiTheme="majorBidi" w:cstheme="majorBidi"/>
          <w:color w:val="auto"/>
          <w:sz w:val="22"/>
          <w:rPrChange w:id="1071" w:author="adm" w:date="2016-12-14T16:13:00Z">
            <w:rPr>
              <w:rFonts w:ascii="Arial" w:hAnsi="Arial" w:cs="Arial"/>
              <w:color w:val="0000FF"/>
              <w:sz w:val="22"/>
            </w:rPr>
          </w:rPrChange>
        </w:rPr>
        <w:t xml:space="preserve"> : this type  allows to </w:t>
      </w:r>
      <w:r w:rsidRPr="00AC1FEB">
        <w:rPr>
          <w:rFonts w:asciiTheme="majorBidi" w:hAnsiTheme="majorBidi" w:cstheme="majorBidi"/>
          <w:color w:val="auto"/>
          <w:sz w:val="22"/>
          <w:shd w:val="clear" w:color="auto" w:fill="FFFFFF"/>
          <w:rPrChange w:id="1072" w:author="adm" w:date="2016-12-14T16:13:00Z">
            <w:rPr>
              <w:rFonts w:ascii="Arial" w:hAnsi="Arial" w:cs="Arial"/>
              <w:color w:val="0000FF"/>
              <w:sz w:val="22"/>
              <w:shd w:val="clear" w:color="auto" w:fill="FFFFFF"/>
            </w:rPr>
          </w:rPrChange>
        </w:rPr>
        <w:t>activate or deactivate some features, in this  element type  we specified a field for name(the element name) and a list for default values.</w:t>
      </w:r>
    </w:p>
    <w:p w14:paraId="69CB97E2" w14:textId="0944E281" w:rsidR="00AC1FEB" w:rsidRPr="00AC1FEB" w:rsidRDefault="00AC1FEB" w:rsidP="00AC1FEB">
      <w:pPr>
        <w:spacing w:after="0" w:line="240" w:lineRule="auto"/>
        <w:ind w:left="360" w:right="120" w:firstLine="0"/>
        <w:jc w:val="left"/>
        <w:textAlignment w:val="baseline"/>
        <w:rPr>
          <w:rFonts w:asciiTheme="majorBidi" w:hAnsiTheme="majorBidi" w:cstheme="majorBidi"/>
          <w:color w:val="auto"/>
          <w:sz w:val="22"/>
          <w:rPrChange w:id="1073" w:author="adm" w:date="2016-12-14T16:13:00Z">
            <w:rPr>
              <w:rFonts w:ascii="Arial" w:hAnsi="Arial" w:cs="Arial"/>
              <w:color w:val="0000FF"/>
              <w:sz w:val="22"/>
            </w:rPr>
          </w:rPrChange>
        </w:rPr>
      </w:pPr>
      <w:r w:rsidRPr="00AC1FEB">
        <w:rPr>
          <w:rFonts w:asciiTheme="majorBidi" w:hAnsiTheme="majorBidi" w:cstheme="majorBidi"/>
          <w:b/>
          <w:bCs/>
          <w:color w:val="auto"/>
          <w:sz w:val="22"/>
        </w:rPr>
        <w:t xml:space="preserve">Front-end: </w:t>
      </w:r>
    </w:p>
    <w:tbl>
      <w:tblPr>
        <w:tblStyle w:val="af"/>
        <w:tblW w:w="0" w:type="auto"/>
        <w:tblInd w:w="720" w:type="dxa"/>
        <w:tblLook w:val="04A0" w:firstRow="1" w:lastRow="0" w:firstColumn="1" w:lastColumn="0" w:noHBand="0" w:noVBand="1"/>
        <w:tblPrChange w:id="1074" w:author="adm" w:date="2016-12-14T14:21:00Z">
          <w:tblPr>
            <w:tblStyle w:val="af"/>
            <w:tblW w:w="0" w:type="auto"/>
            <w:tblInd w:w="720" w:type="dxa"/>
            <w:tblLook w:val="04A0" w:firstRow="1" w:lastRow="0" w:firstColumn="1" w:lastColumn="0" w:noHBand="0" w:noVBand="1"/>
          </w:tblPr>
        </w:tblPrChange>
      </w:tblPr>
      <w:tblGrid>
        <w:gridCol w:w="3607"/>
        <w:tblGridChange w:id="1075">
          <w:tblGrid>
            <w:gridCol w:w="9377"/>
          </w:tblGrid>
        </w:tblGridChange>
      </w:tblGrid>
      <w:tr w:rsidR="000E194D" w:rsidRPr="00AC1FEB" w14:paraId="0B390848" w14:textId="77777777" w:rsidTr="000E194D">
        <w:tc>
          <w:tcPr>
            <w:tcW w:w="3216" w:type="dxa"/>
            <w:tcPrChange w:id="1076" w:author="adm" w:date="2016-12-14T14:21:00Z">
              <w:tcPr>
                <w:tcW w:w="10097" w:type="dxa"/>
              </w:tcPr>
            </w:tcPrChange>
          </w:tcPr>
          <w:p w14:paraId="706FC72D" w14:textId="295F73B2" w:rsidR="000E194D" w:rsidRPr="00AC1FEB" w:rsidRDefault="000E194D" w:rsidP="000E194D">
            <w:pPr>
              <w:spacing w:after="0" w:line="240" w:lineRule="auto"/>
              <w:ind w:left="0" w:right="120" w:firstLine="0"/>
              <w:jc w:val="left"/>
              <w:textAlignment w:val="baseline"/>
              <w:rPr>
                <w:rFonts w:asciiTheme="majorBidi" w:hAnsiTheme="majorBidi" w:cstheme="majorBidi"/>
                <w:color w:val="0000FF"/>
                <w:sz w:val="22"/>
              </w:rPr>
            </w:pPr>
            <w:r w:rsidRPr="00AC1FEB">
              <w:rPr>
                <w:rFonts w:asciiTheme="majorBidi" w:hAnsiTheme="majorBidi" w:cstheme="majorBidi"/>
              </w:rPr>
              <w:object w:dxaOrig="5610" w:dyaOrig="4785" w14:anchorId="383D6A87">
                <v:shape id="_x0000_i1064" type="#_x0000_t75" style="width:163.5pt;height:179.25pt" o:ole="">
                  <v:imagedata r:id="rId17" o:title=""/>
                </v:shape>
                <o:OLEObject Type="Embed" ProgID="PBrush" ShapeID="_x0000_i1064" DrawAspect="Content" ObjectID="_1543911922" r:id="rId18"/>
              </w:object>
            </w:r>
          </w:p>
        </w:tc>
      </w:tr>
      <w:tr w:rsidR="000E194D" w:rsidRPr="00AC1FEB" w14:paraId="5035DD2E" w14:textId="77777777" w:rsidTr="00272AC3">
        <w:trPr>
          <w:trHeight w:val="70"/>
        </w:trPr>
        <w:tc>
          <w:tcPr>
            <w:tcW w:w="3216" w:type="dxa"/>
            <w:tcPrChange w:id="1077" w:author="adm" w:date="2016-12-14T16:20:00Z">
              <w:tcPr>
                <w:tcW w:w="10097" w:type="dxa"/>
              </w:tcPr>
            </w:tcPrChange>
          </w:tcPr>
          <w:p w14:paraId="25FF5A3F" w14:textId="6F37CD6B" w:rsidR="000E194D" w:rsidRPr="00AC1FEB" w:rsidRDefault="000E194D">
            <w:pPr>
              <w:spacing w:after="0" w:line="240" w:lineRule="auto"/>
              <w:ind w:left="0" w:right="120" w:firstLine="0"/>
              <w:jc w:val="center"/>
              <w:textAlignment w:val="baseline"/>
              <w:rPr>
                <w:rFonts w:asciiTheme="majorBidi" w:hAnsiTheme="majorBidi" w:cstheme="majorBidi"/>
                <w:color w:val="0000FF"/>
                <w:sz w:val="22"/>
              </w:rPr>
              <w:pPrChange w:id="1078" w:author="adm" w:date="2016-12-14T14:22:00Z">
                <w:pPr>
                  <w:spacing w:after="0" w:line="240" w:lineRule="auto"/>
                  <w:ind w:left="0" w:right="120" w:firstLine="0"/>
                  <w:jc w:val="left"/>
                  <w:textAlignment w:val="baseline"/>
                </w:pPr>
              </w:pPrChange>
            </w:pPr>
            <w:r w:rsidRPr="00AC1FEB">
              <w:rPr>
                <w:rFonts w:asciiTheme="majorBidi" w:hAnsiTheme="majorBidi" w:cstheme="majorBidi"/>
                <w:color w:val="auto"/>
                <w:rPrChange w:id="1079" w:author="adm" w:date="2016-12-14T16:21:00Z">
                  <w:rPr/>
                </w:rPrChange>
              </w:rPr>
              <w:t>Fig. 1:</w:t>
            </w:r>
          </w:p>
        </w:tc>
      </w:tr>
    </w:tbl>
    <w:p w14:paraId="2A5A9AD9" w14:textId="186175E4" w:rsidR="00AC1FEB" w:rsidRDefault="00AC1FEB">
      <w:pPr>
        <w:spacing w:after="0" w:line="240" w:lineRule="auto"/>
        <w:ind w:left="0" w:right="120" w:firstLine="0"/>
        <w:jc w:val="left"/>
        <w:textAlignment w:val="baseline"/>
        <w:rPr>
          <w:rFonts w:asciiTheme="majorBidi" w:hAnsiTheme="majorBidi" w:cstheme="majorBidi"/>
          <w:b/>
          <w:bCs/>
          <w:color w:val="auto"/>
          <w:sz w:val="22"/>
        </w:rPr>
        <w:pPrChange w:id="1080" w:author="adm" w:date="2016-12-14T14:21:00Z">
          <w:pPr>
            <w:numPr>
              <w:numId w:val="30"/>
            </w:numPr>
            <w:tabs>
              <w:tab w:val="num" w:pos="720"/>
            </w:tabs>
            <w:spacing w:after="0" w:line="240" w:lineRule="auto"/>
            <w:ind w:left="720" w:right="120" w:hanging="360"/>
            <w:jc w:val="left"/>
            <w:textAlignment w:val="baseline"/>
          </w:pPr>
        </w:pPrChange>
      </w:pPr>
      <w:r w:rsidRPr="001B35DE">
        <w:rPr>
          <w:rFonts w:asciiTheme="majorBidi" w:hAnsiTheme="majorBidi" w:cstheme="majorBidi"/>
          <w:b/>
          <w:bCs/>
          <w:color w:val="auto"/>
          <w:sz w:val="22"/>
        </w:rPr>
        <w:t>B</w:t>
      </w:r>
      <w:r w:rsidR="001B35DE" w:rsidRPr="001B35DE">
        <w:rPr>
          <w:rFonts w:asciiTheme="majorBidi" w:hAnsiTheme="majorBidi" w:cstheme="majorBidi"/>
          <w:b/>
          <w:bCs/>
          <w:color w:val="auto"/>
          <w:sz w:val="22"/>
        </w:rPr>
        <w:t>ack-end</w:t>
      </w:r>
      <w:r w:rsidRPr="001B35DE">
        <w:rPr>
          <w:rFonts w:asciiTheme="majorBidi" w:hAnsiTheme="majorBidi" w:cstheme="majorBidi"/>
          <w:b/>
          <w:bCs/>
          <w:color w:val="auto"/>
          <w:sz w:val="22"/>
        </w:rPr>
        <w:t xml:space="preserve">: </w:t>
      </w:r>
    </w:p>
    <w:p w14:paraId="6DF46047" w14:textId="1085B592" w:rsidR="001B35DE" w:rsidRDefault="001B35DE" w:rsidP="001B35DE">
      <w:pPr>
        <w:spacing w:after="0" w:line="240" w:lineRule="auto"/>
        <w:ind w:left="0" w:right="120" w:firstLine="0"/>
        <w:jc w:val="left"/>
        <w:textAlignment w:val="baseline"/>
        <w:rPr>
          <w:rFonts w:asciiTheme="majorBidi" w:hAnsiTheme="majorBidi" w:cstheme="majorBidi"/>
          <w:b/>
          <w:bCs/>
          <w:color w:val="auto"/>
          <w:sz w:val="22"/>
        </w:rPr>
      </w:pPr>
      <w:r>
        <w:rPr>
          <w:rFonts w:asciiTheme="majorBidi" w:hAnsiTheme="majorBidi" w:cstheme="majorBidi"/>
          <w:b/>
          <w:bCs/>
          <w:color w:val="auto"/>
          <w:sz w:val="22"/>
        </w:rPr>
        <w:t xml:space="preserve"> If &lt; Screen, defaultval=OFF &gt; </w:t>
      </w:r>
    </w:p>
    <w:p w14:paraId="38608133" w14:textId="0E6FD026" w:rsidR="001B35DE" w:rsidRDefault="001B35DE" w:rsidP="001B35DE">
      <w:pPr>
        <w:spacing w:after="0" w:line="240" w:lineRule="auto"/>
        <w:ind w:left="0" w:right="120" w:firstLine="0"/>
        <w:jc w:val="left"/>
        <w:textAlignment w:val="baseline"/>
        <w:rPr>
          <w:rFonts w:asciiTheme="majorBidi" w:hAnsiTheme="majorBidi" w:cstheme="majorBidi"/>
          <w:b/>
          <w:bCs/>
          <w:color w:val="auto"/>
          <w:sz w:val="22"/>
        </w:rPr>
      </w:pPr>
      <w:r>
        <w:rPr>
          <w:rFonts w:asciiTheme="majorBidi" w:hAnsiTheme="majorBidi" w:cstheme="majorBidi"/>
          <w:b/>
          <w:bCs/>
          <w:color w:val="auto"/>
          <w:sz w:val="22"/>
        </w:rPr>
        <w:t xml:space="preserve">   &lt; Screen, ON&gt;</w:t>
      </w:r>
    </w:p>
    <w:p w14:paraId="7684C599" w14:textId="4A714D2D" w:rsidR="001B35DE" w:rsidRDefault="001B35DE" w:rsidP="001B35DE">
      <w:pPr>
        <w:spacing w:after="0" w:line="240" w:lineRule="auto"/>
        <w:ind w:left="0" w:right="120" w:firstLine="0"/>
        <w:jc w:val="left"/>
        <w:textAlignment w:val="baseline"/>
        <w:rPr>
          <w:rFonts w:asciiTheme="majorBidi" w:hAnsiTheme="majorBidi" w:cstheme="majorBidi"/>
          <w:b/>
          <w:bCs/>
          <w:color w:val="auto"/>
          <w:sz w:val="22"/>
        </w:rPr>
      </w:pPr>
      <w:r>
        <w:rPr>
          <w:rFonts w:asciiTheme="majorBidi" w:hAnsiTheme="majorBidi" w:cstheme="majorBidi"/>
          <w:b/>
          <w:bCs/>
          <w:color w:val="auto"/>
          <w:sz w:val="22"/>
        </w:rPr>
        <w:t>Else if &lt; screen, ON&gt;</w:t>
      </w:r>
    </w:p>
    <w:p w14:paraId="1A418F54" w14:textId="6118AC79" w:rsidR="001B35DE" w:rsidRDefault="001B35DE" w:rsidP="001B35DE">
      <w:pPr>
        <w:spacing w:after="0" w:line="240" w:lineRule="auto"/>
        <w:ind w:left="0" w:right="120" w:firstLine="0"/>
        <w:jc w:val="left"/>
        <w:textAlignment w:val="baseline"/>
        <w:rPr>
          <w:rFonts w:asciiTheme="majorBidi" w:hAnsiTheme="majorBidi" w:cstheme="majorBidi"/>
          <w:b/>
          <w:bCs/>
          <w:color w:val="auto"/>
          <w:sz w:val="22"/>
        </w:rPr>
      </w:pPr>
      <w:r>
        <w:rPr>
          <w:rFonts w:asciiTheme="majorBidi" w:hAnsiTheme="majorBidi" w:cstheme="majorBidi"/>
          <w:b/>
          <w:bCs/>
          <w:color w:val="auto"/>
          <w:sz w:val="22"/>
        </w:rPr>
        <w:t xml:space="preserve">    &lt;Screen, OFF&gt;</w:t>
      </w:r>
    </w:p>
    <w:p w14:paraId="0054A42A" w14:textId="447B48D7" w:rsidR="001B35DE" w:rsidRDefault="001B35DE" w:rsidP="001B35DE">
      <w:pPr>
        <w:spacing w:after="0" w:line="240" w:lineRule="auto"/>
        <w:ind w:left="0" w:right="120" w:firstLine="0"/>
        <w:jc w:val="left"/>
        <w:textAlignment w:val="baseline"/>
        <w:rPr>
          <w:rFonts w:asciiTheme="majorBidi" w:hAnsiTheme="majorBidi" w:cstheme="majorBidi"/>
          <w:b/>
          <w:bCs/>
          <w:color w:val="auto"/>
          <w:sz w:val="22"/>
        </w:rPr>
      </w:pPr>
      <w:r>
        <w:rPr>
          <w:rFonts w:asciiTheme="majorBidi" w:hAnsiTheme="majorBidi" w:cstheme="majorBidi"/>
          <w:b/>
          <w:bCs/>
          <w:color w:val="auto"/>
          <w:sz w:val="22"/>
        </w:rPr>
        <w:t>Else if &lt; screen, OFF&gt;</w:t>
      </w:r>
    </w:p>
    <w:p w14:paraId="4A2A99DA" w14:textId="40F4D55C" w:rsidR="001B35DE" w:rsidRDefault="001B35DE" w:rsidP="001B35DE">
      <w:pPr>
        <w:spacing w:after="0" w:line="240" w:lineRule="auto"/>
        <w:ind w:left="0" w:right="120" w:firstLine="0"/>
        <w:jc w:val="left"/>
        <w:textAlignment w:val="baseline"/>
        <w:rPr>
          <w:rFonts w:asciiTheme="majorBidi" w:hAnsiTheme="majorBidi" w:cstheme="majorBidi"/>
          <w:b/>
          <w:bCs/>
          <w:color w:val="auto"/>
          <w:sz w:val="22"/>
        </w:rPr>
      </w:pPr>
      <w:r>
        <w:rPr>
          <w:rFonts w:asciiTheme="majorBidi" w:hAnsiTheme="majorBidi" w:cstheme="majorBidi"/>
          <w:b/>
          <w:bCs/>
          <w:color w:val="auto"/>
          <w:sz w:val="22"/>
        </w:rPr>
        <w:t xml:space="preserve">    &lt;Screen, ON &gt;</w:t>
      </w:r>
    </w:p>
    <w:p w14:paraId="3BDCF9DF" w14:textId="77777777" w:rsidR="001B35DE" w:rsidRDefault="001B35DE" w:rsidP="001B35DE">
      <w:pPr>
        <w:spacing w:after="0" w:line="240" w:lineRule="auto"/>
        <w:ind w:left="0" w:right="120" w:firstLine="0"/>
        <w:jc w:val="left"/>
        <w:textAlignment w:val="baseline"/>
        <w:rPr>
          <w:rFonts w:asciiTheme="majorBidi" w:hAnsiTheme="majorBidi" w:cstheme="majorBidi"/>
          <w:b/>
          <w:bCs/>
          <w:color w:val="auto"/>
          <w:sz w:val="22"/>
        </w:rPr>
      </w:pPr>
    </w:p>
    <w:p w14:paraId="20D4CE86" w14:textId="77777777" w:rsidR="001B35DE" w:rsidRDefault="001B35DE" w:rsidP="001B35DE">
      <w:pPr>
        <w:spacing w:after="0" w:line="240" w:lineRule="auto"/>
        <w:ind w:left="0" w:right="120" w:firstLine="0"/>
        <w:jc w:val="left"/>
        <w:textAlignment w:val="baseline"/>
        <w:rPr>
          <w:rFonts w:asciiTheme="majorBidi" w:hAnsiTheme="majorBidi" w:cstheme="majorBidi"/>
          <w:b/>
          <w:bCs/>
          <w:color w:val="auto"/>
          <w:sz w:val="22"/>
        </w:rPr>
      </w:pPr>
    </w:p>
    <w:p w14:paraId="6BC950C6" w14:textId="585CADCF" w:rsidR="00AC1FEB" w:rsidRPr="00AC1FEB" w:rsidRDefault="00AC1FEB" w:rsidP="001B35DE">
      <w:pPr>
        <w:spacing w:after="0" w:line="240" w:lineRule="auto"/>
        <w:ind w:left="0" w:right="120" w:firstLine="0"/>
        <w:jc w:val="left"/>
        <w:textAlignment w:val="baseline"/>
        <w:rPr>
          <w:rFonts w:asciiTheme="majorBidi" w:hAnsiTheme="majorBidi" w:cstheme="majorBidi"/>
          <w:color w:val="0000FF"/>
          <w:sz w:val="22"/>
        </w:rPr>
      </w:pPr>
    </w:p>
    <w:p w14:paraId="0206A69A" w14:textId="77777777" w:rsidR="002B2C36" w:rsidRPr="00AC1FEB" w:rsidRDefault="002B2C36">
      <w:pPr>
        <w:spacing w:after="0" w:line="240" w:lineRule="auto"/>
        <w:ind w:left="720" w:right="120" w:firstLine="0"/>
        <w:jc w:val="left"/>
        <w:textAlignment w:val="baseline"/>
        <w:rPr>
          <w:rFonts w:asciiTheme="majorBidi" w:hAnsiTheme="majorBidi" w:cstheme="majorBidi"/>
          <w:color w:val="auto"/>
          <w:sz w:val="22"/>
          <w:rPrChange w:id="1081" w:author="adm" w:date="2016-12-14T16:14:00Z">
            <w:rPr>
              <w:rFonts w:ascii="Arial" w:hAnsi="Arial" w:cs="Arial"/>
              <w:color w:val="0000FF"/>
              <w:sz w:val="22"/>
            </w:rPr>
          </w:rPrChange>
        </w:rPr>
        <w:pPrChange w:id="1082" w:author="adm" w:date="2016-12-14T13:49:00Z">
          <w:pPr>
            <w:numPr>
              <w:numId w:val="30"/>
            </w:numPr>
            <w:tabs>
              <w:tab w:val="num" w:pos="720"/>
            </w:tabs>
            <w:spacing w:after="0" w:line="240" w:lineRule="auto"/>
            <w:ind w:left="720" w:right="120" w:hanging="360"/>
            <w:jc w:val="left"/>
            <w:textAlignment w:val="baseline"/>
          </w:pPr>
        </w:pPrChange>
      </w:pPr>
    </w:p>
    <w:p w14:paraId="6EDD648C" w14:textId="013CE252" w:rsidR="00B40032" w:rsidRPr="00AC1FEB" w:rsidRDefault="00CF7775" w:rsidP="00B40032">
      <w:pPr>
        <w:numPr>
          <w:ilvl w:val="0"/>
          <w:numId w:val="30"/>
        </w:numPr>
        <w:spacing w:after="0" w:line="240" w:lineRule="auto"/>
        <w:ind w:right="120"/>
        <w:jc w:val="left"/>
        <w:textAlignment w:val="baseline"/>
        <w:rPr>
          <w:rFonts w:asciiTheme="majorBidi" w:hAnsiTheme="majorBidi" w:cstheme="majorBidi"/>
          <w:color w:val="auto"/>
          <w:sz w:val="22"/>
          <w:rPrChange w:id="1083" w:author="adm" w:date="2016-12-14T16:14:00Z">
            <w:rPr>
              <w:rFonts w:ascii="Arial" w:hAnsi="Arial" w:cs="Arial"/>
              <w:color w:val="0000FF"/>
              <w:sz w:val="22"/>
            </w:rPr>
          </w:rPrChange>
        </w:rPr>
      </w:pPr>
      <w:r w:rsidRPr="00AC1FEB">
        <w:rPr>
          <w:rFonts w:asciiTheme="majorBidi" w:hAnsiTheme="majorBidi" w:cstheme="majorBidi"/>
          <w:b/>
          <w:bCs/>
          <w:color w:val="auto"/>
          <w:sz w:val="22"/>
          <w:rPrChange w:id="1084" w:author="adm" w:date="2016-12-14T16:14:00Z">
            <w:rPr>
              <w:rFonts w:ascii="Arial" w:hAnsi="Arial" w:cs="Arial"/>
              <w:color w:val="auto"/>
              <w:sz w:val="22"/>
            </w:rPr>
          </w:rPrChange>
        </w:rPr>
        <w:t>List</w:t>
      </w:r>
      <w:r w:rsidRPr="00AC1FEB">
        <w:rPr>
          <w:rFonts w:asciiTheme="majorBidi" w:hAnsiTheme="majorBidi" w:cstheme="majorBidi"/>
          <w:color w:val="auto"/>
          <w:sz w:val="22"/>
        </w:rPr>
        <w:t>:</w:t>
      </w:r>
      <w:r w:rsidR="00B40032" w:rsidRPr="00AC1FEB">
        <w:rPr>
          <w:rFonts w:asciiTheme="majorBidi" w:hAnsiTheme="majorBidi" w:cstheme="majorBidi"/>
          <w:color w:val="auto"/>
          <w:sz w:val="22"/>
          <w:rPrChange w:id="1085" w:author="adm" w:date="2016-12-14T16:14:00Z">
            <w:rPr>
              <w:rFonts w:ascii="Arial" w:hAnsi="Arial" w:cs="Arial"/>
              <w:color w:val="0000FF"/>
              <w:sz w:val="22"/>
            </w:rPr>
          </w:rPrChange>
        </w:rPr>
        <w:t xml:space="preserve"> if the user knows the parameters </w:t>
      </w:r>
      <w:commentRangeStart w:id="1086"/>
      <w:ins w:id="1087" w:author="אלנה רווה" w:date="2016-12-15T10:47:00Z">
        <w:r w:rsidR="005E7477" w:rsidRPr="00AC1FEB">
          <w:rPr>
            <w:rFonts w:asciiTheme="majorBidi" w:hAnsiTheme="majorBidi" w:cstheme="majorBidi"/>
            <w:color w:val="auto"/>
            <w:sz w:val="22"/>
          </w:rPr>
          <w:t>she/he</w:t>
        </w:r>
        <w:r w:rsidR="005E7477" w:rsidRPr="00AC1FEB">
          <w:rPr>
            <w:rFonts w:asciiTheme="majorBidi" w:hAnsiTheme="majorBidi" w:cstheme="majorBidi"/>
            <w:color w:val="auto"/>
            <w:sz w:val="22"/>
            <w:rPrChange w:id="1088" w:author="adm" w:date="2016-12-14T16:11:00Z">
              <w:rPr>
                <w:rFonts w:ascii="Arial" w:hAnsi="Arial" w:cs="Arial"/>
                <w:color w:val="0000FF"/>
                <w:sz w:val="22"/>
              </w:rPr>
            </w:rPrChange>
          </w:rPr>
          <w:t xml:space="preserve"> </w:t>
        </w:r>
        <w:commentRangeEnd w:id="1086"/>
        <w:r w:rsidR="005E7477" w:rsidRPr="00AC1FEB">
          <w:rPr>
            <w:rStyle w:val="a8"/>
            <w:rFonts w:asciiTheme="majorBidi" w:hAnsiTheme="majorBidi" w:cstheme="majorBidi"/>
          </w:rPr>
          <w:commentReference w:id="1086"/>
        </w:r>
      </w:ins>
      <w:r w:rsidR="00B40032" w:rsidRPr="00AC1FEB">
        <w:rPr>
          <w:rFonts w:asciiTheme="majorBidi" w:hAnsiTheme="majorBidi" w:cstheme="majorBidi"/>
          <w:color w:val="auto"/>
          <w:sz w:val="22"/>
          <w:rPrChange w:id="1089" w:author="adm" w:date="2016-12-14T16:14:00Z">
            <w:rPr>
              <w:rFonts w:ascii="Arial" w:hAnsi="Arial" w:cs="Arial"/>
              <w:color w:val="0000FF"/>
              <w:sz w:val="22"/>
            </w:rPr>
          </w:rPrChange>
        </w:rPr>
        <w:t xml:space="preserve">can add them as a </w:t>
      </w:r>
      <w:r w:rsidRPr="00AC1FEB">
        <w:rPr>
          <w:rFonts w:asciiTheme="majorBidi" w:hAnsiTheme="majorBidi" w:cstheme="majorBidi"/>
          <w:color w:val="auto"/>
          <w:sz w:val="22"/>
        </w:rPr>
        <w:t>list, so</w:t>
      </w:r>
      <w:r w:rsidR="00B40032" w:rsidRPr="00AC1FEB">
        <w:rPr>
          <w:rFonts w:asciiTheme="majorBidi" w:hAnsiTheme="majorBidi" w:cstheme="majorBidi"/>
          <w:color w:val="auto"/>
          <w:sz w:val="22"/>
          <w:rPrChange w:id="1090" w:author="adm" w:date="2016-12-14T16:14:00Z">
            <w:rPr>
              <w:rFonts w:ascii="Arial" w:hAnsi="Arial" w:cs="Arial"/>
              <w:color w:val="0000FF"/>
              <w:sz w:val="22"/>
            </w:rPr>
          </w:rPrChange>
        </w:rPr>
        <w:t xml:space="preserve"> we specified a</w:t>
      </w:r>
      <w:r w:rsidR="00B40032" w:rsidRPr="00AC1FEB">
        <w:rPr>
          <w:rFonts w:asciiTheme="majorBidi" w:hAnsiTheme="majorBidi" w:cstheme="majorBidi"/>
          <w:color w:val="auto"/>
          <w:sz w:val="22"/>
          <w:shd w:val="clear" w:color="auto" w:fill="FFFFFF"/>
          <w:rPrChange w:id="1091" w:author="adm" w:date="2016-12-14T16:14:00Z">
            <w:rPr>
              <w:rFonts w:ascii="Arial" w:hAnsi="Arial" w:cs="Arial"/>
              <w:color w:val="0000FF"/>
              <w:sz w:val="22"/>
              <w:shd w:val="clear" w:color="auto" w:fill="FFFFFF"/>
            </w:rPr>
          </w:rPrChange>
        </w:rPr>
        <w:t xml:space="preserve"> field for </w:t>
      </w:r>
      <w:r w:rsidRPr="00AC1FEB">
        <w:rPr>
          <w:rFonts w:asciiTheme="majorBidi" w:hAnsiTheme="majorBidi" w:cstheme="majorBidi"/>
          <w:color w:val="auto"/>
          <w:sz w:val="22"/>
          <w:shd w:val="clear" w:color="auto" w:fill="FFFFFF"/>
        </w:rPr>
        <w:t>name,</w:t>
      </w:r>
      <w:r w:rsidR="00B40032" w:rsidRPr="00AC1FEB">
        <w:rPr>
          <w:rFonts w:asciiTheme="majorBidi" w:hAnsiTheme="majorBidi" w:cstheme="majorBidi"/>
          <w:color w:val="auto"/>
          <w:sz w:val="22"/>
          <w:shd w:val="clear" w:color="auto" w:fill="FFFFFF"/>
          <w:rPrChange w:id="1092" w:author="adm" w:date="2016-12-14T16:14:00Z">
            <w:rPr>
              <w:rFonts w:ascii="Arial" w:hAnsi="Arial" w:cs="Arial"/>
              <w:color w:val="0000FF"/>
              <w:sz w:val="22"/>
              <w:shd w:val="clear" w:color="auto" w:fill="FFFFFF"/>
            </w:rPr>
          </w:rPrChange>
        </w:rPr>
        <w:t xml:space="preserve"> values and a list for default values.</w:t>
      </w:r>
    </w:p>
    <w:tbl>
      <w:tblPr>
        <w:tblStyle w:val="af"/>
        <w:tblW w:w="0" w:type="auto"/>
        <w:tblInd w:w="720" w:type="dxa"/>
        <w:tblLook w:val="04A0" w:firstRow="1" w:lastRow="0" w:firstColumn="1" w:lastColumn="0" w:noHBand="0" w:noVBand="1"/>
      </w:tblPr>
      <w:tblGrid>
        <w:gridCol w:w="4522"/>
      </w:tblGrid>
      <w:tr w:rsidR="000E194D" w:rsidRPr="00AC1FEB" w14:paraId="6FD13E5C" w14:textId="77777777" w:rsidTr="00346481">
        <w:tc>
          <w:tcPr>
            <w:tcW w:w="3216" w:type="dxa"/>
          </w:tcPr>
          <w:p w14:paraId="5AAB11A8" w14:textId="29F4B594" w:rsidR="000E194D" w:rsidRPr="00AC1FEB" w:rsidRDefault="000E194D" w:rsidP="00346481">
            <w:pPr>
              <w:spacing w:after="0" w:line="240" w:lineRule="auto"/>
              <w:ind w:left="0" w:right="120" w:firstLine="0"/>
              <w:jc w:val="left"/>
              <w:textAlignment w:val="baseline"/>
              <w:rPr>
                <w:rFonts w:asciiTheme="majorBidi" w:hAnsiTheme="majorBidi" w:cstheme="majorBidi"/>
                <w:color w:val="0000FF"/>
                <w:sz w:val="22"/>
              </w:rPr>
            </w:pPr>
            <w:r w:rsidRPr="00AC1FEB">
              <w:rPr>
                <w:rFonts w:asciiTheme="majorBidi" w:hAnsiTheme="majorBidi" w:cstheme="majorBidi"/>
              </w:rPr>
              <w:object w:dxaOrig="5025" w:dyaOrig="4110" w14:anchorId="14FB482D">
                <v:shape id="_x0000_i1065" type="#_x0000_t75" style="width:209.25pt;height:204.75pt" o:ole="">
                  <v:imagedata r:id="rId19" o:title=""/>
                </v:shape>
                <o:OLEObject Type="Embed" ProgID="PBrush" ShapeID="_x0000_i1065" DrawAspect="Content" ObjectID="_1543911923" r:id="rId20"/>
              </w:object>
            </w:r>
          </w:p>
        </w:tc>
      </w:tr>
      <w:tr w:rsidR="000E194D" w:rsidRPr="00AC1FEB" w14:paraId="7144D2CE" w14:textId="77777777" w:rsidTr="00346481">
        <w:tc>
          <w:tcPr>
            <w:tcW w:w="3216" w:type="dxa"/>
          </w:tcPr>
          <w:p w14:paraId="49523194" w14:textId="7B5AF6D3" w:rsidR="000E194D" w:rsidRPr="00AC1FEB" w:rsidRDefault="000E194D">
            <w:pPr>
              <w:spacing w:after="0" w:line="240" w:lineRule="auto"/>
              <w:ind w:left="0" w:right="120" w:firstLine="0"/>
              <w:jc w:val="center"/>
              <w:textAlignment w:val="baseline"/>
              <w:rPr>
                <w:rFonts w:asciiTheme="majorBidi" w:hAnsiTheme="majorBidi" w:cstheme="majorBidi"/>
                <w:color w:val="0000FF"/>
                <w:szCs w:val="20"/>
                <w:rPrChange w:id="1093" w:author="adm" w:date="2016-12-14T14:25:00Z">
                  <w:rPr>
                    <w:rFonts w:ascii="Arial" w:hAnsi="Arial" w:cs="Arial"/>
                    <w:color w:val="0000FF"/>
                    <w:sz w:val="22"/>
                  </w:rPr>
                </w:rPrChange>
              </w:rPr>
              <w:pPrChange w:id="1094" w:author="adm" w:date="2016-12-14T14:23:00Z">
                <w:pPr>
                  <w:spacing w:after="0" w:line="240" w:lineRule="auto"/>
                  <w:ind w:left="0" w:right="120" w:firstLine="0"/>
                  <w:jc w:val="left"/>
                  <w:textAlignment w:val="baseline"/>
                </w:pPr>
              </w:pPrChange>
            </w:pPr>
            <w:r w:rsidRPr="00AC1FEB">
              <w:rPr>
                <w:rFonts w:asciiTheme="majorBidi" w:hAnsiTheme="majorBidi" w:cstheme="majorBidi"/>
                <w:color w:val="auto"/>
                <w:szCs w:val="20"/>
                <w:rPrChange w:id="1095" w:author="adm" w:date="2016-12-14T16:20:00Z">
                  <w:rPr>
                    <w:rFonts w:ascii="Arial" w:hAnsi="Arial" w:cs="Arial"/>
                    <w:color w:val="0000FF"/>
                    <w:sz w:val="22"/>
                  </w:rPr>
                </w:rPrChange>
              </w:rPr>
              <w:t>Fig 2:</w:t>
            </w:r>
          </w:p>
        </w:tc>
      </w:tr>
    </w:tbl>
    <w:p w14:paraId="1C4444B4" w14:textId="77777777" w:rsidR="000E194D" w:rsidRPr="00AC1FEB" w:rsidRDefault="000E194D">
      <w:pPr>
        <w:spacing w:after="0" w:line="240" w:lineRule="auto"/>
        <w:ind w:left="0" w:right="120" w:firstLine="0"/>
        <w:jc w:val="left"/>
        <w:textAlignment w:val="baseline"/>
        <w:rPr>
          <w:rFonts w:asciiTheme="majorBidi" w:hAnsiTheme="majorBidi" w:cstheme="majorBidi"/>
          <w:color w:val="0000FF"/>
          <w:sz w:val="22"/>
        </w:rPr>
        <w:pPrChange w:id="1096" w:author="adm" w:date="2016-12-14T14:21:00Z">
          <w:pPr>
            <w:numPr>
              <w:numId w:val="30"/>
            </w:numPr>
            <w:tabs>
              <w:tab w:val="num" w:pos="720"/>
            </w:tabs>
            <w:spacing w:after="0" w:line="240" w:lineRule="auto"/>
            <w:ind w:left="720" w:right="120" w:hanging="360"/>
            <w:jc w:val="left"/>
            <w:textAlignment w:val="baseline"/>
          </w:pPr>
        </w:pPrChange>
      </w:pPr>
    </w:p>
    <w:p w14:paraId="13B0C259" w14:textId="77777777" w:rsidR="00CF7775" w:rsidRPr="00AC1FEB" w:rsidRDefault="00CF7775">
      <w:pPr>
        <w:spacing w:after="0" w:line="240" w:lineRule="auto"/>
        <w:ind w:left="360" w:right="120" w:firstLine="0"/>
        <w:jc w:val="left"/>
        <w:textAlignment w:val="baseline"/>
        <w:rPr>
          <w:rFonts w:asciiTheme="majorBidi" w:hAnsiTheme="majorBidi" w:cstheme="majorBidi"/>
          <w:color w:val="0000FF"/>
          <w:sz w:val="22"/>
        </w:rPr>
        <w:pPrChange w:id="1097" w:author="adm" w:date="2016-12-14T16:15:00Z">
          <w:pPr>
            <w:numPr>
              <w:numId w:val="30"/>
            </w:numPr>
            <w:tabs>
              <w:tab w:val="num" w:pos="720"/>
            </w:tabs>
            <w:spacing w:after="0" w:line="240" w:lineRule="auto"/>
            <w:ind w:left="720" w:right="120" w:hanging="360"/>
            <w:jc w:val="left"/>
            <w:textAlignment w:val="baseline"/>
          </w:pPr>
        </w:pPrChange>
      </w:pPr>
    </w:p>
    <w:p w14:paraId="1C59E195" w14:textId="77777777" w:rsidR="00CF7775" w:rsidRPr="00AC1FEB" w:rsidRDefault="00CF7775">
      <w:pPr>
        <w:spacing w:after="0" w:line="240" w:lineRule="auto"/>
        <w:ind w:left="360" w:right="120" w:firstLine="0"/>
        <w:jc w:val="left"/>
        <w:textAlignment w:val="baseline"/>
        <w:rPr>
          <w:rFonts w:asciiTheme="majorBidi" w:hAnsiTheme="majorBidi" w:cstheme="majorBidi"/>
          <w:color w:val="0000FF"/>
          <w:sz w:val="22"/>
        </w:rPr>
        <w:pPrChange w:id="1098" w:author="adm" w:date="2016-12-14T16:15:00Z">
          <w:pPr>
            <w:numPr>
              <w:numId w:val="30"/>
            </w:numPr>
            <w:tabs>
              <w:tab w:val="num" w:pos="720"/>
            </w:tabs>
            <w:spacing w:after="0" w:line="240" w:lineRule="auto"/>
            <w:ind w:left="720" w:right="120" w:hanging="360"/>
            <w:jc w:val="left"/>
            <w:textAlignment w:val="baseline"/>
          </w:pPr>
        </w:pPrChange>
      </w:pPr>
    </w:p>
    <w:p w14:paraId="03016D76" w14:textId="77777777" w:rsidR="00CF7775" w:rsidRPr="00AC1FEB" w:rsidRDefault="00CF7775">
      <w:pPr>
        <w:spacing w:after="0" w:line="240" w:lineRule="auto"/>
        <w:ind w:right="120"/>
        <w:jc w:val="left"/>
        <w:textAlignment w:val="baseline"/>
        <w:rPr>
          <w:rFonts w:asciiTheme="majorBidi" w:hAnsiTheme="majorBidi" w:cstheme="majorBidi"/>
          <w:color w:val="0000FF"/>
          <w:sz w:val="22"/>
        </w:rPr>
        <w:pPrChange w:id="1099" w:author="adm" w:date="2016-12-14T16:15:00Z">
          <w:pPr>
            <w:numPr>
              <w:numId w:val="30"/>
            </w:numPr>
            <w:tabs>
              <w:tab w:val="num" w:pos="720"/>
            </w:tabs>
            <w:spacing w:after="0" w:line="240" w:lineRule="auto"/>
            <w:ind w:left="720" w:right="120" w:hanging="360"/>
            <w:jc w:val="left"/>
            <w:textAlignment w:val="baseline"/>
          </w:pPr>
        </w:pPrChange>
      </w:pPr>
    </w:p>
    <w:p w14:paraId="0D9337F0" w14:textId="77777777" w:rsidR="001B35DE" w:rsidRDefault="001B35DE" w:rsidP="001B35DE">
      <w:pPr>
        <w:spacing w:after="0" w:line="240" w:lineRule="auto"/>
        <w:ind w:left="0" w:right="120" w:firstLine="0"/>
        <w:jc w:val="left"/>
        <w:textAlignment w:val="baseline"/>
        <w:rPr>
          <w:rFonts w:asciiTheme="majorBidi" w:hAnsiTheme="majorBidi" w:cstheme="majorBidi"/>
          <w:b/>
          <w:bCs/>
          <w:color w:val="auto"/>
          <w:sz w:val="22"/>
        </w:rPr>
      </w:pPr>
      <w:r w:rsidRPr="001B35DE">
        <w:rPr>
          <w:rFonts w:asciiTheme="majorBidi" w:hAnsiTheme="majorBidi" w:cstheme="majorBidi"/>
          <w:b/>
          <w:bCs/>
          <w:color w:val="auto"/>
          <w:sz w:val="22"/>
        </w:rPr>
        <w:t xml:space="preserve">Back-end: </w:t>
      </w:r>
    </w:p>
    <w:p w14:paraId="03577349" w14:textId="1349B436" w:rsidR="001B35DE" w:rsidRDefault="001B35DE" w:rsidP="001B35DE">
      <w:pPr>
        <w:spacing w:after="0" w:line="240" w:lineRule="auto"/>
        <w:ind w:left="0" w:right="120" w:firstLine="0"/>
        <w:jc w:val="left"/>
        <w:textAlignment w:val="baseline"/>
        <w:rPr>
          <w:rFonts w:asciiTheme="majorBidi" w:hAnsiTheme="majorBidi" w:cstheme="majorBidi"/>
          <w:b/>
          <w:bCs/>
          <w:color w:val="auto"/>
          <w:sz w:val="22"/>
        </w:rPr>
      </w:pPr>
      <w:r>
        <w:rPr>
          <w:rFonts w:asciiTheme="majorBidi" w:hAnsiTheme="majorBidi" w:cstheme="majorBidi"/>
          <w:b/>
          <w:bCs/>
          <w:color w:val="auto"/>
          <w:sz w:val="22"/>
        </w:rPr>
        <w:t xml:space="preserve"> &lt; Screen, defaultval=val &gt; </w:t>
      </w:r>
    </w:p>
    <w:p w14:paraId="52E2F48A" w14:textId="1242D354" w:rsidR="001B35DE" w:rsidRDefault="001B35DE" w:rsidP="001B35DE">
      <w:pPr>
        <w:spacing w:after="0" w:line="240" w:lineRule="auto"/>
        <w:ind w:left="0" w:right="120" w:firstLine="0"/>
        <w:jc w:val="left"/>
        <w:textAlignment w:val="baseline"/>
        <w:rPr>
          <w:rFonts w:asciiTheme="majorBidi" w:hAnsiTheme="majorBidi" w:cstheme="majorBidi"/>
          <w:b/>
          <w:bCs/>
          <w:color w:val="auto"/>
          <w:sz w:val="22"/>
        </w:rPr>
      </w:pPr>
      <w:r>
        <w:rPr>
          <w:rFonts w:asciiTheme="majorBidi" w:hAnsiTheme="majorBidi" w:cstheme="majorBidi"/>
          <w:b/>
          <w:bCs/>
          <w:color w:val="auto"/>
          <w:sz w:val="22"/>
        </w:rPr>
        <w:t>N=sizeOfLIst</w:t>
      </w:r>
    </w:p>
    <w:p w14:paraId="57333080" w14:textId="77777777" w:rsidR="001B35DE" w:rsidRDefault="001B35DE" w:rsidP="001B35DE">
      <w:pPr>
        <w:spacing w:after="0" w:line="240" w:lineRule="auto"/>
        <w:ind w:left="0" w:right="120" w:firstLine="0"/>
        <w:jc w:val="left"/>
        <w:textAlignment w:val="baseline"/>
        <w:rPr>
          <w:rFonts w:asciiTheme="majorBidi" w:hAnsiTheme="majorBidi" w:cstheme="majorBidi"/>
          <w:b/>
          <w:bCs/>
          <w:color w:val="auto"/>
          <w:sz w:val="22"/>
        </w:rPr>
      </w:pPr>
      <w:r>
        <w:rPr>
          <w:rFonts w:asciiTheme="majorBidi" w:hAnsiTheme="majorBidi" w:cstheme="majorBidi"/>
          <w:b/>
          <w:bCs/>
          <w:color w:val="auto"/>
          <w:sz w:val="22"/>
        </w:rPr>
        <w:t>If SelectedVal = 0</w:t>
      </w:r>
    </w:p>
    <w:p w14:paraId="61D870B2" w14:textId="77777777" w:rsidR="001B35DE" w:rsidRDefault="001B35DE" w:rsidP="001B35DE">
      <w:pPr>
        <w:spacing w:after="0" w:line="240" w:lineRule="auto"/>
        <w:ind w:left="0" w:right="120" w:firstLine="0"/>
        <w:jc w:val="left"/>
        <w:textAlignment w:val="baseline"/>
        <w:rPr>
          <w:rFonts w:asciiTheme="majorBidi" w:hAnsiTheme="majorBidi" w:cstheme="majorBidi"/>
          <w:b/>
          <w:bCs/>
          <w:color w:val="auto"/>
          <w:sz w:val="22"/>
        </w:rPr>
      </w:pPr>
      <w:r>
        <w:rPr>
          <w:rFonts w:asciiTheme="majorBidi" w:hAnsiTheme="majorBidi" w:cstheme="majorBidi"/>
          <w:b/>
          <w:bCs/>
          <w:color w:val="auto"/>
          <w:sz w:val="22"/>
        </w:rPr>
        <w:t xml:space="preserve">     &lt; Screen, 0&gt;</w:t>
      </w:r>
    </w:p>
    <w:p w14:paraId="442B4529" w14:textId="035244B9" w:rsidR="001B35DE" w:rsidRDefault="001B35DE" w:rsidP="001B35DE">
      <w:pPr>
        <w:spacing w:after="0" w:line="240" w:lineRule="auto"/>
        <w:ind w:left="0" w:right="120" w:firstLine="0"/>
        <w:jc w:val="left"/>
        <w:textAlignment w:val="baseline"/>
        <w:rPr>
          <w:rFonts w:asciiTheme="majorBidi" w:hAnsiTheme="majorBidi" w:cstheme="majorBidi"/>
          <w:b/>
          <w:bCs/>
          <w:color w:val="auto"/>
          <w:sz w:val="22"/>
        </w:rPr>
      </w:pPr>
      <w:r>
        <w:rPr>
          <w:rFonts w:asciiTheme="majorBidi" w:hAnsiTheme="majorBidi" w:cstheme="majorBidi"/>
          <w:b/>
          <w:bCs/>
          <w:color w:val="auto"/>
          <w:sz w:val="22"/>
        </w:rPr>
        <w:t>If SelectedVal = 1</w:t>
      </w:r>
    </w:p>
    <w:p w14:paraId="4B09173A" w14:textId="0F343DF3" w:rsidR="001B35DE" w:rsidRDefault="001B35DE" w:rsidP="001B35DE">
      <w:pPr>
        <w:spacing w:after="0" w:line="240" w:lineRule="auto"/>
        <w:ind w:left="0" w:right="120" w:firstLine="0"/>
        <w:jc w:val="left"/>
        <w:textAlignment w:val="baseline"/>
        <w:rPr>
          <w:rFonts w:asciiTheme="majorBidi" w:hAnsiTheme="majorBidi" w:cstheme="majorBidi"/>
          <w:b/>
          <w:bCs/>
          <w:color w:val="auto"/>
          <w:sz w:val="22"/>
        </w:rPr>
      </w:pPr>
      <w:r>
        <w:rPr>
          <w:rFonts w:asciiTheme="majorBidi" w:hAnsiTheme="majorBidi" w:cstheme="majorBidi"/>
          <w:b/>
          <w:bCs/>
          <w:color w:val="auto"/>
          <w:sz w:val="22"/>
        </w:rPr>
        <w:t xml:space="preserve">     &lt; Screen, 1&gt;</w:t>
      </w:r>
    </w:p>
    <w:p w14:paraId="41A673C4" w14:textId="67683B60" w:rsidR="001B35DE" w:rsidRDefault="001B35DE" w:rsidP="001B35DE">
      <w:pPr>
        <w:spacing w:after="0" w:line="240" w:lineRule="auto"/>
        <w:ind w:left="0" w:right="120" w:firstLine="0"/>
        <w:jc w:val="left"/>
        <w:textAlignment w:val="baseline"/>
        <w:rPr>
          <w:rFonts w:asciiTheme="majorBidi" w:hAnsiTheme="majorBidi" w:cstheme="majorBidi"/>
          <w:b/>
          <w:bCs/>
          <w:color w:val="auto"/>
          <w:sz w:val="22"/>
        </w:rPr>
      </w:pPr>
      <w:r>
        <w:rPr>
          <w:rFonts w:asciiTheme="majorBidi" w:hAnsiTheme="majorBidi" w:cstheme="majorBidi"/>
          <w:b/>
          <w:bCs/>
          <w:color w:val="auto"/>
          <w:sz w:val="22"/>
        </w:rPr>
        <w:t>If SelectedVal = 2</w:t>
      </w:r>
    </w:p>
    <w:p w14:paraId="29B3FAE0" w14:textId="77834CE0" w:rsidR="001B35DE" w:rsidRDefault="001B35DE" w:rsidP="001B35DE">
      <w:pPr>
        <w:spacing w:after="0" w:line="240" w:lineRule="auto"/>
        <w:ind w:left="0" w:right="120" w:firstLine="0"/>
        <w:jc w:val="left"/>
        <w:textAlignment w:val="baseline"/>
        <w:rPr>
          <w:rFonts w:asciiTheme="majorBidi" w:hAnsiTheme="majorBidi" w:cstheme="majorBidi"/>
          <w:b/>
          <w:bCs/>
          <w:color w:val="auto"/>
          <w:sz w:val="22"/>
        </w:rPr>
      </w:pPr>
      <w:r>
        <w:rPr>
          <w:rFonts w:asciiTheme="majorBidi" w:hAnsiTheme="majorBidi" w:cstheme="majorBidi"/>
          <w:b/>
          <w:bCs/>
          <w:color w:val="auto"/>
          <w:sz w:val="22"/>
        </w:rPr>
        <w:t xml:space="preserve">     &lt; Screen, 2&gt;</w:t>
      </w:r>
    </w:p>
    <w:p w14:paraId="6580F386" w14:textId="45682F5D" w:rsidR="001B35DE" w:rsidRDefault="001B35DE" w:rsidP="001B35DE">
      <w:pPr>
        <w:spacing w:after="0" w:line="240" w:lineRule="auto"/>
        <w:ind w:left="0" w:right="120" w:firstLine="0"/>
        <w:jc w:val="left"/>
        <w:textAlignment w:val="baseline"/>
        <w:rPr>
          <w:rFonts w:asciiTheme="majorBidi" w:hAnsiTheme="majorBidi" w:cstheme="majorBidi"/>
          <w:b/>
          <w:bCs/>
          <w:color w:val="auto"/>
          <w:sz w:val="22"/>
        </w:rPr>
      </w:pPr>
      <w:r>
        <w:rPr>
          <w:rFonts w:asciiTheme="majorBidi" w:hAnsiTheme="majorBidi" w:cstheme="majorBidi"/>
          <w:b/>
          <w:bCs/>
          <w:color w:val="auto"/>
          <w:sz w:val="22"/>
        </w:rPr>
        <w:t>If SelectedVal = 3</w:t>
      </w:r>
    </w:p>
    <w:p w14:paraId="1F0B37EB" w14:textId="01C5EEED" w:rsidR="001B35DE" w:rsidRDefault="001B35DE" w:rsidP="001B35DE">
      <w:pPr>
        <w:spacing w:after="0" w:line="240" w:lineRule="auto"/>
        <w:ind w:left="0" w:right="120" w:firstLine="0"/>
        <w:jc w:val="left"/>
        <w:textAlignment w:val="baseline"/>
        <w:rPr>
          <w:rFonts w:asciiTheme="majorBidi" w:hAnsiTheme="majorBidi" w:cstheme="majorBidi"/>
          <w:b/>
          <w:bCs/>
          <w:color w:val="auto"/>
          <w:sz w:val="22"/>
        </w:rPr>
      </w:pPr>
      <w:r>
        <w:rPr>
          <w:rFonts w:asciiTheme="majorBidi" w:hAnsiTheme="majorBidi" w:cstheme="majorBidi"/>
          <w:b/>
          <w:bCs/>
          <w:color w:val="auto"/>
          <w:sz w:val="22"/>
        </w:rPr>
        <w:t xml:space="preserve">     &lt; Screen, 3&gt;</w:t>
      </w:r>
    </w:p>
    <w:p w14:paraId="1A2BAEB3" w14:textId="3334B438" w:rsidR="001B35DE" w:rsidRDefault="001B35DE" w:rsidP="001B35DE">
      <w:pPr>
        <w:spacing w:after="0" w:line="240" w:lineRule="auto"/>
        <w:ind w:left="0" w:right="120" w:firstLine="0"/>
        <w:jc w:val="left"/>
        <w:textAlignment w:val="baseline"/>
        <w:rPr>
          <w:rFonts w:asciiTheme="majorBidi" w:hAnsiTheme="majorBidi" w:cstheme="majorBidi"/>
          <w:b/>
          <w:bCs/>
          <w:color w:val="auto"/>
          <w:sz w:val="22"/>
        </w:rPr>
      </w:pPr>
      <w:r>
        <w:rPr>
          <w:rFonts w:asciiTheme="majorBidi" w:hAnsiTheme="majorBidi" w:cstheme="majorBidi"/>
          <w:b/>
          <w:bCs/>
          <w:color w:val="auto"/>
          <w:sz w:val="22"/>
        </w:rPr>
        <w:t>..</w:t>
      </w:r>
    </w:p>
    <w:p w14:paraId="07F28A6F" w14:textId="3895DF54" w:rsidR="001B35DE" w:rsidRDefault="001B35DE" w:rsidP="001B35DE">
      <w:pPr>
        <w:spacing w:after="0" w:line="240" w:lineRule="auto"/>
        <w:ind w:left="0" w:right="120" w:firstLine="0"/>
        <w:jc w:val="left"/>
        <w:textAlignment w:val="baseline"/>
        <w:rPr>
          <w:rFonts w:asciiTheme="majorBidi" w:hAnsiTheme="majorBidi" w:cstheme="majorBidi"/>
          <w:b/>
          <w:bCs/>
          <w:color w:val="auto"/>
          <w:sz w:val="22"/>
        </w:rPr>
      </w:pPr>
      <w:r>
        <w:rPr>
          <w:rFonts w:asciiTheme="majorBidi" w:hAnsiTheme="majorBidi" w:cstheme="majorBidi"/>
          <w:b/>
          <w:bCs/>
          <w:color w:val="auto"/>
          <w:sz w:val="22"/>
        </w:rPr>
        <w:t>..</w:t>
      </w:r>
    </w:p>
    <w:p w14:paraId="64B9ED31" w14:textId="77777777" w:rsidR="001B35DE" w:rsidRDefault="001B35DE" w:rsidP="001B35DE">
      <w:pPr>
        <w:spacing w:after="0" w:line="240" w:lineRule="auto"/>
        <w:ind w:left="0" w:right="120" w:firstLine="0"/>
        <w:jc w:val="left"/>
        <w:textAlignment w:val="baseline"/>
        <w:rPr>
          <w:rFonts w:asciiTheme="majorBidi" w:hAnsiTheme="majorBidi" w:cstheme="majorBidi"/>
          <w:b/>
          <w:bCs/>
          <w:color w:val="auto"/>
          <w:sz w:val="22"/>
        </w:rPr>
      </w:pPr>
    </w:p>
    <w:p w14:paraId="25C0F263" w14:textId="19AEEE39" w:rsidR="001B35DE" w:rsidRDefault="001B35DE" w:rsidP="001B35DE">
      <w:pPr>
        <w:spacing w:after="0" w:line="240" w:lineRule="auto"/>
        <w:ind w:left="0" w:right="120" w:firstLine="0"/>
        <w:jc w:val="left"/>
        <w:textAlignment w:val="baseline"/>
        <w:rPr>
          <w:rFonts w:asciiTheme="majorBidi" w:hAnsiTheme="majorBidi" w:cstheme="majorBidi"/>
          <w:b/>
          <w:bCs/>
          <w:color w:val="auto"/>
          <w:sz w:val="22"/>
        </w:rPr>
      </w:pPr>
      <w:r>
        <w:rPr>
          <w:rFonts w:asciiTheme="majorBidi" w:hAnsiTheme="majorBidi" w:cstheme="majorBidi"/>
          <w:b/>
          <w:bCs/>
          <w:color w:val="auto"/>
          <w:sz w:val="22"/>
        </w:rPr>
        <w:t xml:space="preserve"> If SelectedVal = N-1</w:t>
      </w:r>
    </w:p>
    <w:p w14:paraId="761F88DE" w14:textId="569AB362" w:rsidR="001B35DE" w:rsidRDefault="001B35DE" w:rsidP="001B35DE">
      <w:pPr>
        <w:spacing w:after="0" w:line="240" w:lineRule="auto"/>
        <w:ind w:left="0" w:right="120" w:firstLine="0"/>
        <w:jc w:val="left"/>
        <w:textAlignment w:val="baseline"/>
        <w:rPr>
          <w:rFonts w:asciiTheme="majorBidi" w:hAnsiTheme="majorBidi" w:cstheme="majorBidi"/>
          <w:b/>
          <w:bCs/>
          <w:color w:val="auto"/>
          <w:sz w:val="22"/>
        </w:rPr>
      </w:pPr>
      <w:r>
        <w:rPr>
          <w:rFonts w:asciiTheme="majorBidi" w:hAnsiTheme="majorBidi" w:cstheme="majorBidi"/>
          <w:b/>
          <w:bCs/>
          <w:color w:val="auto"/>
          <w:sz w:val="22"/>
        </w:rPr>
        <w:t xml:space="preserve">     &lt; Screen, N-1&gt;</w:t>
      </w:r>
    </w:p>
    <w:p w14:paraId="7A44BDB3" w14:textId="49BB6924" w:rsidR="00CF7775" w:rsidRDefault="00CF7775" w:rsidP="001B35DE">
      <w:pPr>
        <w:spacing w:after="0" w:line="240" w:lineRule="auto"/>
        <w:ind w:left="360" w:right="120" w:firstLine="0"/>
        <w:jc w:val="left"/>
        <w:textAlignment w:val="baseline"/>
        <w:rPr>
          <w:rFonts w:asciiTheme="majorBidi" w:hAnsiTheme="majorBidi" w:cstheme="majorBidi"/>
          <w:color w:val="0000FF"/>
          <w:sz w:val="22"/>
        </w:rPr>
      </w:pPr>
    </w:p>
    <w:p w14:paraId="35BD6C29" w14:textId="77777777" w:rsidR="001B35DE" w:rsidRPr="00AC1FEB" w:rsidRDefault="001B35DE">
      <w:pPr>
        <w:spacing w:after="0" w:line="240" w:lineRule="auto"/>
        <w:ind w:left="360" w:right="120" w:firstLine="0"/>
        <w:jc w:val="left"/>
        <w:textAlignment w:val="baseline"/>
        <w:rPr>
          <w:rFonts w:asciiTheme="majorBidi" w:hAnsiTheme="majorBidi" w:cstheme="majorBidi"/>
          <w:color w:val="0000FF"/>
          <w:sz w:val="22"/>
        </w:rPr>
        <w:pPrChange w:id="1100" w:author="adm" w:date="2016-12-14T16:15:00Z">
          <w:pPr>
            <w:numPr>
              <w:numId w:val="30"/>
            </w:numPr>
            <w:tabs>
              <w:tab w:val="num" w:pos="720"/>
            </w:tabs>
            <w:spacing w:after="0" w:line="240" w:lineRule="auto"/>
            <w:ind w:left="720" w:right="120" w:hanging="360"/>
            <w:jc w:val="left"/>
            <w:textAlignment w:val="baseline"/>
          </w:pPr>
        </w:pPrChange>
      </w:pPr>
    </w:p>
    <w:p w14:paraId="3E675116" w14:textId="65D6BE05" w:rsidR="00B40032" w:rsidRPr="00AC1FEB" w:rsidRDefault="00B40032" w:rsidP="00B40032">
      <w:pPr>
        <w:numPr>
          <w:ilvl w:val="0"/>
          <w:numId w:val="30"/>
        </w:numPr>
        <w:spacing w:after="0" w:line="240" w:lineRule="auto"/>
        <w:ind w:right="120"/>
        <w:jc w:val="left"/>
        <w:textAlignment w:val="baseline"/>
        <w:rPr>
          <w:rFonts w:asciiTheme="majorBidi" w:hAnsiTheme="majorBidi" w:cstheme="majorBidi"/>
          <w:color w:val="auto"/>
          <w:sz w:val="22"/>
          <w:rPrChange w:id="1101" w:author="adm" w:date="2016-12-14T16:15:00Z">
            <w:rPr>
              <w:rFonts w:ascii="Arial" w:hAnsi="Arial" w:cs="Arial"/>
              <w:color w:val="0000FF"/>
              <w:sz w:val="22"/>
            </w:rPr>
          </w:rPrChange>
        </w:rPr>
      </w:pPr>
      <w:r w:rsidRPr="00AC1FEB">
        <w:rPr>
          <w:rFonts w:asciiTheme="majorBidi" w:hAnsiTheme="majorBidi" w:cstheme="majorBidi"/>
          <w:b/>
          <w:bCs/>
          <w:color w:val="auto"/>
          <w:sz w:val="22"/>
          <w:rPrChange w:id="1102" w:author="adm" w:date="2016-12-14T16:15:00Z">
            <w:rPr>
              <w:rFonts w:ascii="Arial" w:hAnsi="Arial" w:cs="Arial"/>
              <w:b/>
              <w:bCs/>
              <w:color w:val="0000FF"/>
              <w:sz w:val="22"/>
            </w:rPr>
          </w:rPrChange>
        </w:rPr>
        <w:t xml:space="preserve">standard button </w:t>
      </w:r>
      <w:r w:rsidRPr="00AC1FEB">
        <w:rPr>
          <w:rFonts w:asciiTheme="majorBidi" w:hAnsiTheme="majorBidi" w:cstheme="majorBidi"/>
          <w:color w:val="auto"/>
          <w:sz w:val="22"/>
          <w:rPrChange w:id="1103" w:author="adm" w:date="2016-12-14T16:15:00Z">
            <w:rPr>
              <w:rFonts w:ascii="Arial" w:hAnsi="Arial" w:cs="Arial"/>
              <w:color w:val="0000FF"/>
              <w:sz w:val="22"/>
            </w:rPr>
          </w:rPrChange>
        </w:rPr>
        <w:t>: this type is  used  to enable moving  from screen to another screen  ,in this type we  </w:t>
      </w:r>
      <w:r w:rsidRPr="00AC1FEB">
        <w:rPr>
          <w:rFonts w:asciiTheme="majorBidi" w:hAnsiTheme="majorBidi" w:cstheme="majorBidi"/>
          <w:color w:val="auto"/>
          <w:sz w:val="22"/>
          <w:shd w:val="clear" w:color="auto" w:fill="FFFFFF"/>
          <w:rPrChange w:id="1104" w:author="adm" w:date="2016-12-14T16:15:00Z">
            <w:rPr>
              <w:rFonts w:ascii="Arial" w:hAnsi="Arial" w:cs="Arial"/>
              <w:color w:val="0000FF"/>
              <w:sz w:val="22"/>
              <w:shd w:val="clear" w:color="auto" w:fill="FFFFFF"/>
            </w:rPr>
          </w:rPrChange>
        </w:rPr>
        <w:t xml:space="preserve">specified a field for </w:t>
      </w:r>
      <w:r w:rsidRPr="00AC1FEB">
        <w:rPr>
          <w:rFonts w:asciiTheme="majorBidi" w:hAnsiTheme="majorBidi" w:cstheme="majorBidi"/>
          <w:color w:val="auto"/>
          <w:sz w:val="22"/>
          <w:rPrChange w:id="1105" w:author="adm" w:date="2016-12-14T16:15:00Z">
            <w:rPr>
              <w:rFonts w:ascii="Arial" w:hAnsi="Arial" w:cs="Arial"/>
              <w:color w:val="0000FF"/>
              <w:sz w:val="22"/>
            </w:rPr>
          </w:rPrChange>
        </w:rPr>
        <w:t> name ,default value, conditions ,and the next  screen.</w:t>
      </w:r>
    </w:p>
    <w:p w14:paraId="6D0C77F7" w14:textId="77777777" w:rsidR="000E194D" w:rsidRPr="00AC1FEB" w:rsidRDefault="000E194D">
      <w:pPr>
        <w:spacing w:after="0" w:line="240" w:lineRule="auto"/>
        <w:ind w:left="720" w:right="120" w:firstLine="0"/>
        <w:jc w:val="left"/>
        <w:textAlignment w:val="baseline"/>
        <w:rPr>
          <w:rFonts w:asciiTheme="majorBidi" w:hAnsiTheme="majorBidi" w:cstheme="majorBidi"/>
          <w:color w:val="0000FF"/>
          <w:sz w:val="22"/>
        </w:rPr>
        <w:pPrChange w:id="1106" w:author="adm" w:date="2016-12-14T14:21:00Z">
          <w:pPr>
            <w:numPr>
              <w:numId w:val="30"/>
            </w:numPr>
            <w:tabs>
              <w:tab w:val="num" w:pos="720"/>
            </w:tabs>
            <w:spacing w:after="0" w:line="240" w:lineRule="auto"/>
            <w:ind w:left="720" w:right="120" w:hanging="360"/>
            <w:jc w:val="left"/>
            <w:textAlignment w:val="baseline"/>
          </w:pPr>
        </w:pPrChange>
      </w:pPr>
    </w:p>
    <w:tbl>
      <w:tblPr>
        <w:tblStyle w:val="af"/>
        <w:tblW w:w="0" w:type="auto"/>
        <w:tblInd w:w="-5" w:type="dxa"/>
        <w:tblLook w:val="04A0" w:firstRow="1" w:lastRow="0" w:firstColumn="1" w:lastColumn="0" w:noHBand="0" w:noVBand="1"/>
      </w:tblPr>
      <w:tblGrid>
        <w:gridCol w:w="4911"/>
        <w:gridCol w:w="4331"/>
      </w:tblGrid>
      <w:tr w:rsidR="007144D0" w:rsidRPr="00AC1FEB" w14:paraId="7EA6642F" w14:textId="6B04AD58" w:rsidTr="00C010D2">
        <w:tc>
          <w:tcPr>
            <w:tcW w:w="4911" w:type="dxa"/>
          </w:tcPr>
          <w:p w14:paraId="3593B57E" w14:textId="72A9D890" w:rsidR="007144D0" w:rsidRPr="00AC1FEB" w:rsidRDefault="007144D0" w:rsidP="00346481">
            <w:pPr>
              <w:spacing w:after="0" w:line="240" w:lineRule="auto"/>
              <w:ind w:left="0" w:right="120" w:firstLine="0"/>
              <w:jc w:val="left"/>
              <w:textAlignment w:val="baseline"/>
              <w:rPr>
                <w:rFonts w:asciiTheme="majorBidi" w:hAnsiTheme="majorBidi" w:cstheme="majorBidi"/>
                <w:color w:val="0000FF"/>
                <w:sz w:val="22"/>
              </w:rPr>
            </w:pPr>
            <w:r w:rsidRPr="00AC1FEB">
              <w:rPr>
                <w:rFonts w:asciiTheme="majorBidi" w:hAnsiTheme="majorBidi" w:cstheme="majorBidi"/>
              </w:rPr>
              <w:object w:dxaOrig="6525" w:dyaOrig="3570" w14:anchorId="158961FC">
                <v:shape id="_x0000_i1066" type="#_x0000_t75" style="width:228.75pt;height:178.5pt" o:ole="">
                  <v:imagedata r:id="rId21" o:title=""/>
                </v:shape>
                <o:OLEObject Type="Embed" ProgID="PBrush" ShapeID="_x0000_i1066" DrawAspect="Content" ObjectID="_1543911924" r:id="rId22"/>
              </w:object>
            </w:r>
            <w:del w:id="1107" w:author="adm" w:date="2016-12-14T16:17:00Z">
              <w:r w:rsidRPr="00AC1FEB" w:rsidDel="00CF7775">
                <w:rPr>
                  <w:rFonts w:asciiTheme="majorBidi" w:hAnsiTheme="majorBidi" w:cstheme="majorBidi"/>
                </w:rPr>
                <w:fldChar w:fldCharType="begin"/>
              </w:r>
              <w:r w:rsidRPr="00AC1FEB" w:rsidDel="00CF7775">
                <w:rPr>
                  <w:rFonts w:asciiTheme="majorBidi" w:hAnsiTheme="majorBidi" w:cstheme="majorBidi"/>
                </w:rPr>
                <w:fldChar w:fldCharType="end"/>
              </w:r>
            </w:del>
          </w:p>
        </w:tc>
        <w:tc>
          <w:tcPr>
            <w:tcW w:w="4331" w:type="dxa"/>
          </w:tcPr>
          <w:p w14:paraId="374D9BD8" w14:textId="77777777" w:rsidR="007144D0" w:rsidRDefault="007144D0" w:rsidP="00346481">
            <w:pPr>
              <w:spacing w:after="0" w:line="240" w:lineRule="auto"/>
              <w:ind w:left="0" w:right="120" w:firstLine="0"/>
              <w:jc w:val="left"/>
              <w:textAlignment w:val="baseline"/>
              <w:rPr>
                <w:noProof/>
              </w:rPr>
            </w:pPr>
          </w:p>
          <w:p w14:paraId="2D7B07D3" w14:textId="6D35781B" w:rsidR="007144D0" w:rsidRPr="00AC1FEB" w:rsidRDefault="007144D0" w:rsidP="00346481">
            <w:pPr>
              <w:spacing w:after="0" w:line="240" w:lineRule="auto"/>
              <w:ind w:left="0" w:right="120" w:firstLine="0"/>
              <w:jc w:val="left"/>
              <w:textAlignment w:val="baseline"/>
              <w:rPr>
                <w:rFonts w:asciiTheme="majorBidi" w:hAnsiTheme="majorBidi" w:cstheme="majorBidi"/>
              </w:rPr>
            </w:pPr>
            <w:r>
              <w:rPr>
                <w:noProof/>
                <w:lang w:bidi="ar-SA"/>
              </w:rPr>
              <w:drawing>
                <wp:inline distT="0" distB="0" distL="0" distR="0" wp14:anchorId="77B9C5A4" wp14:editId="745DB7DD">
                  <wp:extent cx="2047828" cy="27882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37344" t="28337" r="51574" b="45754"/>
                          <a:stretch/>
                        </pic:blipFill>
                        <pic:spPr bwMode="auto">
                          <a:xfrm>
                            <a:off x="0" y="0"/>
                            <a:ext cx="2063062" cy="2809028"/>
                          </a:xfrm>
                          <a:prstGeom prst="rect">
                            <a:avLst/>
                          </a:prstGeom>
                          <a:ln>
                            <a:noFill/>
                          </a:ln>
                          <a:extLst>
                            <a:ext uri="{53640926-AAD7-44D8-BBD7-CCE9431645EC}">
                              <a14:shadowObscured xmlns:a14="http://schemas.microsoft.com/office/drawing/2010/main"/>
                            </a:ext>
                          </a:extLst>
                        </pic:spPr>
                      </pic:pic>
                    </a:graphicData>
                  </a:graphic>
                </wp:inline>
              </w:drawing>
            </w:r>
          </w:p>
        </w:tc>
      </w:tr>
      <w:tr w:rsidR="007144D0" w:rsidRPr="00AC1FEB" w14:paraId="4D0474C9" w14:textId="63E7F10F" w:rsidTr="00C010D2">
        <w:trPr>
          <w:trHeight w:val="70"/>
        </w:trPr>
        <w:tc>
          <w:tcPr>
            <w:tcW w:w="4911" w:type="dxa"/>
          </w:tcPr>
          <w:p w14:paraId="505E4EDE" w14:textId="75EE3AD9" w:rsidR="007144D0" w:rsidRPr="00AC1FEB" w:rsidRDefault="007144D0">
            <w:pPr>
              <w:spacing w:after="0" w:line="240" w:lineRule="auto"/>
              <w:ind w:left="0" w:right="120" w:firstLine="0"/>
              <w:jc w:val="center"/>
              <w:textAlignment w:val="baseline"/>
              <w:rPr>
                <w:rFonts w:asciiTheme="majorBidi" w:hAnsiTheme="majorBidi" w:cstheme="majorBidi"/>
                <w:color w:val="0000FF"/>
                <w:szCs w:val="20"/>
                <w:rPrChange w:id="1108" w:author="adm" w:date="2016-12-14T14:25:00Z">
                  <w:rPr>
                    <w:rFonts w:ascii="Arial" w:hAnsi="Arial" w:cs="Arial"/>
                    <w:color w:val="0000FF"/>
                    <w:sz w:val="22"/>
                  </w:rPr>
                </w:rPrChange>
              </w:rPr>
              <w:pPrChange w:id="1109" w:author="adm" w:date="2016-12-14T14:24:00Z">
                <w:pPr>
                  <w:spacing w:after="0" w:line="240" w:lineRule="auto"/>
                  <w:ind w:left="0" w:right="120" w:firstLine="0"/>
                  <w:jc w:val="left"/>
                  <w:textAlignment w:val="baseline"/>
                </w:pPr>
              </w:pPrChange>
            </w:pPr>
            <w:r w:rsidRPr="00AC1FEB">
              <w:rPr>
                <w:rFonts w:asciiTheme="majorBidi" w:hAnsiTheme="majorBidi" w:cstheme="majorBidi"/>
                <w:color w:val="auto"/>
                <w:szCs w:val="20"/>
                <w:rPrChange w:id="1110" w:author="adm" w:date="2016-12-14T16:20:00Z">
                  <w:rPr>
                    <w:rFonts w:ascii="Arial" w:hAnsi="Arial" w:cs="Arial"/>
                    <w:color w:val="0000FF"/>
                    <w:sz w:val="22"/>
                  </w:rPr>
                </w:rPrChange>
              </w:rPr>
              <w:t>Fig 3:</w:t>
            </w:r>
          </w:p>
        </w:tc>
        <w:tc>
          <w:tcPr>
            <w:tcW w:w="4331" w:type="dxa"/>
          </w:tcPr>
          <w:p w14:paraId="5417AA42" w14:textId="3FBED420" w:rsidR="007144D0" w:rsidRPr="00990EA7" w:rsidRDefault="007144D0">
            <w:pPr>
              <w:spacing w:after="0" w:line="240" w:lineRule="auto"/>
              <w:ind w:left="0" w:right="120" w:firstLine="0"/>
              <w:jc w:val="center"/>
              <w:textAlignment w:val="baseline"/>
              <w:rPr>
                <w:rFonts w:asciiTheme="majorBidi" w:hAnsiTheme="majorBidi" w:cstheme="majorBidi"/>
                <w:color w:val="auto"/>
                <w:szCs w:val="20"/>
              </w:rPr>
            </w:pPr>
            <w:r>
              <w:rPr>
                <w:rFonts w:asciiTheme="majorBidi" w:hAnsiTheme="majorBidi" w:cstheme="majorBidi"/>
                <w:color w:val="auto"/>
                <w:szCs w:val="20"/>
              </w:rPr>
              <w:t>Fig 3.1:</w:t>
            </w:r>
          </w:p>
        </w:tc>
      </w:tr>
    </w:tbl>
    <w:p w14:paraId="4D5EEF00" w14:textId="77777777" w:rsidR="00C010D2" w:rsidRDefault="00C010D2" w:rsidP="00C010D2">
      <w:pPr>
        <w:spacing w:after="0" w:line="240" w:lineRule="auto"/>
        <w:ind w:left="720" w:right="120" w:firstLine="0"/>
        <w:jc w:val="left"/>
        <w:textAlignment w:val="baseline"/>
        <w:rPr>
          <w:rFonts w:asciiTheme="majorBidi" w:hAnsiTheme="majorBidi" w:cstheme="majorBidi"/>
          <w:noProof/>
          <w:color w:val="0000FF"/>
          <w:sz w:val="22"/>
        </w:rPr>
      </w:pPr>
    </w:p>
    <w:p w14:paraId="44B9C602" w14:textId="77777777" w:rsidR="005E7477" w:rsidRDefault="005E7477" w:rsidP="00C010D2">
      <w:pPr>
        <w:spacing w:after="0" w:line="240" w:lineRule="auto"/>
        <w:ind w:left="720" w:right="120" w:firstLine="0"/>
        <w:jc w:val="right"/>
        <w:textAlignment w:val="baseline"/>
        <w:rPr>
          <w:rFonts w:asciiTheme="majorBidi" w:hAnsiTheme="majorBidi" w:cstheme="majorBidi"/>
          <w:color w:val="0000FF"/>
          <w:sz w:val="22"/>
        </w:rPr>
      </w:pPr>
    </w:p>
    <w:p w14:paraId="145A5211" w14:textId="77777777" w:rsidR="005E7477" w:rsidRDefault="005E7477" w:rsidP="00C010D2">
      <w:pPr>
        <w:spacing w:after="0" w:line="240" w:lineRule="auto"/>
        <w:ind w:left="720" w:right="120" w:firstLine="0"/>
        <w:jc w:val="right"/>
        <w:textAlignment w:val="baseline"/>
        <w:rPr>
          <w:rFonts w:asciiTheme="majorBidi" w:hAnsiTheme="majorBidi" w:cstheme="majorBidi"/>
          <w:color w:val="0000FF"/>
          <w:sz w:val="22"/>
        </w:rPr>
      </w:pPr>
    </w:p>
    <w:p w14:paraId="71A24CF8" w14:textId="3B93135B" w:rsidR="002B2C36" w:rsidRDefault="00C010D2" w:rsidP="00C010D2">
      <w:pPr>
        <w:spacing w:after="0" w:line="240" w:lineRule="auto"/>
        <w:ind w:left="720" w:right="120" w:firstLine="0"/>
        <w:jc w:val="right"/>
        <w:textAlignment w:val="baseline"/>
        <w:rPr>
          <w:rFonts w:asciiTheme="majorBidi" w:hAnsiTheme="majorBidi" w:cstheme="majorBidi"/>
          <w:color w:val="0000FF"/>
          <w:sz w:val="22"/>
        </w:rPr>
      </w:pPr>
      <w:r>
        <w:rPr>
          <w:rFonts w:asciiTheme="majorBidi" w:hAnsiTheme="majorBidi" w:cstheme="majorBidi"/>
          <w:noProof/>
          <w:color w:val="0000FF"/>
          <w:sz w:val="22"/>
          <w:lang w:bidi="ar-SA"/>
        </w:rPr>
        <w:drawing>
          <wp:inline distT="0" distB="0" distL="0" distR="0" wp14:anchorId="07ABABF8" wp14:editId="0A32DA6C">
            <wp:extent cx="1895475" cy="1957070"/>
            <wp:effectExtent l="0" t="0" r="9525"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pic:cNvPicPr>
                      <a:picLocks noChangeAspect="1" noChangeArrowheads="1"/>
                    </pic:cNvPicPr>
                  </pic:nvPicPr>
                  <pic:blipFill rotWithShape="1">
                    <a:blip r:embed="rId24">
                      <a:extLst>
                        <a:ext uri="{28A0092B-C50C-407E-A947-70E740481C1C}">
                          <a14:useLocalDpi xmlns:a14="http://schemas.microsoft.com/office/drawing/2010/main" val="0"/>
                        </a:ext>
                      </a:extLst>
                    </a:blip>
                    <a:srcRect t="13109"/>
                    <a:stretch/>
                  </pic:blipFill>
                  <pic:spPr bwMode="auto">
                    <a:xfrm>
                      <a:off x="0" y="0"/>
                      <a:ext cx="1908647" cy="1970670"/>
                    </a:xfrm>
                    <a:prstGeom prst="rect">
                      <a:avLst/>
                    </a:prstGeom>
                    <a:noFill/>
                    <a:ln>
                      <a:noFill/>
                    </a:ln>
                    <a:extLst>
                      <a:ext uri="{53640926-AAD7-44D8-BBD7-CCE9431645EC}">
                        <a14:shadowObscured xmlns:a14="http://schemas.microsoft.com/office/drawing/2010/main"/>
                      </a:ext>
                    </a:extLst>
                  </pic:spPr>
                </pic:pic>
              </a:graphicData>
            </a:graphic>
          </wp:inline>
        </w:drawing>
      </w:r>
    </w:p>
    <w:p w14:paraId="70EEEF82" w14:textId="430CD689" w:rsidR="00C010D2" w:rsidRPr="00AC1FEB" w:rsidRDefault="00C010D2">
      <w:pPr>
        <w:spacing w:after="0" w:line="240" w:lineRule="auto"/>
        <w:ind w:left="720" w:right="120" w:firstLine="0"/>
        <w:jc w:val="left"/>
        <w:textAlignment w:val="baseline"/>
        <w:rPr>
          <w:rFonts w:asciiTheme="majorBidi" w:hAnsiTheme="majorBidi" w:cstheme="majorBidi"/>
          <w:color w:val="0000FF"/>
          <w:sz w:val="22"/>
        </w:rPr>
        <w:pPrChange w:id="1111" w:author="adm" w:date="2016-12-14T13:49:00Z">
          <w:pPr>
            <w:numPr>
              <w:numId w:val="30"/>
            </w:numPr>
            <w:tabs>
              <w:tab w:val="num" w:pos="720"/>
            </w:tabs>
            <w:spacing w:after="0" w:line="240" w:lineRule="auto"/>
            <w:ind w:left="720" w:right="120" w:hanging="360"/>
            <w:jc w:val="left"/>
            <w:textAlignment w:val="baseline"/>
          </w:pPr>
        </w:pPrChange>
      </w:pPr>
    </w:p>
    <w:p w14:paraId="2ADD0072" w14:textId="45DCCF45" w:rsidR="001D71E4" w:rsidRPr="00AC1FEB" w:rsidRDefault="00B40032">
      <w:pPr>
        <w:numPr>
          <w:ilvl w:val="0"/>
          <w:numId w:val="30"/>
        </w:numPr>
        <w:spacing w:after="120" w:line="240" w:lineRule="auto"/>
        <w:ind w:right="120"/>
        <w:jc w:val="left"/>
        <w:textAlignment w:val="baseline"/>
        <w:rPr>
          <w:rFonts w:asciiTheme="majorBidi" w:hAnsiTheme="majorBidi" w:cstheme="majorBidi"/>
          <w:color w:val="auto"/>
          <w:sz w:val="22"/>
          <w:rPrChange w:id="1112" w:author="adm" w:date="2016-12-14T16:17:00Z">
            <w:rPr>
              <w:rFonts w:ascii="Arial" w:hAnsi="Arial" w:cs="Arial"/>
              <w:color w:val="0000FF"/>
              <w:szCs w:val="20"/>
              <w:shd w:val="clear" w:color="auto" w:fill="FFFFFF"/>
            </w:rPr>
          </w:rPrChange>
        </w:rPr>
        <w:pPrChange w:id="1113" w:author="adm" w:date="2016-12-14T14:48:00Z">
          <w:pPr>
            <w:spacing w:line="240" w:lineRule="auto"/>
            <w:ind w:right="120"/>
            <w:jc w:val="left"/>
          </w:pPr>
        </w:pPrChange>
      </w:pPr>
      <w:r w:rsidRPr="00AC1FEB">
        <w:rPr>
          <w:rFonts w:asciiTheme="majorBidi" w:hAnsiTheme="majorBidi" w:cstheme="majorBidi"/>
          <w:b/>
          <w:bCs/>
          <w:color w:val="auto"/>
          <w:sz w:val="22"/>
          <w:rPrChange w:id="1114" w:author="adm" w:date="2016-12-14T16:17:00Z">
            <w:rPr>
              <w:rFonts w:ascii="Arial" w:hAnsi="Arial" w:cs="Arial"/>
              <w:color w:val="0000FF"/>
              <w:sz w:val="22"/>
            </w:rPr>
          </w:rPrChange>
        </w:rPr>
        <w:t>defined/</w:t>
      </w:r>
      <w:r w:rsidR="00CF7775" w:rsidRPr="00AC1FEB">
        <w:rPr>
          <w:rFonts w:asciiTheme="majorBidi" w:hAnsiTheme="majorBidi" w:cstheme="majorBidi"/>
          <w:b/>
          <w:bCs/>
          <w:color w:val="auto"/>
          <w:sz w:val="22"/>
          <w:rPrChange w:id="1115" w:author="adm" w:date="2016-12-14T16:17:00Z">
            <w:rPr>
              <w:rFonts w:ascii="Arial" w:hAnsi="Arial" w:cs="Arial"/>
              <w:color w:val="0000FF"/>
              <w:sz w:val="22"/>
            </w:rPr>
          </w:rPrChange>
        </w:rPr>
        <w:t>undefined:</w:t>
      </w:r>
      <w:r w:rsidR="00CF7775" w:rsidRPr="00AC1FEB">
        <w:rPr>
          <w:rFonts w:asciiTheme="majorBidi" w:hAnsiTheme="majorBidi" w:cstheme="majorBidi"/>
          <w:color w:val="auto"/>
          <w:sz w:val="22"/>
          <w:rPrChange w:id="1116" w:author="adm" w:date="2016-12-14T16:17:00Z">
            <w:rPr>
              <w:rFonts w:ascii="Arial" w:hAnsi="Arial" w:cs="Arial"/>
              <w:color w:val="0000FF"/>
              <w:sz w:val="22"/>
            </w:rPr>
          </w:rPrChange>
        </w:rPr>
        <w:t xml:space="preserve"> some</w:t>
      </w:r>
      <w:r w:rsidRPr="00AC1FEB">
        <w:rPr>
          <w:rFonts w:asciiTheme="majorBidi" w:hAnsiTheme="majorBidi" w:cstheme="majorBidi"/>
          <w:color w:val="auto"/>
          <w:sz w:val="22"/>
          <w:rPrChange w:id="1117" w:author="adm" w:date="2016-12-14T16:17:00Z">
            <w:rPr>
              <w:rFonts w:ascii="Arial" w:hAnsi="Arial" w:cs="Arial"/>
              <w:color w:val="0000FF"/>
              <w:sz w:val="22"/>
            </w:rPr>
          </w:rPrChange>
        </w:rPr>
        <w:t xml:space="preserve"> elements </w:t>
      </w:r>
      <w:r w:rsidR="00B623A8" w:rsidRPr="00AC1FEB">
        <w:rPr>
          <w:rFonts w:asciiTheme="majorBidi" w:hAnsiTheme="majorBidi" w:cstheme="majorBidi"/>
          <w:color w:val="auto"/>
          <w:sz w:val="22"/>
          <w:rPrChange w:id="1118" w:author="adm" w:date="2016-12-14T16:17:00Z">
            <w:rPr>
              <w:rFonts w:ascii="Arial" w:hAnsi="Arial" w:cs="Arial"/>
              <w:color w:val="0000FF"/>
              <w:sz w:val="22"/>
            </w:rPr>
          </w:rPrChange>
        </w:rPr>
        <w:t xml:space="preserve">such as a </w:t>
      </w:r>
      <w:r w:rsidR="00CF7775" w:rsidRPr="00AC1FEB">
        <w:rPr>
          <w:rFonts w:asciiTheme="majorBidi" w:hAnsiTheme="majorBidi" w:cstheme="majorBidi"/>
          <w:color w:val="auto"/>
          <w:sz w:val="22"/>
        </w:rPr>
        <w:t>Name, Location,</w:t>
      </w:r>
      <w:r w:rsidR="00B623A8" w:rsidRPr="00AC1FEB">
        <w:rPr>
          <w:rFonts w:asciiTheme="majorBidi" w:hAnsiTheme="majorBidi" w:cstheme="majorBidi"/>
          <w:color w:val="auto"/>
          <w:sz w:val="22"/>
          <w:rPrChange w:id="1119" w:author="adm" w:date="2016-12-14T16:17:00Z">
            <w:rPr>
              <w:rFonts w:ascii="Arial" w:hAnsi="Arial" w:cs="Arial"/>
              <w:color w:val="0000FF"/>
              <w:sz w:val="22"/>
            </w:rPr>
          </w:rPrChange>
        </w:rPr>
        <w:t xml:space="preserve"> can get</w:t>
      </w:r>
      <w:r w:rsidRPr="00AC1FEB">
        <w:rPr>
          <w:rFonts w:asciiTheme="majorBidi" w:hAnsiTheme="majorBidi" w:cstheme="majorBidi"/>
          <w:color w:val="auto"/>
          <w:sz w:val="22"/>
          <w:rPrChange w:id="1120" w:author="adm" w:date="2016-12-14T16:17:00Z">
            <w:rPr>
              <w:rFonts w:ascii="Arial" w:hAnsi="Arial" w:cs="Arial"/>
              <w:color w:val="0000FF"/>
              <w:sz w:val="22"/>
            </w:rPr>
          </w:rPrChange>
        </w:rPr>
        <w:t xml:space="preserve"> </w:t>
      </w:r>
      <w:r w:rsidRPr="00AC1FEB">
        <w:rPr>
          <w:rFonts w:asciiTheme="majorBidi" w:hAnsiTheme="majorBidi" w:cstheme="majorBidi"/>
          <w:color w:val="auto"/>
          <w:szCs w:val="20"/>
          <w:shd w:val="clear" w:color="auto" w:fill="FFFFFF"/>
          <w:rPrChange w:id="1121" w:author="adm" w:date="2016-12-14T16:17:00Z">
            <w:rPr>
              <w:rFonts w:ascii="Arial" w:hAnsi="Arial" w:cs="Arial"/>
              <w:color w:val="0000FF"/>
              <w:szCs w:val="20"/>
              <w:shd w:val="clear" w:color="auto" w:fill="FFFFFF"/>
            </w:rPr>
          </w:rPrChange>
        </w:rPr>
        <w:t xml:space="preserve">a lot </w:t>
      </w:r>
      <w:r w:rsidR="00272AC3" w:rsidRPr="00AC1FEB">
        <w:rPr>
          <w:rFonts w:asciiTheme="majorBidi" w:hAnsiTheme="majorBidi" w:cstheme="majorBidi"/>
          <w:color w:val="auto"/>
          <w:szCs w:val="20"/>
          <w:shd w:val="clear" w:color="auto" w:fill="FFFFFF"/>
        </w:rPr>
        <w:t>of varied</w:t>
      </w:r>
      <w:r w:rsidR="000D7821" w:rsidRPr="00AC1FEB">
        <w:rPr>
          <w:rFonts w:asciiTheme="majorBidi" w:hAnsiTheme="majorBidi" w:cstheme="majorBidi"/>
          <w:color w:val="auto"/>
          <w:szCs w:val="20"/>
          <w:shd w:val="clear" w:color="auto" w:fill="FFFFFF"/>
          <w:rPrChange w:id="1122" w:author="adm" w:date="2016-12-14T16:17:00Z">
            <w:rPr>
              <w:rFonts w:ascii="Arial" w:hAnsi="Arial" w:cs="Arial"/>
              <w:color w:val="0000FF"/>
              <w:szCs w:val="20"/>
              <w:shd w:val="clear" w:color="auto" w:fill="FFFFFF"/>
            </w:rPr>
          </w:rPrChange>
        </w:rPr>
        <w:t xml:space="preserve"> </w:t>
      </w:r>
      <w:r w:rsidRPr="00AC1FEB">
        <w:rPr>
          <w:rFonts w:asciiTheme="majorBidi" w:hAnsiTheme="majorBidi" w:cstheme="majorBidi"/>
          <w:color w:val="auto"/>
          <w:szCs w:val="20"/>
          <w:shd w:val="clear" w:color="auto" w:fill="FFFFFF"/>
          <w:rPrChange w:id="1123" w:author="adm" w:date="2016-12-14T16:17:00Z">
            <w:rPr>
              <w:rFonts w:ascii="Arial" w:hAnsi="Arial" w:cs="Arial"/>
              <w:color w:val="0000FF"/>
              <w:szCs w:val="20"/>
              <w:shd w:val="clear" w:color="auto" w:fill="FFFFFF"/>
            </w:rPr>
          </w:rPrChange>
        </w:rPr>
        <w:t xml:space="preserve">values so we defined   this </w:t>
      </w:r>
      <w:r w:rsidR="00272AC3" w:rsidRPr="00AC1FEB">
        <w:rPr>
          <w:rFonts w:asciiTheme="majorBidi" w:hAnsiTheme="majorBidi" w:cstheme="majorBidi"/>
          <w:color w:val="auto"/>
          <w:szCs w:val="20"/>
          <w:shd w:val="clear" w:color="auto" w:fill="FFFFFF"/>
        </w:rPr>
        <w:t>type.</w:t>
      </w:r>
    </w:p>
    <w:p w14:paraId="42094125" w14:textId="5F85C4CB" w:rsidR="00B40032" w:rsidRPr="00AC1FEB" w:rsidRDefault="00272AC3">
      <w:pPr>
        <w:spacing w:after="120" w:line="240" w:lineRule="auto"/>
        <w:ind w:left="720" w:right="120" w:firstLine="0"/>
        <w:jc w:val="left"/>
        <w:textAlignment w:val="baseline"/>
        <w:rPr>
          <w:rFonts w:asciiTheme="majorBidi" w:hAnsiTheme="majorBidi" w:cstheme="majorBidi"/>
          <w:color w:val="auto"/>
          <w:sz w:val="22"/>
          <w:rPrChange w:id="1124" w:author="adm" w:date="2016-12-14T16:17:00Z">
            <w:rPr>
              <w:rFonts w:ascii="Arial" w:hAnsi="Arial" w:cs="Arial"/>
              <w:color w:val="0000FF"/>
              <w:sz w:val="22"/>
            </w:rPr>
          </w:rPrChange>
        </w:rPr>
        <w:pPrChange w:id="1125" w:author="adm" w:date="2016-12-14T14:53:00Z">
          <w:pPr>
            <w:spacing w:line="240" w:lineRule="auto"/>
            <w:ind w:right="120"/>
            <w:jc w:val="left"/>
          </w:pPr>
        </w:pPrChange>
      </w:pPr>
      <w:r w:rsidRPr="00AC1FEB">
        <w:rPr>
          <w:rFonts w:asciiTheme="majorBidi" w:hAnsiTheme="majorBidi" w:cstheme="majorBidi"/>
          <w:color w:val="auto"/>
          <w:szCs w:val="20"/>
          <w:shd w:val="clear" w:color="auto" w:fill="FFFFFF"/>
        </w:rPr>
        <w:t xml:space="preserve">we </w:t>
      </w:r>
      <w:r w:rsidRPr="00AC1FEB">
        <w:rPr>
          <w:rFonts w:asciiTheme="majorBidi" w:hAnsiTheme="majorBidi" w:cstheme="majorBidi"/>
          <w:color w:val="auto"/>
          <w:sz w:val="22"/>
        </w:rPr>
        <w:t>specified</w:t>
      </w:r>
      <w:r w:rsidR="00B40032" w:rsidRPr="00AC1FEB">
        <w:rPr>
          <w:rFonts w:asciiTheme="majorBidi" w:hAnsiTheme="majorBidi" w:cstheme="majorBidi"/>
          <w:color w:val="auto"/>
          <w:sz w:val="22"/>
          <w:shd w:val="clear" w:color="auto" w:fill="FFFFFF"/>
          <w:rPrChange w:id="1126" w:author="adm" w:date="2016-12-14T16:17:00Z">
            <w:rPr>
              <w:rFonts w:ascii="Arial" w:hAnsi="Arial" w:cs="Arial"/>
              <w:color w:val="0000FF"/>
              <w:sz w:val="22"/>
              <w:shd w:val="clear" w:color="auto" w:fill="FFFFFF"/>
            </w:rPr>
          </w:rPrChange>
        </w:rPr>
        <w:t xml:space="preserve"> a field </w:t>
      </w:r>
      <w:r w:rsidRPr="00AC1FEB">
        <w:rPr>
          <w:rFonts w:asciiTheme="majorBidi" w:hAnsiTheme="majorBidi" w:cstheme="majorBidi"/>
          <w:color w:val="auto"/>
          <w:sz w:val="22"/>
          <w:shd w:val="clear" w:color="auto" w:fill="FFFFFF"/>
        </w:rPr>
        <w:t xml:space="preserve">for </w:t>
      </w:r>
      <w:r w:rsidRPr="00AC1FEB">
        <w:rPr>
          <w:rFonts w:asciiTheme="majorBidi" w:hAnsiTheme="majorBidi" w:cstheme="majorBidi"/>
          <w:color w:val="auto"/>
          <w:sz w:val="22"/>
        </w:rPr>
        <w:t>name</w:t>
      </w:r>
      <w:r w:rsidR="00B40032" w:rsidRPr="00AC1FEB">
        <w:rPr>
          <w:rFonts w:asciiTheme="majorBidi" w:hAnsiTheme="majorBidi" w:cstheme="majorBidi"/>
          <w:color w:val="auto"/>
          <w:sz w:val="22"/>
          <w:rPrChange w:id="1127" w:author="adm" w:date="2016-12-14T16:17:00Z">
            <w:rPr>
              <w:rFonts w:ascii="Arial" w:hAnsi="Arial" w:cs="Arial"/>
              <w:color w:val="0000FF"/>
              <w:sz w:val="22"/>
            </w:rPr>
          </w:rPrChange>
        </w:rPr>
        <w:t xml:space="preserve"> and a list for default values.</w:t>
      </w:r>
    </w:p>
    <w:tbl>
      <w:tblPr>
        <w:tblStyle w:val="af"/>
        <w:tblW w:w="0" w:type="auto"/>
        <w:tblInd w:w="-5" w:type="dxa"/>
        <w:tblLook w:val="04A0" w:firstRow="1" w:lastRow="0" w:firstColumn="1" w:lastColumn="0" w:noHBand="0" w:noVBand="1"/>
      </w:tblPr>
      <w:tblGrid>
        <w:gridCol w:w="5273"/>
        <w:gridCol w:w="4252"/>
      </w:tblGrid>
      <w:tr w:rsidR="00460B77" w:rsidRPr="00AC1FEB" w14:paraId="7DD34F6C" w14:textId="4D4DDAC8" w:rsidTr="00460B77">
        <w:tc>
          <w:tcPr>
            <w:tcW w:w="4962" w:type="dxa"/>
          </w:tcPr>
          <w:p w14:paraId="64787FFF" w14:textId="66B2BC9B" w:rsidR="00460B77" w:rsidRPr="00AC1FEB" w:rsidRDefault="00460B77" w:rsidP="00346481">
            <w:pPr>
              <w:spacing w:after="0" w:line="240" w:lineRule="auto"/>
              <w:ind w:left="0" w:right="120" w:firstLine="0"/>
              <w:jc w:val="left"/>
              <w:textAlignment w:val="baseline"/>
              <w:rPr>
                <w:rFonts w:asciiTheme="majorBidi" w:hAnsiTheme="majorBidi" w:cstheme="majorBidi"/>
                <w:color w:val="0000FF"/>
                <w:sz w:val="22"/>
              </w:rPr>
            </w:pPr>
            <w:r w:rsidRPr="00AC1FEB">
              <w:rPr>
                <w:rFonts w:asciiTheme="majorBidi" w:hAnsiTheme="majorBidi" w:cstheme="majorBidi"/>
              </w:rPr>
              <w:object w:dxaOrig="5280" w:dyaOrig="4635" w14:anchorId="784D7E05">
                <v:shape id="_x0000_i1067" type="#_x0000_t75" style="width:246.75pt;height:231.75pt" o:ole="">
                  <v:imagedata r:id="rId25" o:title=""/>
                </v:shape>
                <o:OLEObject Type="Embed" ProgID="PBrush" ShapeID="_x0000_i1067" DrawAspect="Content" ObjectID="_1543911925" r:id="rId26"/>
              </w:object>
            </w:r>
          </w:p>
        </w:tc>
        <w:tc>
          <w:tcPr>
            <w:tcW w:w="4252" w:type="dxa"/>
          </w:tcPr>
          <w:p w14:paraId="3ECF0FF6" w14:textId="3402FD9E" w:rsidR="00460B77" w:rsidRPr="00AC1FEB" w:rsidRDefault="00460B77" w:rsidP="00346481">
            <w:pPr>
              <w:spacing w:after="0" w:line="240" w:lineRule="auto"/>
              <w:ind w:left="0" w:right="120" w:firstLine="0"/>
              <w:jc w:val="left"/>
              <w:textAlignment w:val="baseline"/>
              <w:rPr>
                <w:rFonts w:asciiTheme="majorBidi" w:hAnsiTheme="majorBidi" w:cstheme="majorBidi"/>
              </w:rPr>
            </w:pPr>
            <w:r>
              <w:object w:dxaOrig="3015" w:dyaOrig="3765" w14:anchorId="62A6CC93">
                <v:shape id="_x0000_i1068" type="#_x0000_t75" style="width:169.5pt;height:227.25pt" o:ole="">
                  <v:imagedata r:id="rId27" o:title=""/>
                </v:shape>
                <o:OLEObject Type="Embed" ProgID="PBrush" ShapeID="_x0000_i1068" DrawAspect="Content" ObjectID="_1543911926" r:id="rId28"/>
              </w:object>
            </w:r>
          </w:p>
        </w:tc>
      </w:tr>
      <w:tr w:rsidR="00460B77" w:rsidRPr="00AC1FEB" w14:paraId="044752F6" w14:textId="28A41A06" w:rsidTr="00460B77">
        <w:tc>
          <w:tcPr>
            <w:tcW w:w="4962" w:type="dxa"/>
          </w:tcPr>
          <w:p w14:paraId="2E9AD0C1" w14:textId="6A18575F" w:rsidR="00460B77" w:rsidRPr="00AC1FEB" w:rsidRDefault="00460B77">
            <w:pPr>
              <w:spacing w:after="0" w:line="240" w:lineRule="auto"/>
              <w:ind w:left="0" w:right="120" w:firstLine="0"/>
              <w:jc w:val="center"/>
              <w:textAlignment w:val="baseline"/>
              <w:rPr>
                <w:rFonts w:asciiTheme="majorBidi" w:hAnsiTheme="majorBidi" w:cstheme="majorBidi"/>
                <w:color w:val="0000FF"/>
                <w:szCs w:val="20"/>
                <w:rPrChange w:id="1128" w:author="adm" w:date="2016-12-14T14:26:00Z">
                  <w:rPr>
                    <w:rFonts w:ascii="Arial" w:hAnsi="Arial" w:cs="Arial"/>
                    <w:color w:val="0000FF"/>
                    <w:sz w:val="22"/>
                  </w:rPr>
                </w:rPrChange>
              </w:rPr>
              <w:pPrChange w:id="1129" w:author="adm" w:date="2016-12-14T14:25:00Z">
                <w:pPr>
                  <w:spacing w:after="0" w:line="240" w:lineRule="auto"/>
                  <w:ind w:left="0" w:right="120" w:firstLine="0"/>
                  <w:jc w:val="left"/>
                  <w:textAlignment w:val="baseline"/>
                </w:pPr>
              </w:pPrChange>
            </w:pPr>
            <w:r w:rsidRPr="00AC1FEB">
              <w:rPr>
                <w:rFonts w:asciiTheme="majorBidi" w:hAnsiTheme="majorBidi" w:cstheme="majorBidi"/>
                <w:color w:val="auto"/>
                <w:szCs w:val="20"/>
                <w:rPrChange w:id="1130" w:author="adm" w:date="2016-12-14T16:20:00Z">
                  <w:rPr>
                    <w:rFonts w:ascii="Arial" w:hAnsi="Arial" w:cs="Arial"/>
                    <w:color w:val="0000FF"/>
                    <w:sz w:val="22"/>
                  </w:rPr>
                </w:rPrChange>
              </w:rPr>
              <w:t>Fig 4:</w:t>
            </w:r>
          </w:p>
        </w:tc>
        <w:tc>
          <w:tcPr>
            <w:tcW w:w="4252" w:type="dxa"/>
          </w:tcPr>
          <w:p w14:paraId="3A8720DC" w14:textId="77777777" w:rsidR="00460B77" w:rsidRPr="00990EA7" w:rsidRDefault="00460B77">
            <w:pPr>
              <w:spacing w:after="0" w:line="240" w:lineRule="auto"/>
              <w:ind w:left="0" w:right="120" w:firstLine="0"/>
              <w:jc w:val="center"/>
              <w:textAlignment w:val="baseline"/>
              <w:rPr>
                <w:rFonts w:asciiTheme="majorBidi" w:hAnsiTheme="majorBidi" w:cstheme="majorBidi"/>
                <w:color w:val="auto"/>
                <w:szCs w:val="20"/>
              </w:rPr>
            </w:pPr>
          </w:p>
        </w:tc>
      </w:tr>
    </w:tbl>
    <w:p w14:paraId="6657B02B" w14:textId="77777777" w:rsidR="00460B77" w:rsidRDefault="00460B77">
      <w:pPr>
        <w:spacing w:after="0" w:line="240" w:lineRule="auto"/>
        <w:ind w:left="0" w:right="120" w:firstLine="0"/>
        <w:jc w:val="left"/>
        <w:textAlignment w:val="baseline"/>
        <w:rPr>
          <w:rFonts w:asciiTheme="majorBidi" w:hAnsiTheme="majorBidi" w:cstheme="majorBidi"/>
          <w:b/>
          <w:bCs/>
          <w:color w:val="auto"/>
          <w:sz w:val="22"/>
        </w:rPr>
        <w:pPrChange w:id="1131" w:author="adm" w:date="2016-12-14T14:21:00Z">
          <w:pPr>
            <w:numPr>
              <w:numId w:val="30"/>
            </w:numPr>
            <w:tabs>
              <w:tab w:val="num" w:pos="720"/>
            </w:tabs>
            <w:spacing w:after="0" w:line="240" w:lineRule="auto"/>
            <w:ind w:left="720" w:right="120" w:hanging="360"/>
            <w:jc w:val="left"/>
            <w:textAlignment w:val="baseline"/>
          </w:pPr>
        </w:pPrChange>
      </w:pPr>
      <w:r>
        <w:rPr>
          <w:rFonts w:asciiTheme="majorBidi" w:hAnsiTheme="majorBidi" w:cstheme="majorBidi"/>
          <w:color w:val="0000FF"/>
          <w:sz w:val="22"/>
        </w:rPr>
        <w:tab/>
      </w:r>
    </w:p>
    <w:p w14:paraId="0AF91CC8" w14:textId="587D6DC3" w:rsidR="00272AC3" w:rsidRPr="00AC1FEB" w:rsidRDefault="007144D0">
      <w:pPr>
        <w:rPr>
          <w:rFonts w:asciiTheme="majorBidi" w:hAnsiTheme="majorBidi" w:cstheme="majorBidi"/>
        </w:rPr>
        <w:pPrChange w:id="1132" w:author="adm" w:date="2016-12-14T16:21:00Z">
          <w:pPr>
            <w:spacing w:after="120" w:line="240" w:lineRule="auto"/>
            <w:ind w:left="0" w:right="120" w:firstLine="0"/>
            <w:jc w:val="left"/>
          </w:pPr>
        </w:pPrChange>
      </w:pPr>
      <w:r>
        <w:rPr>
          <w:noProof/>
          <w:lang w:bidi="ar-SA"/>
        </w:rPr>
        <w:drawing>
          <wp:inline distT="0" distB="0" distL="0" distR="0" wp14:anchorId="5EE8A7A2" wp14:editId="7884BFE7">
            <wp:extent cx="5440810" cy="2009775"/>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l="26990" t="34996" r="42210" b="44777"/>
                    <a:stretch/>
                  </pic:blipFill>
                  <pic:spPr bwMode="auto">
                    <a:xfrm>
                      <a:off x="0" y="0"/>
                      <a:ext cx="5465279" cy="2018813"/>
                    </a:xfrm>
                    <a:prstGeom prst="rect">
                      <a:avLst/>
                    </a:prstGeom>
                    <a:ln>
                      <a:noFill/>
                    </a:ln>
                    <a:extLst>
                      <a:ext uri="{53640926-AAD7-44D8-BBD7-CCE9431645EC}">
                        <a14:shadowObscured xmlns:a14="http://schemas.microsoft.com/office/drawing/2010/main"/>
                      </a:ext>
                    </a:extLst>
                  </pic:spPr>
                </pic:pic>
              </a:graphicData>
            </a:graphic>
          </wp:inline>
        </w:drawing>
      </w:r>
      <w:r w:rsidR="00460B77">
        <w:rPr>
          <w:rFonts w:asciiTheme="majorBidi" w:hAnsiTheme="majorBidi" w:cstheme="majorBidi"/>
        </w:rPr>
        <w:tab/>
      </w:r>
      <w:r w:rsidR="00460B77">
        <w:rPr>
          <w:rFonts w:asciiTheme="majorBidi" w:hAnsiTheme="majorBidi" w:cstheme="majorBidi"/>
        </w:rPr>
        <w:tab/>
      </w:r>
      <w:r w:rsidR="00460B77">
        <w:rPr>
          <w:rFonts w:asciiTheme="majorBidi" w:hAnsiTheme="majorBidi" w:cstheme="majorBidi"/>
        </w:rPr>
        <w:tab/>
      </w:r>
      <w:r w:rsidR="00460B77">
        <w:rPr>
          <w:rFonts w:asciiTheme="majorBidi" w:hAnsiTheme="majorBidi" w:cstheme="majorBidi"/>
        </w:rPr>
        <w:tab/>
      </w:r>
      <w:r w:rsidR="00460B77">
        <w:rPr>
          <w:rFonts w:asciiTheme="majorBidi" w:hAnsiTheme="majorBidi" w:cstheme="majorBidi"/>
        </w:rPr>
        <w:tab/>
      </w:r>
      <w:r w:rsidR="00460B77">
        <w:rPr>
          <w:rFonts w:asciiTheme="majorBidi" w:hAnsiTheme="majorBidi" w:cstheme="majorBidi"/>
        </w:rPr>
        <w:tab/>
      </w:r>
      <w:r w:rsidR="00460B77">
        <w:rPr>
          <w:rFonts w:asciiTheme="majorBidi" w:hAnsiTheme="majorBidi" w:cstheme="majorBidi"/>
        </w:rPr>
        <w:tab/>
      </w:r>
      <w:r w:rsidR="00460B77">
        <w:rPr>
          <w:rFonts w:asciiTheme="majorBidi" w:hAnsiTheme="majorBidi" w:cstheme="majorBidi"/>
        </w:rPr>
        <w:tab/>
      </w:r>
      <w:r w:rsidR="00460B77">
        <w:rPr>
          <w:rFonts w:asciiTheme="majorBidi" w:hAnsiTheme="majorBidi" w:cstheme="majorBidi"/>
        </w:rPr>
        <w:tab/>
      </w:r>
      <w:r w:rsidR="00460B77">
        <w:rPr>
          <w:rFonts w:asciiTheme="majorBidi" w:hAnsiTheme="majorBidi" w:cstheme="majorBidi"/>
        </w:rPr>
        <w:tab/>
      </w:r>
    </w:p>
    <w:p w14:paraId="0C93D65C" w14:textId="0DFFDA0D" w:rsidR="00272AC3" w:rsidRPr="00AC1FEB" w:rsidRDefault="00272AC3">
      <w:pPr>
        <w:rPr>
          <w:rFonts w:asciiTheme="majorBidi" w:hAnsiTheme="majorBidi" w:cstheme="majorBidi"/>
        </w:rPr>
        <w:pPrChange w:id="1133" w:author="adm" w:date="2016-12-14T16:21:00Z">
          <w:pPr>
            <w:spacing w:after="120" w:line="240" w:lineRule="auto"/>
            <w:ind w:left="0" w:right="120" w:firstLine="0"/>
            <w:jc w:val="left"/>
          </w:pPr>
        </w:pPrChange>
      </w:pPr>
    </w:p>
    <w:p w14:paraId="6FC2A2DF" w14:textId="5A5FF306" w:rsidR="00272AC3" w:rsidRDefault="00272AC3" w:rsidP="007144D0">
      <w:pPr>
        <w:rPr>
          <w:rFonts w:asciiTheme="majorBidi" w:hAnsiTheme="majorBidi" w:cstheme="majorBidi"/>
        </w:rPr>
      </w:pPr>
    </w:p>
    <w:p w14:paraId="2DFB213F" w14:textId="303F666A" w:rsidR="007144D0" w:rsidRDefault="007144D0" w:rsidP="007144D0">
      <w:pPr>
        <w:rPr>
          <w:rFonts w:asciiTheme="majorBidi" w:hAnsiTheme="majorBidi" w:cstheme="majorBidi"/>
        </w:rPr>
      </w:pPr>
    </w:p>
    <w:p w14:paraId="0B48B24C" w14:textId="039429DC" w:rsidR="007144D0" w:rsidRDefault="007144D0" w:rsidP="007144D0">
      <w:pPr>
        <w:rPr>
          <w:rFonts w:asciiTheme="majorBidi" w:hAnsiTheme="majorBidi" w:cstheme="majorBidi"/>
        </w:rPr>
      </w:pPr>
    </w:p>
    <w:p w14:paraId="66169185" w14:textId="0B6C519B" w:rsidR="007144D0" w:rsidRDefault="007144D0" w:rsidP="007144D0">
      <w:pPr>
        <w:rPr>
          <w:rFonts w:asciiTheme="majorBidi" w:hAnsiTheme="majorBidi" w:cstheme="majorBidi"/>
        </w:rPr>
      </w:pPr>
    </w:p>
    <w:p w14:paraId="55836BDE" w14:textId="1FFC26A8" w:rsidR="007144D0" w:rsidRDefault="007144D0" w:rsidP="007144D0">
      <w:pPr>
        <w:rPr>
          <w:rFonts w:asciiTheme="majorBidi" w:hAnsiTheme="majorBidi" w:cstheme="majorBidi"/>
        </w:rPr>
      </w:pPr>
    </w:p>
    <w:p w14:paraId="2763C48A" w14:textId="010C669C" w:rsidR="007144D0" w:rsidRDefault="007144D0" w:rsidP="007144D0">
      <w:pPr>
        <w:rPr>
          <w:rFonts w:asciiTheme="majorBidi" w:hAnsiTheme="majorBidi" w:cstheme="majorBidi"/>
        </w:rPr>
      </w:pPr>
    </w:p>
    <w:p w14:paraId="53C92944" w14:textId="34101B3A" w:rsidR="007144D0" w:rsidRDefault="007144D0" w:rsidP="007144D0">
      <w:pPr>
        <w:rPr>
          <w:rFonts w:asciiTheme="majorBidi" w:hAnsiTheme="majorBidi" w:cstheme="majorBidi"/>
        </w:rPr>
      </w:pPr>
    </w:p>
    <w:p w14:paraId="68F161B3" w14:textId="099C7AAA" w:rsidR="007144D0" w:rsidRDefault="007144D0" w:rsidP="007144D0">
      <w:pPr>
        <w:rPr>
          <w:rFonts w:asciiTheme="majorBidi" w:hAnsiTheme="majorBidi" w:cstheme="majorBidi"/>
        </w:rPr>
      </w:pPr>
    </w:p>
    <w:p w14:paraId="531A8839" w14:textId="668F1FEF" w:rsidR="007144D0" w:rsidRDefault="007144D0" w:rsidP="007144D0">
      <w:pPr>
        <w:rPr>
          <w:rFonts w:asciiTheme="majorBidi" w:hAnsiTheme="majorBidi" w:cstheme="majorBidi"/>
        </w:rPr>
      </w:pPr>
    </w:p>
    <w:p w14:paraId="1BC90CD6" w14:textId="7694146F" w:rsidR="007144D0" w:rsidDel="0042507A" w:rsidRDefault="007144D0" w:rsidP="007144D0">
      <w:pPr>
        <w:rPr>
          <w:del w:id="1134" w:author="adm" w:date="2016-12-20T15:12:00Z"/>
          <w:rFonts w:asciiTheme="majorBidi" w:hAnsiTheme="majorBidi" w:cstheme="majorBidi"/>
        </w:rPr>
      </w:pPr>
    </w:p>
    <w:p w14:paraId="2D7A7FEC" w14:textId="332DBED5" w:rsidR="007144D0" w:rsidRDefault="007144D0" w:rsidP="007144D0">
      <w:pPr>
        <w:rPr>
          <w:ins w:id="1135" w:author="adm" w:date="2016-12-20T15:12:00Z"/>
          <w:rFonts w:asciiTheme="majorBidi" w:hAnsiTheme="majorBidi" w:cstheme="majorBidi"/>
        </w:rPr>
      </w:pPr>
    </w:p>
    <w:p w14:paraId="7CFEC884" w14:textId="2FF8BFDE" w:rsidR="0042507A" w:rsidRDefault="0042507A" w:rsidP="007144D0">
      <w:pPr>
        <w:rPr>
          <w:ins w:id="1136" w:author="adm" w:date="2016-12-20T15:12:00Z"/>
          <w:rFonts w:asciiTheme="majorBidi" w:hAnsiTheme="majorBidi" w:cstheme="majorBidi"/>
        </w:rPr>
      </w:pPr>
    </w:p>
    <w:p w14:paraId="74E580BC" w14:textId="189C9E6E" w:rsidR="0042507A" w:rsidRDefault="0042507A" w:rsidP="007144D0">
      <w:pPr>
        <w:rPr>
          <w:ins w:id="1137" w:author="adm" w:date="2016-12-20T15:12:00Z"/>
          <w:rFonts w:asciiTheme="majorBidi" w:hAnsiTheme="majorBidi" w:cstheme="majorBidi"/>
        </w:rPr>
      </w:pPr>
    </w:p>
    <w:p w14:paraId="4B76B20F" w14:textId="6A54C81C" w:rsidR="0042507A" w:rsidRDefault="0042507A" w:rsidP="007144D0">
      <w:pPr>
        <w:rPr>
          <w:ins w:id="1138" w:author="adm" w:date="2016-12-20T15:12:00Z"/>
          <w:rFonts w:asciiTheme="majorBidi" w:hAnsiTheme="majorBidi" w:cstheme="majorBidi"/>
        </w:rPr>
      </w:pPr>
    </w:p>
    <w:p w14:paraId="518DBB21" w14:textId="4AFCC8EB" w:rsidR="0042507A" w:rsidRDefault="0042507A" w:rsidP="007144D0">
      <w:pPr>
        <w:rPr>
          <w:ins w:id="1139" w:author="adm" w:date="2016-12-20T15:12:00Z"/>
          <w:rFonts w:asciiTheme="majorBidi" w:hAnsiTheme="majorBidi" w:cstheme="majorBidi"/>
        </w:rPr>
      </w:pPr>
    </w:p>
    <w:p w14:paraId="5EB4C2CD" w14:textId="09D3D992" w:rsidR="0042507A" w:rsidRDefault="0042507A" w:rsidP="007144D0">
      <w:pPr>
        <w:rPr>
          <w:ins w:id="1140" w:author="adm" w:date="2016-12-20T15:12:00Z"/>
          <w:rFonts w:asciiTheme="majorBidi" w:hAnsiTheme="majorBidi" w:cstheme="majorBidi"/>
        </w:rPr>
      </w:pPr>
    </w:p>
    <w:p w14:paraId="1F4E5FED" w14:textId="507C4392" w:rsidR="0042507A" w:rsidRDefault="0042507A" w:rsidP="007144D0">
      <w:pPr>
        <w:rPr>
          <w:ins w:id="1141" w:author="adm" w:date="2016-12-20T15:12:00Z"/>
          <w:rFonts w:asciiTheme="majorBidi" w:hAnsiTheme="majorBidi" w:cstheme="majorBidi"/>
        </w:rPr>
      </w:pPr>
    </w:p>
    <w:p w14:paraId="4A3927C2" w14:textId="77777777" w:rsidR="0042507A" w:rsidRDefault="0042507A" w:rsidP="007144D0">
      <w:pPr>
        <w:rPr>
          <w:rFonts w:asciiTheme="majorBidi" w:hAnsiTheme="majorBidi" w:cstheme="majorBidi"/>
        </w:rPr>
      </w:pPr>
    </w:p>
    <w:p w14:paraId="0AE0CD04" w14:textId="034DD74C" w:rsidR="007144D0" w:rsidRDefault="007144D0" w:rsidP="007144D0">
      <w:pPr>
        <w:rPr>
          <w:rFonts w:asciiTheme="majorBidi" w:hAnsiTheme="majorBidi" w:cstheme="majorBidi"/>
        </w:rPr>
      </w:pPr>
    </w:p>
    <w:p w14:paraId="5C492F3D" w14:textId="0D9492A8" w:rsidR="007144D0" w:rsidRDefault="007144D0" w:rsidP="007144D0">
      <w:pPr>
        <w:rPr>
          <w:rFonts w:asciiTheme="majorBidi" w:hAnsiTheme="majorBidi" w:cstheme="majorBidi"/>
        </w:rPr>
      </w:pPr>
    </w:p>
    <w:p w14:paraId="17CB00C3" w14:textId="1F92DA92" w:rsidR="007144D0" w:rsidRDefault="007144D0" w:rsidP="007144D0">
      <w:pPr>
        <w:rPr>
          <w:rFonts w:asciiTheme="majorBidi" w:hAnsiTheme="majorBidi" w:cstheme="majorBidi"/>
        </w:rPr>
      </w:pPr>
    </w:p>
    <w:p w14:paraId="5FD7D13A" w14:textId="77777777" w:rsidR="007144D0" w:rsidRPr="00AC1FEB" w:rsidDel="0042507A" w:rsidRDefault="007144D0">
      <w:pPr>
        <w:rPr>
          <w:del w:id="1142" w:author="adm" w:date="2016-12-20T15:12:00Z"/>
          <w:rFonts w:asciiTheme="majorBidi" w:hAnsiTheme="majorBidi" w:cstheme="majorBidi"/>
        </w:rPr>
        <w:pPrChange w:id="1143" w:author="adm" w:date="2016-12-14T16:21:00Z">
          <w:pPr>
            <w:spacing w:after="120" w:line="240" w:lineRule="auto"/>
            <w:ind w:left="0" w:right="120" w:firstLine="0"/>
            <w:jc w:val="left"/>
          </w:pPr>
        </w:pPrChange>
      </w:pPr>
      <w:bookmarkStart w:id="1144" w:name="_Toc470169603"/>
      <w:bookmarkEnd w:id="1144"/>
    </w:p>
    <w:p w14:paraId="6A56FA76" w14:textId="21B91E98" w:rsidR="00272AC3" w:rsidRPr="00AC1FEB" w:rsidDel="0042507A" w:rsidRDefault="00272AC3">
      <w:pPr>
        <w:ind w:left="0" w:firstLine="0"/>
        <w:rPr>
          <w:del w:id="1145" w:author="adm" w:date="2016-12-20T15:12:00Z"/>
          <w:rFonts w:asciiTheme="majorBidi" w:hAnsiTheme="majorBidi" w:cstheme="majorBidi"/>
          <w:rPrChange w:id="1146" w:author="adm" w:date="2016-12-14T16:21:00Z">
            <w:rPr>
              <w:del w:id="1147" w:author="adm" w:date="2016-12-20T15:12:00Z"/>
              <w:rFonts w:asciiTheme="majorBidi" w:hAnsiTheme="majorBidi" w:cstheme="majorBidi"/>
              <w:sz w:val="24"/>
              <w:szCs w:val="24"/>
            </w:rPr>
          </w:rPrChange>
        </w:rPr>
        <w:pPrChange w:id="1148" w:author="adm" w:date="2016-12-20T15:12:00Z">
          <w:pPr>
            <w:spacing w:after="120" w:line="240" w:lineRule="auto"/>
            <w:ind w:left="0" w:right="120" w:firstLine="0"/>
            <w:jc w:val="left"/>
          </w:pPr>
        </w:pPrChange>
      </w:pPr>
      <w:bookmarkStart w:id="1149" w:name="_Toc470169604"/>
      <w:bookmarkEnd w:id="1149"/>
    </w:p>
    <w:p w14:paraId="5B92216D" w14:textId="7E82F336" w:rsidR="00560ACB" w:rsidRPr="00AC1FEB" w:rsidRDefault="00560ACB">
      <w:pPr>
        <w:pStyle w:val="3"/>
        <w:numPr>
          <w:ilvl w:val="2"/>
          <w:numId w:val="29"/>
        </w:numPr>
        <w:spacing w:before="240" w:after="120" w:line="22" w:lineRule="atLeast"/>
        <w:rPr>
          <w:rFonts w:asciiTheme="majorBidi" w:hAnsiTheme="majorBidi" w:cstheme="majorBidi"/>
          <w:iCs/>
          <w:sz w:val="24"/>
          <w:szCs w:val="24"/>
        </w:rPr>
        <w:pPrChange w:id="1150" w:author="אלנה רווה" w:date="2016-12-15T10:48:00Z">
          <w:pPr>
            <w:spacing w:after="120" w:line="240" w:lineRule="auto"/>
            <w:ind w:left="0" w:right="120" w:firstLine="0"/>
            <w:jc w:val="left"/>
          </w:pPr>
        </w:pPrChange>
      </w:pPr>
      <w:del w:id="1151" w:author="אלנה רווה" w:date="2016-12-15T10:48:00Z">
        <w:r w:rsidRPr="00AC1FEB" w:rsidDel="00D37170">
          <w:rPr>
            <w:rFonts w:asciiTheme="majorBidi" w:hAnsiTheme="majorBidi" w:cstheme="majorBidi"/>
            <w:sz w:val="24"/>
            <w:szCs w:val="24"/>
            <w:rPrChange w:id="1152" w:author="adm" w:date="2016-12-14T14:27:00Z">
              <w:rPr>
                <w:rFonts w:asciiTheme="majorBidi" w:hAnsiTheme="majorBidi" w:cstheme="majorBidi"/>
                <w:b/>
                <w:i/>
                <w:sz w:val="22"/>
              </w:rPr>
            </w:rPrChange>
          </w:rPr>
          <w:delText>simulation</w:delText>
        </w:r>
        <w:r w:rsidR="00BB6B38" w:rsidRPr="00AC1FEB" w:rsidDel="00D37170">
          <w:rPr>
            <w:rFonts w:asciiTheme="majorBidi" w:hAnsiTheme="majorBidi" w:cstheme="majorBidi"/>
            <w:sz w:val="24"/>
            <w:szCs w:val="24"/>
            <w:rPrChange w:id="1153" w:author="adm" w:date="2016-12-14T14:27:00Z">
              <w:rPr>
                <w:rFonts w:asciiTheme="majorBidi" w:hAnsiTheme="majorBidi" w:cstheme="majorBidi"/>
                <w:b/>
                <w:i/>
                <w:sz w:val="22"/>
              </w:rPr>
            </w:rPrChange>
          </w:rPr>
          <w:delText xml:space="preserve"> </w:delText>
        </w:r>
      </w:del>
      <w:bookmarkStart w:id="1154" w:name="_Toc470169605"/>
      <w:ins w:id="1155" w:author="אלנה רווה" w:date="2016-12-15T10:48:00Z">
        <w:r w:rsidR="00D37170" w:rsidRPr="00AC1FEB">
          <w:rPr>
            <w:rFonts w:asciiTheme="majorBidi" w:hAnsiTheme="majorBidi" w:cstheme="majorBidi"/>
            <w:sz w:val="24"/>
            <w:szCs w:val="24"/>
          </w:rPr>
          <w:t>Re-producing the</w:t>
        </w:r>
        <w:r w:rsidR="00D37170" w:rsidRPr="00AC1FEB">
          <w:rPr>
            <w:rFonts w:asciiTheme="majorBidi" w:hAnsiTheme="majorBidi" w:cstheme="majorBidi"/>
            <w:sz w:val="24"/>
            <w:szCs w:val="24"/>
            <w:rPrChange w:id="1156" w:author="adm" w:date="2016-12-14T14:27:00Z">
              <w:rPr>
                <w:rFonts w:asciiTheme="majorBidi" w:hAnsiTheme="majorBidi" w:cstheme="majorBidi"/>
                <w:b/>
                <w:i/>
                <w:sz w:val="22"/>
              </w:rPr>
            </w:rPrChange>
          </w:rPr>
          <w:t xml:space="preserve"> </w:t>
        </w:r>
      </w:ins>
      <w:r w:rsidR="00BB6B38" w:rsidRPr="00AC1FEB">
        <w:rPr>
          <w:rFonts w:asciiTheme="majorBidi" w:hAnsiTheme="majorBidi" w:cstheme="majorBidi"/>
          <w:iCs/>
          <w:sz w:val="24"/>
          <w:szCs w:val="24"/>
          <w:rPrChange w:id="1157" w:author="adm" w:date="2016-12-14T14:27:00Z">
            <w:rPr>
              <w:bCs/>
              <w:iCs/>
              <w:sz w:val="22"/>
              <w:u w:val="single"/>
            </w:rPr>
          </w:rPrChange>
        </w:rPr>
        <w:t>spec</w:t>
      </w:r>
      <w:r w:rsidR="00AC1FEB" w:rsidRPr="00AC1FEB">
        <w:rPr>
          <w:rFonts w:asciiTheme="majorBidi" w:hAnsiTheme="majorBidi" w:cstheme="majorBidi"/>
          <w:iCs/>
          <w:sz w:val="24"/>
          <w:szCs w:val="24"/>
          <w:rtl/>
          <w:lang w:bidi="ar-SA"/>
        </w:rPr>
        <w:t xml:space="preserve"> </w:t>
      </w:r>
      <w:del w:id="1158" w:author="אלנה רווה" w:date="2016-12-15T10:48:00Z">
        <w:r w:rsidR="00BB6B38" w:rsidRPr="00AC1FEB" w:rsidDel="00D37170">
          <w:rPr>
            <w:rFonts w:asciiTheme="majorBidi" w:hAnsiTheme="majorBidi" w:cstheme="majorBidi"/>
            <w:iCs/>
            <w:sz w:val="24"/>
            <w:szCs w:val="24"/>
            <w:rPrChange w:id="1159" w:author="adm" w:date="2016-12-14T14:27:00Z">
              <w:rPr>
                <w:bCs/>
                <w:iCs/>
                <w:sz w:val="22"/>
                <w:u w:val="single"/>
              </w:rPr>
            </w:rPrChange>
          </w:rPr>
          <w:delText xml:space="preserve">s </w:delText>
        </w:r>
      </w:del>
      <w:r w:rsidR="00BB6B38" w:rsidRPr="00AC1FEB">
        <w:rPr>
          <w:rFonts w:asciiTheme="majorBidi" w:hAnsiTheme="majorBidi" w:cstheme="majorBidi"/>
          <w:iCs/>
          <w:sz w:val="24"/>
          <w:szCs w:val="24"/>
          <w:rPrChange w:id="1160" w:author="adm" w:date="2016-12-14T14:27:00Z">
            <w:rPr>
              <w:bCs/>
              <w:iCs/>
              <w:sz w:val="22"/>
              <w:u w:val="single"/>
            </w:rPr>
          </w:rPrChange>
        </w:rPr>
        <w:t xml:space="preserve">of </w:t>
      </w:r>
      <w:r w:rsidR="00AC1FEB" w:rsidRPr="00AC1FEB">
        <w:rPr>
          <w:rFonts w:asciiTheme="majorBidi" w:hAnsiTheme="majorBidi" w:cstheme="majorBidi"/>
          <w:iCs/>
          <w:sz w:val="24"/>
          <w:szCs w:val="24"/>
          <w:rtl/>
          <w:lang w:bidi="ar-SA"/>
        </w:rPr>
        <w:t>"</w:t>
      </w:r>
      <w:r w:rsidR="00BB6B38" w:rsidRPr="00AC1FEB">
        <w:rPr>
          <w:rFonts w:asciiTheme="majorBidi" w:hAnsiTheme="majorBidi" w:cstheme="majorBidi"/>
          <w:iCs/>
          <w:sz w:val="24"/>
          <w:szCs w:val="24"/>
          <w:rPrChange w:id="1161" w:author="adm" w:date="2016-12-14T14:27:00Z">
            <w:rPr>
              <w:bCs/>
              <w:iCs/>
              <w:sz w:val="22"/>
              <w:u w:val="single"/>
            </w:rPr>
          </w:rPrChange>
        </w:rPr>
        <w:t>Bopo</w:t>
      </w:r>
      <w:r w:rsidR="00AC1FEB" w:rsidRPr="00AC1FEB">
        <w:rPr>
          <w:rFonts w:asciiTheme="majorBidi" w:hAnsiTheme="majorBidi" w:cstheme="majorBidi"/>
          <w:iCs/>
          <w:sz w:val="24"/>
          <w:szCs w:val="24"/>
          <w:rtl/>
          <w:lang w:bidi="ar-SA"/>
        </w:rPr>
        <w:t>"</w:t>
      </w:r>
      <w:bookmarkEnd w:id="1154"/>
    </w:p>
    <w:p w14:paraId="53099290" w14:textId="77777777" w:rsidR="00272AC3" w:rsidRPr="00AC1FEB" w:rsidRDefault="00272AC3">
      <w:pPr>
        <w:rPr>
          <w:rFonts w:asciiTheme="majorBidi" w:hAnsiTheme="majorBidi" w:cstheme="majorBidi"/>
          <w:rPrChange w:id="1162" w:author="adm" w:date="2016-12-14T16:22:00Z">
            <w:rPr>
              <w:rFonts w:asciiTheme="majorBidi" w:hAnsiTheme="majorBidi" w:cstheme="majorBidi"/>
              <w:iCs/>
              <w:sz w:val="24"/>
              <w:szCs w:val="24"/>
            </w:rPr>
          </w:rPrChange>
        </w:rPr>
        <w:pPrChange w:id="1163" w:author="adm" w:date="2016-12-14T16:22:00Z">
          <w:pPr>
            <w:spacing w:after="120" w:line="240" w:lineRule="auto"/>
            <w:ind w:left="0" w:right="120" w:firstLine="0"/>
            <w:jc w:val="left"/>
          </w:pPr>
        </w:pPrChange>
      </w:pPr>
    </w:p>
    <w:p w14:paraId="55336577" w14:textId="4CDBCC57" w:rsidR="002E1607" w:rsidRPr="00AC1FEB" w:rsidRDefault="00272AC3">
      <w:pPr>
        <w:pStyle w:val="3"/>
        <w:numPr>
          <w:ilvl w:val="3"/>
          <w:numId w:val="29"/>
        </w:numPr>
        <w:spacing w:before="240" w:after="120" w:line="22" w:lineRule="atLeast"/>
        <w:ind w:left="1570"/>
        <w:rPr>
          <w:rFonts w:asciiTheme="majorBidi" w:hAnsiTheme="majorBidi" w:cstheme="majorBidi"/>
          <w:b w:val="0"/>
          <w:i w:val="0"/>
          <w:iCs/>
          <w:sz w:val="24"/>
          <w:szCs w:val="24"/>
          <w:rPrChange w:id="1164" w:author="adm" w:date="2016-12-14T16:29:00Z">
            <w:rPr>
              <w:rFonts w:ascii="Arial" w:hAnsi="Arial" w:cs="Arial"/>
              <w:b/>
              <w:bCs/>
              <w:i/>
              <w:iCs/>
              <w:sz w:val="22"/>
              <w:u w:val="single"/>
            </w:rPr>
          </w:rPrChange>
        </w:rPr>
        <w:pPrChange w:id="1165" w:author="adm" w:date="2016-12-14T16:29:00Z">
          <w:pPr>
            <w:spacing w:after="120" w:line="240" w:lineRule="auto"/>
            <w:ind w:left="0" w:right="120" w:firstLine="0"/>
            <w:jc w:val="left"/>
          </w:pPr>
        </w:pPrChange>
      </w:pPr>
      <w:r w:rsidRPr="00AC1FEB">
        <w:rPr>
          <w:rFonts w:asciiTheme="majorBidi" w:hAnsiTheme="majorBidi" w:cstheme="majorBidi"/>
          <w:sz w:val="22"/>
        </w:rPr>
        <w:tab/>
      </w:r>
      <w:bookmarkStart w:id="1166" w:name="_Toc470169606"/>
      <w:r w:rsidRPr="00AC1FEB">
        <w:rPr>
          <w:rFonts w:asciiTheme="majorBidi" w:hAnsiTheme="majorBidi" w:cstheme="majorBidi"/>
          <w:sz w:val="22"/>
        </w:rPr>
        <w:t>Main activity</w:t>
      </w:r>
      <w:bookmarkEnd w:id="1166"/>
    </w:p>
    <w:p w14:paraId="0C9BC3EA" w14:textId="77777777" w:rsidR="00560ACB" w:rsidRPr="00AC1FEB" w:rsidRDefault="00560ACB">
      <w:pPr>
        <w:spacing w:after="120" w:line="240" w:lineRule="auto"/>
        <w:ind w:right="120" w:firstLine="600"/>
        <w:jc w:val="left"/>
        <w:rPr>
          <w:rFonts w:asciiTheme="majorBidi" w:hAnsiTheme="majorBidi" w:cstheme="majorBidi"/>
          <w:i/>
          <w:iCs/>
          <w:sz w:val="22"/>
        </w:rPr>
        <w:pPrChange w:id="1167" w:author="adm" w:date="2016-12-14T16:27:00Z">
          <w:pPr>
            <w:spacing w:after="120" w:line="240" w:lineRule="auto"/>
            <w:ind w:right="120" w:firstLine="0"/>
            <w:jc w:val="left"/>
          </w:pPr>
        </w:pPrChange>
      </w:pPr>
      <w:r w:rsidRPr="00AC1FEB">
        <w:rPr>
          <w:rFonts w:asciiTheme="majorBidi" w:hAnsiTheme="majorBidi" w:cstheme="majorBidi"/>
          <w:i/>
          <w:iCs/>
          <w:sz w:val="22"/>
        </w:rPr>
        <w:t>"...</w:t>
      </w:r>
    </w:p>
    <w:p w14:paraId="07DEC669" w14:textId="77777777" w:rsidR="00B40032" w:rsidRPr="00AC1FEB" w:rsidRDefault="00B40032">
      <w:pPr>
        <w:spacing w:after="120" w:line="240" w:lineRule="auto"/>
        <w:ind w:left="720" w:right="120" w:firstLine="0"/>
        <w:jc w:val="left"/>
        <w:rPr>
          <w:rFonts w:asciiTheme="majorBidi" w:hAnsiTheme="majorBidi" w:cstheme="majorBidi"/>
          <w:i/>
          <w:iCs/>
          <w:color w:val="auto"/>
          <w:sz w:val="24"/>
          <w:szCs w:val="24"/>
        </w:rPr>
        <w:pPrChange w:id="1168" w:author="adm" w:date="2016-12-14T14:26:00Z">
          <w:pPr>
            <w:spacing w:after="120" w:line="240" w:lineRule="auto"/>
            <w:ind w:right="120" w:firstLine="0"/>
            <w:jc w:val="left"/>
          </w:pPr>
        </w:pPrChange>
      </w:pPr>
      <w:r w:rsidRPr="00AC1FEB">
        <w:rPr>
          <w:rFonts w:asciiTheme="majorBidi" w:hAnsiTheme="majorBidi" w:cstheme="majorBidi"/>
          <w:i/>
          <w:iCs/>
          <w:sz w:val="22"/>
        </w:rPr>
        <w:t>Moderator + participant:</w:t>
      </w:r>
    </w:p>
    <w:p w14:paraId="086E4C51" w14:textId="77777777" w:rsidR="00B40032" w:rsidRPr="00AC1FEB" w:rsidRDefault="00B40032">
      <w:pPr>
        <w:spacing w:after="120" w:line="240" w:lineRule="auto"/>
        <w:ind w:left="720" w:right="120" w:firstLine="0"/>
        <w:jc w:val="left"/>
        <w:rPr>
          <w:rFonts w:asciiTheme="majorBidi" w:hAnsiTheme="majorBidi" w:cstheme="majorBidi"/>
          <w:i/>
          <w:iCs/>
          <w:color w:val="auto"/>
          <w:sz w:val="24"/>
          <w:szCs w:val="24"/>
        </w:rPr>
        <w:pPrChange w:id="1169" w:author="adm" w:date="2016-12-14T14:26:00Z">
          <w:pPr>
            <w:spacing w:after="120" w:line="240" w:lineRule="auto"/>
            <w:ind w:right="120" w:firstLine="0"/>
            <w:jc w:val="left"/>
          </w:pPr>
        </w:pPrChange>
      </w:pPr>
      <w:r w:rsidRPr="00AC1FEB">
        <w:rPr>
          <w:rFonts w:asciiTheme="majorBidi" w:hAnsiTheme="majorBidi" w:cstheme="majorBidi"/>
          <w:i/>
          <w:iCs/>
          <w:sz w:val="22"/>
        </w:rPr>
        <w:t>Description: The main screen of the application where the user can</w:t>
      </w:r>
    </w:p>
    <w:p w14:paraId="0A726C50" w14:textId="77777777" w:rsidR="00B40032" w:rsidRPr="00AC1FEB" w:rsidRDefault="00B40032">
      <w:pPr>
        <w:spacing w:after="120" w:line="240" w:lineRule="auto"/>
        <w:ind w:left="720" w:right="120" w:firstLine="0"/>
        <w:jc w:val="left"/>
        <w:rPr>
          <w:rFonts w:asciiTheme="majorBidi" w:hAnsiTheme="majorBidi" w:cstheme="majorBidi"/>
          <w:i/>
          <w:iCs/>
          <w:color w:val="auto"/>
          <w:sz w:val="24"/>
          <w:szCs w:val="24"/>
        </w:rPr>
        <w:pPrChange w:id="1170" w:author="adm" w:date="2016-12-14T14:26:00Z">
          <w:pPr>
            <w:spacing w:after="120" w:line="240" w:lineRule="auto"/>
            <w:ind w:right="120" w:firstLine="0"/>
            <w:jc w:val="left"/>
          </w:pPr>
        </w:pPrChange>
      </w:pPr>
      <w:r w:rsidRPr="00AC1FEB">
        <w:rPr>
          <w:rFonts w:asciiTheme="majorBidi" w:hAnsiTheme="majorBidi" w:cstheme="majorBidi"/>
          <w:i/>
          <w:iCs/>
          <w:sz w:val="22"/>
        </w:rPr>
        <w:t>choose what to do next (e.g. search, create new event, etc.).</w:t>
      </w:r>
    </w:p>
    <w:p w14:paraId="62B1E4F8" w14:textId="77777777" w:rsidR="00B40032" w:rsidRPr="00AC1FEB" w:rsidRDefault="00B40032">
      <w:pPr>
        <w:spacing w:after="120" w:line="240" w:lineRule="auto"/>
        <w:ind w:left="720" w:right="120" w:firstLine="0"/>
        <w:jc w:val="left"/>
        <w:rPr>
          <w:rFonts w:asciiTheme="majorBidi" w:hAnsiTheme="majorBidi" w:cstheme="majorBidi"/>
          <w:i/>
          <w:iCs/>
          <w:color w:val="auto"/>
          <w:sz w:val="24"/>
          <w:szCs w:val="24"/>
        </w:rPr>
        <w:pPrChange w:id="1171" w:author="adm" w:date="2016-12-14T14:26:00Z">
          <w:pPr>
            <w:spacing w:after="120" w:line="240" w:lineRule="auto"/>
            <w:ind w:right="120" w:firstLine="0"/>
            <w:jc w:val="left"/>
          </w:pPr>
        </w:pPrChange>
      </w:pPr>
      <w:r w:rsidRPr="00AC1FEB">
        <w:rPr>
          <w:rFonts w:asciiTheme="majorBidi" w:hAnsiTheme="majorBidi" w:cstheme="majorBidi"/>
          <w:i/>
          <w:iCs/>
          <w:sz w:val="22"/>
        </w:rPr>
        <w:t>Input: The user chooses a desired option.</w:t>
      </w:r>
    </w:p>
    <w:p w14:paraId="5DA9E8DD" w14:textId="4BE53A59" w:rsidR="00B40032" w:rsidRPr="00AC1FEB" w:rsidRDefault="00B40032">
      <w:pPr>
        <w:spacing w:after="120" w:line="240" w:lineRule="auto"/>
        <w:ind w:left="600" w:right="120" w:firstLine="0"/>
        <w:jc w:val="left"/>
        <w:rPr>
          <w:rFonts w:asciiTheme="majorBidi" w:hAnsiTheme="majorBidi" w:cstheme="majorBidi"/>
          <w:i/>
          <w:iCs/>
          <w:color w:val="auto"/>
          <w:sz w:val="24"/>
          <w:szCs w:val="24"/>
        </w:rPr>
        <w:pPrChange w:id="1172" w:author="adm" w:date="2016-12-14T14:26:00Z">
          <w:pPr>
            <w:spacing w:after="120" w:line="240" w:lineRule="auto"/>
            <w:ind w:left="0" w:right="120" w:firstLine="0"/>
            <w:jc w:val="left"/>
          </w:pPr>
        </w:pPrChange>
      </w:pPr>
      <w:r w:rsidRPr="00AC1FEB">
        <w:rPr>
          <w:rFonts w:asciiTheme="majorBidi" w:hAnsiTheme="majorBidi" w:cstheme="majorBidi"/>
          <w:i/>
          <w:iCs/>
          <w:sz w:val="22"/>
        </w:rPr>
        <w:t> Output: The user redirected to the suitable screen to her/his choice.</w:t>
      </w:r>
      <w:r w:rsidR="00560ACB" w:rsidRPr="00AC1FEB">
        <w:rPr>
          <w:rFonts w:asciiTheme="majorBidi" w:hAnsiTheme="majorBidi" w:cstheme="majorBidi"/>
          <w:i/>
          <w:iCs/>
          <w:color w:val="auto"/>
          <w:sz w:val="24"/>
          <w:szCs w:val="24"/>
        </w:rPr>
        <w:t>"</w:t>
      </w:r>
    </w:p>
    <w:tbl>
      <w:tblPr>
        <w:tblStyle w:val="af"/>
        <w:tblW w:w="0" w:type="auto"/>
        <w:tblInd w:w="2280" w:type="dxa"/>
        <w:tblLook w:val="04A0" w:firstRow="1" w:lastRow="0" w:firstColumn="1" w:lastColumn="0" w:noHBand="0" w:noVBand="1"/>
        <w:tblPrChange w:id="1173" w:author="adm" w:date="2016-12-14T13:50:00Z">
          <w:tblPr>
            <w:tblStyle w:val="af"/>
            <w:tblW w:w="0" w:type="auto"/>
            <w:tblLook w:val="04A0" w:firstRow="1" w:lastRow="0" w:firstColumn="1" w:lastColumn="0" w:noHBand="0" w:noVBand="1"/>
          </w:tblPr>
        </w:tblPrChange>
      </w:tblPr>
      <w:tblGrid>
        <w:gridCol w:w="2886"/>
        <w:tblGridChange w:id="1174">
          <w:tblGrid>
            <w:gridCol w:w="10097"/>
          </w:tblGrid>
        </w:tblGridChange>
      </w:tblGrid>
      <w:tr w:rsidR="002B2C36" w:rsidRPr="00AC1FEB" w14:paraId="6343252D" w14:textId="77777777" w:rsidTr="002B2C36">
        <w:tc>
          <w:tcPr>
            <w:tcW w:w="2618" w:type="dxa"/>
            <w:tcPrChange w:id="1175" w:author="adm" w:date="2016-12-14T13:50:00Z">
              <w:tcPr>
                <w:tcW w:w="10097" w:type="dxa"/>
              </w:tcPr>
            </w:tcPrChange>
          </w:tcPr>
          <w:p w14:paraId="095D81A4" w14:textId="4895D877" w:rsidR="002B2C36" w:rsidRPr="00AC1FEB" w:rsidRDefault="00BB6B38" w:rsidP="00B40032">
            <w:pPr>
              <w:spacing w:after="120" w:line="240" w:lineRule="auto"/>
              <w:ind w:left="0" w:right="120" w:firstLine="0"/>
              <w:jc w:val="left"/>
              <w:rPr>
                <w:rFonts w:asciiTheme="majorBidi" w:hAnsiTheme="majorBidi" w:cstheme="majorBidi"/>
                <w:color w:val="auto"/>
                <w:sz w:val="24"/>
                <w:szCs w:val="24"/>
              </w:rPr>
            </w:pPr>
            <w:r w:rsidRPr="00AC1FEB">
              <w:rPr>
                <w:rFonts w:asciiTheme="majorBidi" w:hAnsiTheme="majorBidi" w:cstheme="majorBidi"/>
              </w:rPr>
              <w:object w:dxaOrig="2550" w:dyaOrig="4680" w14:anchorId="5D6712A6">
                <v:shape id="_x0000_i1069" type="#_x0000_t75" style="width:127.5pt;height:214.5pt" o:ole="">
                  <v:imagedata r:id="rId30" o:title=""/>
                </v:shape>
                <o:OLEObject Type="Embed" ProgID="PBrush" ShapeID="_x0000_i1069" DrawAspect="Content" ObjectID="_1543911927" r:id="rId31"/>
              </w:object>
            </w:r>
          </w:p>
        </w:tc>
      </w:tr>
      <w:tr w:rsidR="002B2C36" w:rsidRPr="00AC1FEB" w14:paraId="79BC6639" w14:textId="77777777" w:rsidTr="002B2C36">
        <w:tc>
          <w:tcPr>
            <w:tcW w:w="2618" w:type="dxa"/>
            <w:tcPrChange w:id="1176" w:author="adm" w:date="2016-12-14T13:50:00Z">
              <w:tcPr>
                <w:tcW w:w="10097" w:type="dxa"/>
              </w:tcPr>
            </w:tcPrChange>
          </w:tcPr>
          <w:p w14:paraId="21F61CD2" w14:textId="14F66A2F" w:rsidR="002B2C36" w:rsidRPr="00AC1FEB" w:rsidRDefault="000E194D">
            <w:pPr>
              <w:spacing w:after="120" w:line="240" w:lineRule="auto"/>
              <w:ind w:left="0" w:right="120" w:firstLine="0"/>
              <w:jc w:val="center"/>
              <w:rPr>
                <w:rFonts w:asciiTheme="majorBidi" w:hAnsiTheme="majorBidi" w:cstheme="majorBidi"/>
                <w:color w:val="auto"/>
                <w:sz w:val="24"/>
                <w:szCs w:val="24"/>
              </w:rPr>
              <w:pPrChange w:id="1177" w:author="adm" w:date="2016-12-14T14:18:00Z">
                <w:pPr>
                  <w:spacing w:after="120" w:line="240" w:lineRule="auto"/>
                  <w:ind w:left="0" w:right="120" w:firstLine="0"/>
                  <w:jc w:val="left"/>
                </w:pPr>
              </w:pPrChange>
            </w:pPr>
            <w:r w:rsidRPr="00AC1FEB">
              <w:rPr>
                <w:rFonts w:asciiTheme="majorBidi" w:hAnsiTheme="majorBidi" w:cstheme="majorBidi"/>
              </w:rPr>
              <w:t>Fig. 2:</w:t>
            </w:r>
          </w:p>
        </w:tc>
      </w:tr>
    </w:tbl>
    <w:p w14:paraId="60F14F46" w14:textId="77777777" w:rsidR="002B2C36" w:rsidRPr="00AC1FEB" w:rsidRDefault="002B2C36" w:rsidP="00B40032">
      <w:pPr>
        <w:spacing w:after="120" w:line="240" w:lineRule="auto"/>
        <w:ind w:left="0" w:right="120" w:firstLine="0"/>
        <w:jc w:val="left"/>
        <w:rPr>
          <w:rFonts w:asciiTheme="majorBidi" w:hAnsiTheme="majorBidi" w:cstheme="majorBidi"/>
          <w:color w:val="auto"/>
          <w:sz w:val="24"/>
          <w:szCs w:val="24"/>
        </w:rPr>
      </w:pPr>
    </w:p>
    <w:p w14:paraId="728CF917" w14:textId="5038194D" w:rsidR="00B40032" w:rsidRPr="00AC1FEB" w:rsidRDefault="001D71E4">
      <w:pPr>
        <w:spacing w:after="0" w:line="240" w:lineRule="auto"/>
        <w:ind w:left="0" w:right="120" w:firstLine="0"/>
        <w:jc w:val="left"/>
        <w:rPr>
          <w:rFonts w:asciiTheme="majorBidi" w:hAnsiTheme="majorBidi" w:cstheme="majorBidi"/>
          <w:color w:val="auto"/>
          <w:sz w:val="24"/>
          <w:szCs w:val="24"/>
        </w:rPr>
      </w:pPr>
      <w:r w:rsidRPr="00AC1FEB">
        <w:rPr>
          <w:rFonts w:asciiTheme="majorBidi" w:hAnsiTheme="majorBidi" w:cstheme="majorBidi"/>
          <w:color w:val="212121"/>
          <w:sz w:val="22"/>
          <w:shd w:val="clear" w:color="auto" w:fill="FFFFFF"/>
        </w:rPr>
        <w:t xml:space="preserve">As it </w:t>
      </w:r>
      <w:r w:rsidR="004827B3" w:rsidRPr="00AC1FEB">
        <w:rPr>
          <w:rFonts w:asciiTheme="majorBidi" w:hAnsiTheme="majorBidi" w:cstheme="majorBidi"/>
          <w:color w:val="212121"/>
          <w:sz w:val="22"/>
          <w:shd w:val="clear" w:color="auto" w:fill="FFFFFF"/>
        </w:rPr>
        <w:t>was mentioned above in</w:t>
      </w:r>
      <w:r w:rsidR="00B40032" w:rsidRPr="00AC1FEB">
        <w:rPr>
          <w:rFonts w:asciiTheme="majorBidi" w:hAnsiTheme="majorBidi" w:cstheme="majorBidi"/>
          <w:color w:val="212121"/>
          <w:sz w:val="22"/>
          <w:shd w:val="clear" w:color="auto" w:fill="FFFFFF"/>
        </w:rPr>
        <w:t xml:space="preserve"> the</w:t>
      </w:r>
      <w:r w:rsidR="004827B3" w:rsidRPr="00AC1FEB">
        <w:rPr>
          <w:rFonts w:asciiTheme="majorBidi" w:hAnsiTheme="majorBidi" w:cstheme="majorBidi"/>
          <w:color w:val="212121"/>
          <w:sz w:val="22"/>
          <w:shd w:val="clear" w:color="auto" w:fill="FFFFFF"/>
        </w:rPr>
        <w:t xml:space="preserve"> </w:t>
      </w:r>
      <w:r w:rsidR="004827B3" w:rsidRPr="00AC1FEB">
        <w:rPr>
          <w:rFonts w:asciiTheme="majorBidi" w:hAnsiTheme="majorBidi" w:cstheme="majorBidi"/>
          <w:b/>
          <w:bCs/>
          <w:i/>
          <w:iCs/>
          <w:sz w:val="22"/>
        </w:rPr>
        <w:t>Main Activity</w:t>
      </w:r>
      <w:r w:rsidR="00B40032" w:rsidRPr="00AC1FEB">
        <w:rPr>
          <w:rFonts w:asciiTheme="majorBidi" w:hAnsiTheme="majorBidi" w:cstheme="majorBidi"/>
          <w:color w:val="212121"/>
          <w:sz w:val="22"/>
          <w:shd w:val="clear" w:color="auto" w:fill="FFFFFF"/>
        </w:rPr>
        <w:t xml:space="preserve"> spec of</w:t>
      </w:r>
      <w:r w:rsidR="004827B3" w:rsidRPr="00AC1FEB">
        <w:rPr>
          <w:rFonts w:asciiTheme="majorBidi" w:hAnsiTheme="majorBidi" w:cstheme="majorBidi"/>
          <w:sz w:val="22"/>
        </w:rPr>
        <w:t xml:space="preserve"> </w:t>
      </w:r>
      <w:r w:rsidR="00B40032" w:rsidRPr="00AC1FEB">
        <w:rPr>
          <w:rFonts w:asciiTheme="majorBidi" w:hAnsiTheme="majorBidi" w:cstheme="majorBidi"/>
          <w:sz w:val="22"/>
        </w:rPr>
        <w:t xml:space="preserve">we should add three elements </w:t>
      </w:r>
      <w:r w:rsidR="004827B3" w:rsidRPr="00AC1FEB">
        <w:rPr>
          <w:rFonts w:asciiTheme="majorBidi" w:hAnsiTheme="majorBidi" w:cstheme="majorBidi"/>
          <w:color w:val="212121"/>
          <w:sz w:val="22"/>
          <w:shd w:val="clear" w:color="auto" w:fill="FFFFFF"/>
        </w:rPr>
        <w:t>as follow</w:t>
      </w:r>
      <w:r w:rsidR="00B40032" w:rsidRPr="00AC1FEB">
        <w:rPr>
          <w:rFonts w:asciiTheme="majorBidi" w:hAnsiTheme="majorBidi" w:cstheme="majorBidi"/>
          <w:color w:val="212121"/>
          <w:sz w:val="22"/>
          <w:shd w:val="clear" w:color="auto" w:fill="FFFFFF"/>
        </w:rPr>
        <w:t>:</w:t>
      </w:r>
    </w:p>
    <w:p w14:paraId="253CE337" w14:textId="77777777" w:rsidR="00B40032" w:rsidRPr="00AC1FEB" w:rsidRDefault="00B40032" w:rsidP="00B40032">
      <w:pPr>
        <w:numPr>
          <w:ilvl w:val="0"/>
          <w:numId w:val="31"/>
        </w:numPr>
        <w:spacing w:after="0" w:line="240" w:lineRule="auto"/>
        <w:ind w:right="120"/>
        <w:jc w:val="left"/>
        <w:textAlignment w:val="baseline"/>
        <w:rPr>
          <w:rFonts w:asciiTheme="majorBidi" w:hAnsiTheme="majorBidi" w:cstheme="majorBidi"/>
          <w:sz w:val="22"/>
        </w:rPr>
      </w:pPr>
      <w:r w:rsidRPr="00AC1FEB">
        <w:rPr>
          <w:rFonts w:asciiTheme="majorBidi" w:hAnsiTheme="majorBidi" w:cstheme="majorBidi"/>
          <w:sz w:val="22"/>
        </w:rPr>
        <w:t xml:space="preserve">Create New Event - element type : standard button </w:t>
      </w:r>
    </w:p>
    <w:p w14:paraId="2BE57233" w14:textId="77777777" w:rsidR="00B40032" w:rsidRPr="00AC1FEB" w:rsidRDefault="00B40032" w:rsidP="00B40032">
      <w:pPr>
        <w:numPr>
          <w:ilvl w:val="0"/>
          <w:numId w:val="31"/>
        </w:numPr>
        <w:spacing w:after="0" w:line="240" w:lineRule="auto"/>
        <w:ind w:right="120"/>
        <w:jc w:val="left"/>
        <w:textAlignment w:val="baseline"/>
        <w:rPr>
          <w:rFonts w:asciiTheme="majorBidi" w:hAnsiTheme="majorBidi" w:cstheme="majorBidi"/>
          <w:sz w:val="22"/>
        </w:rPr>
      </w:pPr>
      <w:r w:rsidRPr="00AC1FEB">
        <w:rPr>
          <w:rFonts w:asciiTheme="majorBidi" w:hAnsiTheme="majorBidi" w:cstheme="majorBidi"/>
          <w:sz w:val="22"/>
        </w:rPr>
        <w:t xml:space="preserve">Show my events  - element type : standard button </w:t>
      </w:r>
    </w:p>
    <w:p w14:paraId="1C5AD15E" w14:textId="77777777" w:rsidR="00B40032" w:rsidRPr="00AC1FEB" w:rsidRDefault="00B40032" w:rsidP="00B40032">
      <w:pPr>
        <w:numPr>
          <w:ilvl w:val="0"/>
          <w:numId w:val="31"/>
        </w:numPr>
        <w:spacing w:after="0" w:line="240" w:lineRule="auto"/>
        <w:ind w:right="120"/>
        <w:jc w:val="left"/>
        <w:textAlignment w:val="baseline"/>
        <w:rPr>
          <w:rFonts w:asciiTheme="majorBidi" w:hAnsiTheme="majorBidi" w:cstheme="majorBidi"/>
          <w:sz w:val="22"/>
        </w:rPr>
      </w:pPr>
      <w:r w:rsidRPr="00AC1FEB">
        <w:rPr>
          <w:rFonts w:asciiTheme="majorBidi" w:hAnsiTheme="majorBidi" w:cstheme="majorBidi"/>
          <w:sz w:val="22"/>
        </w:rPr>
        <w:t xml:space="preserve">Notification - element type : standard button </w:t>
      </w:r>
    </w:p>
    <w:p w14:paraId="631EB786" w14:textId="77777777" w:rsidR="00B40032" w:rsidRPr="00AC1FEB" w:rsidRDefault="00B40032" w:rsidP="00B40032">
      <w:pPr>
        <w:spacing w:after="0" w:line="240" w:lineRule="auto"/>
        <w:ind w:left="0" w:right="120" w:firstLine="0"/>
        <w:jc w:val="left"/>
        <w:rPr>
          <w:rFonts w:asciiTheme="majorBidi" w:hAnsiTheme="majorBidi" w:cstheme="majorBidi"/>
          <w:color w:val="auto"/>
          <w:sz w:val="24"/>
          <w:szCs w:val="24"/>
        </w:rPr>
      </w:pPr>
    </w:p>
    <w:p w14:paraId="2C73683F" w14:textId="0CCBC4A6" w:rsidR="00B40032" w:rsidRPr="00AC1FEB" w:rsidRDefault="00006188" w:rsidP="00B40032">
      <w:pPr>
        <w:numPr>
          <w:ilvl w:val="0"/>
          <w:numId w:val="32"/>
        </w:numPr>
        <w:spacing w:after="0" w:line="240" w:lineRule="auto"/>
        <w:ind w:right="120"/>
        <w:jc w:val="left"/>
        <w:textAlignment w:val="baseline"/>
        <w:rPr>
          <w:rFonts w:asciiTheme="majorBidi" w:hAnsiTheme="majorBidi" w:cstheme="majorBidi"/>
          <w:sz w:val="22"/>
        </w:rPr>
      </w:pPr>
      <w:r w:rsidRPr="00AC1FEB">
        <w:rPr>
          <w:rFonts w:asciiTheme="majorBidi" w:hAnsiTheme="majorBidi" w:cstheme="majorBidi"/>
          <w:sz w:val="22"/>
        </w:rPr>
        <w:t xml:space="preserve"> The u</w:t>
      </w:r>
      <w:r w:rsidR="00B40032" w:rsidRPr="00AC1FEB">
        <w:rPr>
          <w:rFonts w:asciiTheme="majorBidi" w:hAnsiTheme="majorBidi" w:cstheme="majorBidi"/>
          <w:sz w:val="22"/>
        </w:rPr>
        <w:t xml:space="preserve">ser press on </w:t>
      </w:r>
      <w:r w:rsidR="002B2C36" w:rsidRPr="00AC1FEB">
        <w:rPr>
          <w:rFonts w:asciiTheme="majorBidi" w:hAnsiTheme="majorBidi" w:cstheme="majorBidi"/>
          <w:b/>
          <w:bCs/>
          <w:i/>
          <w:iCs/>
          <w:sz w:val="22"/>
        </w:rPr>
        <w:t>"</w:t>
      </w:r>
      <w:r w:rsidR="00B40032" w:rsidRPr="00AC1FEB">
        <w:rPr>
          <w:rFonts w:asciiTheme="majorBidi" w:hAnsiTheme="majorBidi" w:cstheme="majorBidi"/>
          <w:b/>
          <w:bCs/>
          <w:i/>
          <w:iCs/>
          <w:sz w:val="22"/>
        </w:rPr>
        <w:t>add screen</w:t>
      </w:r>
      <w:r w:rsidR="002B2C36" w:rsidRPr="00AC1FEB">
        <w:rPr>
          <w:rFonts w:asciiTheme="majorBidi" w:hAnsiTheme="majorBidi" w:cstheme="majorBidi"/>
          <w:b/>
          <w:bCs/>
          <w:i/>
          <w:iCs/>
          <w:sz w:val="22"/>
        </w:rPr>
        <w:t>"</w:t>
      </w:r>
      <w:r w:rsidR="00B40032" w:rsidRPr="00AC1FEB">
        <w:rPr>
          <w:rFonts w:asciiTheme="majorBidi" w:hAnsiTheme="majorBidi" w:cstheme="majorBidi"/>
          <w:b/>
          <w:bCs/>
          <w:sz w:val="22"/>
        </w:rPr>
        <w:t xml:space="preserve"> </w:t>
      </w:r>
      <w:r w:rsidR="00B40032" w:rsidRPr="00AC1FEB">
        <w:rPr>
          <w:rFonts w:asciiTheme="majorBidi" w:hAnsiTheme="majorBidi" w:cstheme="majorBidi"/>
          <w:sz w:val="22"/>
        </w:rPr>
        <w:t xml:space="preserve">button to add three </w:t>
      </w:r>
      <w:r w:rsidR="002E1607" w:rsidRPr="00AC1FEB">
        <w:rPr>
          <w:rFonts w:asciiTheme="majorBidi" w:hAnsiTheme="majorBidi" w:cstheme="majorBidi"/>
          <w:sz w:val="22"/>
        </w:rPr>
        <w:t>screens: Create</w:t>
      </w:r>
      <w:r w:rsidR="00B40032" w:rsidRPr="00AC1FEB">
        <w:rPr>
          <w:rFonts w:asciiTheme="majorBidi" w:hAnsiTheme="majorBidi" w:cstheme="majorBidi"/>
          <w:sz w:val="22"/>
        </w:rPr>
        <w:t xml:space="preserve"> New Event, Show my events and Notification.</w:t>
      </w:r>
    </w:p>
    <w:p w14:paraId="6273072F" w14:textId="2CB1736D" w:rsidR="00B40032" w:rsidRPr="00AC1FEB" w:rsidRDefault="00006188">
      <w:pPr>
        <w:numPr>
          <w:ilvl w:val="0"/>
          <w:numId w:val="32"/>
        </w:numPr>
        <w:spacing w:after="0" w:line="240" w:lineRule="auto"/>
        <w:ind w:right="120"/>
        <w:jc w:val="left"/>
        <w:textAlignment w:val="baseline"/>
        <w:rPr>
          <w:rFonts w:asciiTheme="majorBidi" w:hAnsiTheme="majorBidi" w:cstheme="majorBidi"/>
          <w:sz w:val="22"/>
        </w:rPr>
      </w:pPr>
      <w:r w:rsidRPr="00AC1FEB">
        <w:rPr>
          <w:rFonts w:asciiTheme="majorBidi" w:hAnsiTheme="majorBidi" w:cstheme="majorBidi"/>
          <w:sz w:val="22"/>
        </w:rPr>
        <w:t xml:space="preserve">The </w:t>
      </w:r>
      <w:r w:rsidR="00B40032" w:rsidRPr="00AC1FEB">
        <w:rPr>
          <w:rFonts w:asciiTheme="majorBidi" w:hAnsiTheme="majorBidi" w:cstheme="majorBidi"/>
          <w:sz w:val="22"/>
        </w:rPr>
        <w:t>user add</w:t>
      </w:r>
      <w:r w:rsidRPr="00AC1FEB">
        <w:rPr>
          <w:rFonts w:asciiTheme="majorBidi" w:hAnsiTheme="majorBidi" w:cstheme="majorBidi"/>
          <w:sz w:val="22"/>
        </w:rPr>
        <w:t>s</w:t>
      </w:r>
      <w:r w:rsidR="00B40032" w:rsidRPr="00AC1FEB">
        <w:rPr>
          <w:rFonts w:asciiTheme="majorBidi" w:hAnsiTheme="majorBidi" w:cstheme="majorBidi"/>
          <w:sz w:val="22"/>
        </w:rPr>
        <w:t xml:space="preserve"> an element  by press</w:t>
      </w:r>
      <w:r w:rsidRPr="00AC1FEB">
        <w:rPr>
          <w:rFonts w:asciiTheme="majorBidi" w:hAnsiTheme="majorBidi" w:cstheme="majorBidi"/>
          <w:sz w:val="22"/>
        </w:rPr>
        <w:t>ing</w:t>
      </w:r>
      <w:r w:rsidR="00B40032" w:rsidRPr="00AC1FEB">
        <w:rPr>
          <w:rFonts w:asciiTheme="majorBidi" w:hAnsiTheme="majorBidi" w:cstheme="majorBidi"/>
          <w:sz w:val="22"/>
        </w:rPr>
        <w:t xml:space="preserve"> on </w:t>
      </w:r>
      <w:r w:rsidRPr="00AC1FEB">
        <w:rPr>
          <w:rFonts w:asciiTheme="majorBidi" w:hAnsiTheme="majorBidi" w:cstheme="majorBidi"/>
          <w:sz w:val="22"/>
        </w:rPr>
        <w:t>"</w:t>
      </w:r>
      <w:r w:rsidR="00B40032" w:rsidRPr="00AC1FEB">
        <w:rPr>
          <w:rFonts w:asciiTheme="majorBidi" w:hAnsiTheme="majorBidi" w:cstheme="majorBidi"/>
          <w:b/>
          <w:bCs/>
          <w:sz w:val="22"/>
        </w:rPr>
        <w:t>+</w:t>
      </w:r>
      <w:r w:rsidRPr="00AC1FEB">
        <w:rPr>
          <w:rFonts w:asciiTheme="majorBidi" w:hAnsiTheme="majorBidi" w:cstheme="majorBidi"/>
          <w:b/>
          <w:bCs/>
          <w:sz w:val="22"/>
        </w:rPr>
        <w:t>"</w:t>
      </w:r>
      <w:r w:rsidR="00B40032" w:rsidRPr="00AC1FEB">
        <w:rPr>
          <w:rFonts w:asciiTheme="majorBidi" w:hAnsiTheme="majorBidi" w:cstheme="majorBidi"/>
          <w:b/>
          <w:bCs/>
          <w:sz w:val="22"/>
        </w:rPr>
        <w:t xml:space="preserve"> </w:t>
      </w:r>
      <w:r w:rsidR="00346481" w:rsidRPr="00AC1FEB">
        <w:rPr>
          <w:rFonts w:asciiTheme="majorBidi" w:hAnsiTheme="majorBidi" w:cstheme="majorBidi"/>
          <w:sz w:val="22"/>
        </w:rPr>
        <w:t>button and choosing a</w:t>
      </w:r>
      <w:r w:rsidR="00B40032" w:rsidRPr="00AC1FEB">
        <w:rPr>
          <w:rFonts w:asciiTheme="majorBidi" w:hAnsiTheme="majorBidi" w:cstheme="majorBidi"/>
          <w:sz w:val="22"/>
        </w:rPr>
        <w:t xml:space="preserve"> type of element  by pressing on  </w:t>
      </w:r>
      <w:r w:rsidR="00B40032" w:rsidRPr="00AC1FEB">
        <w:rPr>
          <w:rFonts w:asciiTheme="majorBidi" w:hAnsiTheme="majorBidi" w:cstheme="majorBidi"/>
          <w:b/>
          <w:bCs/>
          <w:sz w:val="22"/>
        </w:rPr>
        <w:t xml:space="preserve">“standard button” . </w:t>
      </w:r>
      <w:commentRangeStart w:id="1178"/>
      <w:ins w:id="1179" w:author="אלנה רווה" w:date="2016-12-15T10:47:00Z">
        <w:r w:rsidR="005E7477" w:rsidRPr="00AC1FEB">
          <w:rPr>
            <w:rFonts w:asciiTheme="majorBidi" w:hAnsiTheme="majorBidi" w:cstheme="majorBidi"/>
            <w:color w:val="auto"/>
            <w:sz w:val="22"/>
          </w:rPr>
          <w:t>she/he</w:t>
        </w:r>
        <w:r w:rsidR="005E7477" w:rsidRPr="00AC1FEB">
          <w:rPr>
            <w:rFonts w:asciiTheme="majorBidi" w:hAnsiTheme="majorBidi" w:cstheme="majorBidi"/>
            <w:color w:val="auto"/>
            <w:sz w:val="22"/>
            <w:rPrChange w:id="1180" w:author="adm" w:date="2016-12-14T16:11:00Z">
              <w:rPr>
                <w:rFonts w:ascii="Arial" w:hAnsi="Arial" w:cs="Arial"/>
                <w:color w:val="0000FF"/>
                <w:sz w:val="22"/>
              </w:rPr>
            </w:rPrChange>
          </w:rPr>
          <w:t xml:space="preserve"> </w:t>
        </w:r>
        <w:commentRangeEnd w:id="1178"/>
        <w:r w:rsidR="005E7477" w:rsidRPr="00AC1FEB">
          <w:rPr>
            <w:rStyle w:val="a8"/>
            <w:rFonts w:asciiTheme="majorBidi" w:hAnsiTheme="majorBidi" w:cstheme="majorBidi"/>
          </w:rPr>
          <w:commentReference w:id="1178"/>
        </w:r>
      </w:ins>
      <w:r w:rsidR="00B40032" w:rsidRPr="00AC1FEB">
        <w:rPr>
          <w:rFonts w:asciiTheme="majorBidi" w:hAnsiTheme="majorBidi" w:cstheme="majorBidi"/>
          <w:sz w:val="22"/>
        </w:rPr>
        <w:t xml:space="preserve">defines </w:t>
      </w:r>
      <w:r w:rsidR="00346481" w:rsidRPr="00AC1FEB">
        <w:rPr>
          <w:rFonts w:asciiTheme="majorBidi" w:hAnsiTheme="majorBidi" w:cstheme="majorBidi"/>
          <w:sz w:val="22"/>
        </w:rPr>
        <w:t>the</w:t>
      </w:r>
      <w:r w:rsidR="00B40032" w:rsidRPr="00AC1FEB">
        <w:rPr>
          <w:rFonts w:asciiTheme="majorBidi" w:hAnsiTheme="majorBidi" w:cstheme="majorBidi"/>
          <w:sz w:val="22"/>
        </w:rPr>
        <w:t xml:space="preserve"> following:</w:t>
      </w:r>
      <w:r w:rsidR="00B40032" w:rsidRPr="00AC1FEB">
        <w:rPr>
          <w:rFonts w:asciiTheme="majorBidi" w:hAnsiTheme="majorBidi" w:cstheme="majorBidi"/>
          <w:b/>
          <w:bCs/>
          <w:sz w:val="22"/>
        </w:rPr>
        <w:t xml:space="preserve"> </w:t>
      </w:r>
      <w:r w:rsidR="00B40032" w:rsidRPr="00AC1FEB">
        <w:rPr>
          <w:rFonts w:asciiTheme="majorBidi" w:hAnsiTheme="majorBidi" w:cstheme="majorBidi"/>
          <w:sz w:val="22"/>
        </w:rPr>
        <w:t> </w:t>
      </w:r>
    </w:p>
    <w:p w14:paraId="71E78F28" w14:textId="77777777" w:rsidR="00B40032" w:rsidRPr="00AC1FEB" w:rsidRDefault="00B40032" w:rsidP="00B40032">
      <w:pPr>
        <w:numPr>
          <w:ilvl w:val="1"/>
          <w:numId w:val="33"/>
        </w:numPr>
        <w:spacing w:after="0" w:line="240" w:lineRule="auto"/>
        <w:ind w:left="1440" w:right="120" w:hanging="360"/>
        <w:jc w:val="left"/>
        <w:textAlignment w:val="baseline"/>
        <w:rPr>
          <w:rFonts w:asciiTheme="majorBidi" w:hAnsiTheme="majorBidi" w:cstheme="majorBidi"/>
          <w:sz w:val="22"/>
        </w:rPr>
      </w:pPr>
      <w:r w:rsidRPr="00AC1FEB">
        <w:rPr>
          <w:rFonts w:asciiTheme="majorBidi" w:hAnsiTheme="majorBidi" w:cstheme="majorBidi"/>
          <w:b/>
          <w:bCs/>
          <w:sz w:val="22"/>
        </w:rPr>
        <w:t xml:space="preserve">name </w:t>
      </w:r>
      <w:r w:rsidRPr="00AC1FEB">
        <w:rPr>
          <w:rFonts w:asciiTheme="majorBidi" w:hAnsiTheme="majorBidi" w:cstheme="majorBidi"/>
          <w:sz w:val="22"/>
        </w:rPr>
        <w:t>of the button “Create New Event”.</w:t>
      </w:r>
    </w:p>
    <w:p w14:paraId="39FB465B" w14:textId="104B4366" w:rsidR="002B2C36" w:rsidRPr="00AC1FEB" w:rsidRDefault="00B40032">
      <w:pPr>
        <w:numPr>
          <w:ilvl w:val="1"/>
          <w:numId w:val="33"/>
        </w:numPr>
        <w:spacing w:after="0" w:line="240" w:lineRule="auto"/>
        <w:ind w:left="1440" w:right="120" w:hanging="360"/>
        <w:jc w:val="left"/>
        <w:textAlignment w:val="baseline"/>
        <w:rPr>
          <w:rFonts w:asciiTheme="majorBidi" w:hAnsiTheme="majorBidi" w:cstheme="majorBidi"/>
          <w:sz w:val="22"/>
        </w:rPr>
        <w:pPrChange w:id="1181" w:author="adm" w:date="2016-12-14T15:12:00Z">
          <w:pPr>
            <w:numPr>
              <w:ilvl w:val="1"/>
              <w:numId w:val="33"/>
            </w:numPr>
            <w:spacing w:after="0" w:line="240" w:lineRule="auto"/>
            <w:ind w:right="120"/>
            <w:jc w:val="left"/>
            <w:textAlignment w:val="baseline"/>
          </w:pPr>
        </w:pPrChange>
      </w:pPr>
      <w:r w:rsidRPr="00AC1FEB">
        <w:rPr>
          <w:rFonts w:asciiTheme="majorBidi" w:hAnsiTheme="majorBidi" w:cstheme="majorBidi"/>
          <w:b/>
          <w:bCs/>
          <w:sz w:val="22"/>
        </w:rPr>
        <w:t>move to</w:t>
      </w:r>
      <w:r w:rsidRPr="00AC1FEB">
        <w:rPr>
          <w:rFonts w:asciiTheme="majorBidi" w:hAnsiTheme="majorBidi" w:cstheme="majorBidi"/>
          <w:sz w:val="22"/>
        </w:rPr>
        <w:t xml:space="preserve"> </w:t>
      </w:r>
      <w:r w:rsidR="00587B86" w:rsidRPr="00AC1FEB">
        <w:rPr>
          <w:rFonts w:asciiTheme="majorBidi" w:hAnsiTheme="majorBidi" w:cstheme="majorBidi"/>
          <w:sz w:val="22"/>
        </w:rPr>
        <w:t>: "Create New Event" screen</w:t>
      </w:r>
    </w:p>
    <w:p w14:paraId="5473AA15" w14:textId="418FE002" w:rsidR="00B40032" w:rsidRPr="00AC1FEB" w:rsidRDefault="00B40032" w:rsidP="00B40032">
      <w:pPr>
        <w:numPr>
          <w:ilvl w:val="0"/>
          <w:numId w:val="33"/>
        </w:numPr>
        <w:spacing w:after="0" w:line="240" w:lineRule="auto"/>
        <w:ind w:right="120"/>
        <w:jc w:val="left"/>
        <w:textAlignment w:val="baseline"/>
        <w:rPr>
          <w:rFonts w:asciiTheme="majorBidi" w:hAnsiTheme="majorBidi" w:cstheme="majorBidi"/>
          <w:sz w:val="22"/>
        </w:rPr>
      </w:pPr>
      <w:r w:rsidRPr="00AC1FEB">
        <w:rPr>
          <w:rFonts w:asciiTheme="majorBidi" w:hAnsiTheme="majorBidi" w:cstheme="majorBidi"/>
          <w:sz w:val="22"/>
        </w:rPr>
        <w:t>user</w:t>
      </w:r>
      <w:r w:rsidR="00A50BB9" w:rsidRPr="00AC1FEB">
        <w:rPr>
          <w:rFonts w:asciiTheme="majorBidi" w:hAnsiTheme="majorBidi" w:cstheme="majorBidi"/>
          <w:sz w:val="22"/>
        </w:rPr>
        <w:t xml:space="preserve"> then</w:t>
      </w:r>
      <w:r w:rsidRPr="00AC1FEB">
        <w:rPr>
          <w:rFonts w:asciiTheme="majorBidi" w:hAnsiTheme="majorBidi" w:cstheme="majorBidi"/>
          <w:sz w:val="22"/>
        </w:rPr>
        <w:t xml:space="preserve"> add</w:t>
      </w:r>
      <w:r w:rsidR="00C72805" w:rsidRPr="00AC1FEB">
        <w:rPr>
          <w:rFonts w:asciiTheme="majorBidi" w:hAnsiTheme="majorBidi" w:cstheme="majorBidi"/>
          <w:sz w:val="22"/>
        </w:rPr>
        <w:t>s</w:t>
      </w:r>
      <w:r w:rsidR="00346481" w:rsidRPr="00AC1FEB">
        <w:rPr>
          <w:rFonts w:asciiTheme="majorBidi" w:hAnsiTheme="majorBidi" w:cstheme="majorBidi"/>
          <w:sz w:val="22"/>
        </w:rPr>
        <w:t xml:space="preserve"> the</w:t>
      </w:r>
      <w:r w:rsidRPr="00AC1FEB">
        <w:rPr>
          <w:rFonts w:asciiTheme="majorBidi" w:hAnsiTheme="majorBidi" w:cstheme="majorBidi"/>
          <w:sz w:val="22"/>
        </w:rPr>
        <w:t xml:space="preserve"> </w:t>
      </w:r>
      <w:r w:rsidRPr="00AC1FEB">
        <w:rPr>
          <w:rFonts w:asciiTheme="majorBidi" w:hAnsiTheme="majorBidi" w:cstheme="majorBidi"/>
          <w:color w:val="212121"/>
          <w:sz w:val="22"/>
          <w:shd w:val="clear" w:color="auto" w:fill="FFFFFF"/>
        </w:rPr>
        <w:t>remaining elements (</w:t>
      </w:r>
      <w:r w:rsidRPr="00AC1FEB">
        <w:rPr>
          <w:rFonts w:asciiTheme="majorBidi" w:hAnsiTheme="majorBidi" w:cstheme="majorBidi"/>
          <w:sz w:val="22"/>
        </w:rPr>
        <w:t>Show my events and Notification</w:t>
      </w:r>
      <w:r w:rsidRPr="00AC1FEB">
        <w:rPr>
          <w:rFonts w:asciiTheme="majorBidi" w:hAnsiTheme="majorBidi" w:cstheme="majorBidi"/>
          <w:color w:val="212121"/>
          <w:sz w:val="22"/>
          <w:shd w:val="clear" w:color="auto" w:fill="FFFFFF"/>
        </w:rPr>
        <w:t xml:space="preserve">) in the same way. </w:t>
      </w:r>
    </w:p>
    <w:p w14:paraId="7450BF98" w14:textId="77777777" w:rsidR="00B40032" w:rsidRPr="00AC1FEB" w:rsidRDefault="00B40032" w:rsidP="00B40032">
      <w:pPr>
        <w:spacing w:after="0" w:line="240" w:lineRule="auto"/>
        <w:ind w:left="0" w:right="120" w:firstLine="0"/>
        <w:jc w:val="left"/>
        <w:rPr>
          <w:rFonts w:asciiTheme="majorBidi" w:hAnsiTheme="majorBidi" w:cstheme="majorBidi"/>
          <w:color w:val="auto"/>
          <w:sz w:val="24"/>
          <w:szCs w:val="24"/>
        </w:rPr>
      </w:pPr>
    </w:p>
    <w:p w14:paraId="58D30D7F" w14:textId="77777777" w:rsidR="00B40032" w:rsidRPr="00AC1FEB" w:rsidRDefault="00B40032" w:rsidP="00B40032">
      <w:pPr>
        <w:spacing w:after="0" w:line="240" w:lineRule="auto"/>
        <w:ind w:left="0" w:right="120" w:firstLine="0"/>
        <w:jc w:val="left"/>
        <w:rPr>
          <w:rFonts w:asciiTheme="majorBidi" w:hAnsiTheme="majorBidi" w:cstheme="majorBidi"/>
          <w:color w:val="auto"/>
          <w:sz w:val="24"/>
          <w:szCs w:val="24"/>
        </w:rPr>
      </w:pPr>
    </w:p>
    <w:p w14:paraId="33B9B4E7" w14:textId="77777777" w:rsidR="00B40032" w:rsidRPr="00AC1FEB" w:rsidRDefault="00B40032" w:rsidP="00B40032">
      <w:pPr>
        <w:spacing w:after="0" w:line="240" w:lineRule="auto"/>
        <w:ind w:left="0" w:right="120" w:firstLine="0"/>
        <w:jc w:val="left"/>
        <w:rPr>
          <w:rFonts w:asciiTheme="majorBidi" w:hAnsiTheme="majorBidi" w:cstheme="majorBidi"/>
          <w:color w:val="auto"/>
          <w:sz w:val="24"/>
          <w:szCs w:val="24"/>
        </w:rPr>
      </w:pPr>
    </w:p>
    <w:p w14:paraId="3670E419" w14:textId="230C3388" w:rsidR="00560C36" w:rsidRDefault="00560C36" w:rsidP="00B40032">
      <w:pPr>
        <w:spacing w:line="240" w:lineRule="auto"/>
        <w:ind w:left="0" w:right="120" w:firstLine="0"/>
        <w:jc w:val="left"/>
        <w:rPr>
          <w:rFonts w:asciiTheme="majorBidi" w:hAnsiTheme="majorBidi" w:cstheme="majorBidi"/>
          <w:color w:val="auto"/>
          <w:sz w:val="24"/>
          <w:szCs w:val="24"/>
        </w:rPr>
      </w:pPr>
    </w:p>
    <w:p w14:paraId="2621A2ED" w14:textId="77777777" w:rsidR="00AC1FEB" w:rsidRPr="00AC1FEB" w:rsidRDefault="00AC1FEB" w:rsidP="00B40032">
      <w:pPr>
        <w:spacing w:line="240" w:lineRule="auto"/>
        <w:ind w:left="0" w:right="120" w:firstLine="0"/>
        <w:jc w:val="left"/>
        <w:rPr>
          <w:rFonts w:asciiTheme="majorBidi" w:hAnsiTheme="majorBidi" w:cstheme="majorBidi"/>
          <w:color w:val="auto"/>
          <w:sz w:val="24"/>
          <w:szCs w:val="24"/>
        </w:rPr>
      </w:pPr>
    </w:p>
    <w:p w14:paraId="32DA3B42" w14:textId="6222A981" w:rsidR="00560C36" w:rsidRPr="00AC1FEB" w:rsidRDefault="00560C36" w:rsidP="00B40032">
      <w:pPr>
        <w:spacing w:line="240" w:lineRule="auto"/>
        <w:ind w:left="0" w:right="120" w:firstLine="0"/>
        <w:jc w:val="left"/>
        <w:rPr>
          <w:rFonts w:asciiTheme="majorBidi" w:hAnsiTheme="majorBidi" w:cstheme="majorBidi"/>
          <w:color w:val="auto"/>
          <w:sz w:val="24"/>
          <w:szCs w:val="24"/>
        </w:rPr>
      </w:pPr>
    </w:p>
    <w:p w14:paraId="3B387AC1" w14:textId="77777777" w:rsidR="002E1607" w:rsidRPr="00AC1FEB" w:rsidRDefault="002E1607" w:rsidP="002E1607">
      <w:pPr>
        <w:pStyle w:val="3"/>
        <w:numPr>
          <w:ilvl w:val="3"/>
          <w:numId w:val="49"/>
        </w:numPr>
        <w:spacing w:before="240" w:after="120" w:line="22" w:lineRule="atLeast"/>
        <w:rPr>
          <w:rFonts w:asciiTheme="majorBidi" w:hAnsiTheme="majorBidi" w:cstheme="majorBidi"/>
          <w:iCs/>
          <w:sz w:val="24"/>
          <w:szCs w:val="24"/>
        </w:rPr>
      </w:pPr>
      <w:bookmarkStart w:id="1182" w:name="_Toc470169607"/>
      <w:r w:rsidRPr="00AC1FEB">
        <w:rPr>
          <w:rFonts w:asciiTheme="majorBidi" w:hAnsiTheme="majorBidi" w:cstheme="majorBidi"/>
          <w:iCs/>
          <w:sz w:val="24"/>
          <w:szCs w:val="24"/>
        </w:rPr>
        <w:lastRenderedPageBreak/>
        <w:t>Create New Event activity:</w:t>
      </w:r>
      <w:bookmarkEnd w:id="1182"/>
    </w:p>
    <w:p w14:paraId="66D41E7A" w14:textId="6DDE4808" w:rsidR="00C72805" w:rsidRPr="00AC1FEB" w:rsidRDefault="00C72805" w:rsidP="00B40032">
      <w:pPr>
        <w:spacing w:line="240" w:lineRule="auto"/>
        <w:ind w:left="0" w:right="120" w:firstLine="0"/>
        <w:jc w:val="left"/>
        <w:rPr>
          <w:rFonts w:asciiTheme="majorBidi" w:hAnsiTheme="majorBidi" w:cstheme="majorBidi"/>
          <w:color w:val="auto"/>
          <w:sz w:val="24"/>
          <w:szCs w:val="24"/>
        </w:rPr>
      </w:pPr>
    </w:p>
    <w:p w14:paraId="7DA7FB29" w14:textId="2A45078B" w:rsidR="00B40032" w:rsidRPr="00AC1FEB" w:rsidRDefault="00560ACB" w:rsidP="00B40032">
      <w:pPr>
        <w:spacing w:after="120" w:line="240" w:lineRule="auto"/>
        <w:ind w:left="0" w:right="120" w:firstLine="0"/>
        <w:jc w:val="left"/>
        <w:rPr>
          <w:rFonts w:asciiTheme="majorBidi" w:hAnsiTheme="majorBidi" w:cstheme="majorBidi"/>
          <w:i/>
          <w:iCs/>
          <w:color w:val="auto"/>
          <w:sz w:val="24"/>
          <w:szCs w:val="24"/>
        </w:rPr>
      </w:pPr>
      <w:r w:rsidRPr="00AC1FEB">
        <w:rPr>
          <w:rFonts w:asciiTheme="majorBidi" w:hAnsiTheme="majorBidi" w:cstheme="majorBidi"/>
          <w:i/>
          <w:iCs/>
          <w:sz w:val="22"/>
        </w:rPr>
        <w:t>"</w:t>
      </w:r>
      <w:r w:rsidR="00B40032" w:rsidRPr="00AC1FEB">
        <w:rPr>
          <w:rFonts w:asciiTheme="majorBidi" w:hAnsiTheme="majorBidi" w:cstheme="majorBidi"/>
          <w:i/>
          <w:iCs/>
          <w:sz w:val="22"/>
        </w:rPr>
        <w:t>Moderator + participant:</w:t>
      </w:r>
    </w:p>
    <w:p w14:paraId="305B60FC" w14:textId="77777777" w:rsidR="00B40032" w:rsidRPr="00AC1FEB" w:rsidRDefault="00B40032" w:rsidP="00B40032">
      <w:pPr>
        <w:spacing w:after="120" w:line="240" w:lineRule="auto"/>
        <w:ind w:left="0" w:right="120" w:firstLine="0"/>
        <w:jc w:val="left"/>
        <w:rPr>
          <w:rFonts w:asciiTheme="majorBidi" w:hAnsiTheme="majorBidi" w:cstheme="majorBidi"/>
          <w:i/>
          <w:iCs/>
          <w:color w:val="auto"/>
          <w:sz w:val="24"/>
          <w:szCs w:val="24"/>
        </w:rPr>
      </w:pPr>
      <w:r w:rsidRPr="00AC1FEB">
        <w:rPr>
          <w:rFonts w:asciiTheme="majorBidi" w:hAnsiTheme="majorBidi" w:cstheme="majorBidi"/>
          <w:i/>
          <w:iCs/>
          <w:sz w:val="22"/>
        </w:rPr>
        <w:t>Description: The user creates new event. Upon creating the event the user</w:t>
      </w:r>
    </w:p>
    <w:p w14:paraId="3CA47E96" w14:textId="77777777" w:rsidR="00B40032" w:rsidRPr="00AC1FEB" w:rsidRDefault="00B40032" w:rsidP="00B40032">
      <w:pPr>
        <w:spacing w:after="120" w:line="240" w:lineRule="auto"/>
        <w:ind w:left="0" w:right="120" w:firstLine="0"/>
        <w:jc w:val="left"/>
        <w:rPr>
          <w:rFonts w:asciiTheme="majorBidi" w:hAnsiTheme="majorBidi" w:cstheme="majorBidi"/>
          <w:i/>
          <w:iCs/>
          <w:color w:val="auto"/>
          <w:sz w:val="24"/>
          <w:szCs w:val="24"/>
        </w:rPr>
      </w:pPr>
      <w:r w:rsidRPr="00AC1FEB">
        <w:rPr>
          <w:rFonts w:asciiTheme="majorBidi" w:hAnsiTheme="majorBidi" w:cstheme="majorBidi"/>
          <w:i/>
          <w:iCs/>
          <w:sz w:val="22"/>
        </w:rPr>
        <w:t>becomes the moderator of the event.</w:t>
      </w:r>
    </w:p>
    <w:p w14:paraId="0D990E92" w14:textId="77777777" w:rsidR="00B40032" w:rsidRPr="00AC1FEB" w:rsidRDefault="00B40032" w:rsidP="00B40032">
      <w:pPr>
        <w:spacing w:after="120" w:line="240" w:lineRule="auto"/>
        <w:ind w:left="0" w:right="120" w:firstLine="0"/>
        <w:jc w:val="left"/>
        <w:rPr>
          <w:rFonts w:asciiTheme="majorBidi" w:hAnsiTheme="majorBidi" w:cstheme="majorBidi"/>
          <w:i/>
          <w:iCs/>
          <w:color w:val="auto"/>
          <w:sz w:val="24"/>
          <w:szCs w:val="24"/>
        </w:rPr>
      </w:pPr>
      <w:r w:rsidRPr="00AC1FEB">
        <w:rPr>
          <w:rFonts w:asciiTheme="majorBidi" w:hAnsiTheme="majorBidi" w:cstheme="majorBidi"/>
          <w:i/>
          <w:iCs/>
          <w:sz w:val="22"/>
        </w:rPr>
        <w:t>Input: Category, title, description, date and time, Ack is needed (yes/no),</w:t>
      </w:r>
    </w:p>
    <w:p w14:paraId="43D0B4DB" w14:textId="77777777" w:rsidR="00B40032" w:rsidRPr="00AC1FEB" w:rsidRDefault="00B40032" w:rsidP="00B40032">
      <w:pPr>
        <w:spacing w:after="120" w:line="240" w:lineRule="auto"/>
        <w:ind w:left="0" w:right="120" w:firstLine="0"/>
        <w:jc w:val="left"/>
        <w:rPr>
          <w:rFonts w:asciiTheme="majorBidi" w:hAnsiTheme="majorBidi" w:cstheme="majorBidi"/>
          <w:i/>
          <w:iCs/>
          <w:color w:val="auto"/>
          <w:sz w:val="24"/>
          <w:szCs w:val="24"/>
        </w:rPr>
      </w:pPr>
      <w:r w:rsidRPr="00AC1FEB">
        <w:rPr>
          <w:rFonts w:asciiTheme="majorBidi" w:hAnsiTheme="majorBidi" w:cstheme="majorBidi"/>
          <w:i/>
          <w:iCs/>
          <w:sz w:val="22"/>
        </w:rPr>
        <w:t>more details (optional), maximum number of participants (optional), save</w:t>
      </w:r>
    </w:p>
    <w:p w14:paraId="38B709C7" w14:textId="77777777" w:rsidR="00B40032" w:rsidRPr="00AC1FEB" w:rsidRDefault="00B40032" w:rsidP="00B40032">
      <w:pPr>
        <w:spacing w:after="120" w:line="240" w:lineRule="auto"/>
        <w:ind w:left="0" w:right="120" w:firstLine="0"/>
        <w:jc w:val="left"/>
        <w:rPr>
          <w:rFonts w:asciiTheme="majorBidi" w:hAnsiTheme="majorBidi" w:cstheme="majorBidi"/>
          <w:i/>
          <w:iCs/>
          <w:color w:val="auto"/>
          <w:sz w:val="24"/>
          <w:szCs w:val="24"/>
        </w:rPr>
      </w:pPr>
      <w:r w:rsidRPr="00AC1FEB">
        <w:rPr>
          <w:rFonts w:asciiTheme="majorBidi" w:hAnsiTheme="majorBidi" w:cstheme="majorBidi"/>
          <w:i/>
          <w:iCs/>
          <w:sz w:val="22"/>
        </w:rPr>
        <w:t>the event.</w:t>
      </w:r>
    </w:p>
    <w:p w14:paraId="60FEF76D" w14:textId="77777777" w:rsidR="00B40032" w:rsidRPr="00AC1FEB" w:rsidRDefault="00B40032" w:rsidP="00B40032">
      <w:pPr>
        <w:spacing w:after="120" w:line="240" w:lineRule="auto"/>
        <w:ind w:left="0" w:right="120" w:firstLine="0"/>
        <w:jc w:val="left"/>
        <w:rPr>
          <w:rFonts w:asciiTheme="majorBidi" w:hAnsiTheme="majorBidi" w:cstheme="majorBidi"/>
          <w:i/>
          <w:iCs/>
          <w:color w:val="auto"/>
          <w:sz w:val="24"/>
          <w:szCs w:val="24"/>
        </w:rPr>
      </w:pPr>
      <w:r w:rsidRPr="00AC1FEB">
        <w:rPr>
          <w:rFonts w:asciiTheme="majorBidi" w:hAnsiTheme="majorBidi" w:cstheme="majorBidi"/>
          <w:i/>
          <w:iCs/>
          <w:sz w:val="22"/>
        </w:rPr>
        <w:t>Output: If the user didn’t fill one or more of the mandatory fields, a pop</w:t>
      </w:r>
    </w:p>
    <w:p w14:paraId="3066EC29" w14:textId="77777777" w:rsidR="00B40032" w:rsidRPr="00AC1FEB" w:rsidRDefault="00B40032" w:rsidP="00B40032">
      <w:pPr>
        <w:spacing w:after="120" w:line="240" w:lineRule="auto"/>
        <w:ind w:left="0" w:right="120" w:firstLine="0"/>
        <w:jc w:val="left"/>
        <w:rPr>
          <w:rFonts w:asciiTheme="majorBidi" w:hAnsiTheme="majorBidi" w:cstheme="majorBidi"/>
          <w:i/>
          <w:iCs/>
          <w:color w:val="auto"/>
          <w:sz w:val="24"/>
          <w:szCs w:val="24"/>
        </w:rPr>
      </w:pPr>
      <w:r w:rsidRPr="00AC1FEB">
        <w:rPr>
          <w:rFonts w:asciiTheme="majorBidi" w:hAnsiTheme="majorBidi" w:cstheme="majorBidi"/>
          <w:i/>
          <w:iCs/>
          <w:sz w:val="22"/>
        </w:rPr>
        <w:t>up message with a request to correct the suitable field(s) will appear.</w:t>
      </w:r>
    </w:p>
    <w:p w14:paraId="777EB962" w14:textId="77777777" w:rsidR="00B40032" w:rsidRPr="00AC1FEB" w:rsidRDefault="00B40032" w:rsidP="00B40032">
      <w:pPr>
        <w:spacing w:after="120" w:line="240" w:lineRule="auto"/>
        <w:ind w:left="0" w:right="120" w:firstLine="0"/>
        <w:jc w:val="left"/>
        <w:rPr>
          <w:rFonts w:asciiTheme="majorBidi" w:hAnsiTheme="majorBidi" w:cstheme="majorBidi"/>
          <w:i/>
          <w:iCs/>
          <w:color w:val="auto"/>
          <w:sz w:val="24"/>
          <w:szCs w:val="24"/>
        </w:rPr>
      </w:pPr>
      <w:r w:rsidRPr="00AC1FEB">
        <w:rPr>
          <w:rFonts w:asciiTheme="majorBidi" w:hAnsiTheme="majorBidi" w:cstheme="majorBidi"/>
          <w:i/>
          <w:iCs/>
          <w:sz w:val="22"/>
        </w:rPr>
        <w:t>Otherwise, if the maximum number of participants is less than one, an</w:t>
      </w:r>
    </w:p>
    <w:p w14:paraId="539AD24C" w14:textId="77777777" w:rsidR="00B40032" w:rsidRPr="00AC1FEB" w:rsidRDefault="00B40032" w:rsidP="00B40032">
      <w:pPr>
        <w:spacing w:after="120" w:line="240" w:lineRule="auto"/>
        <w:ind w:left="0" w:right="120" w:firstLine="0"/>
        <w:jc w:val="left"/>
        <w:rPr>
          <w:rFonts w:asciiTheme="majorBidi" w:hAnsiTheme="majorBidi" w:cstheme="majorBidi"/>
          <w:i/>
          <w:iCs/>
          <w:color w:val="auto"/>
          <w:sz w:val="24"/>
          <w:szCs w:val="24"/>
        </w:rPr>
      </w:pPr>
      <w:r w:rsidRPr="00AC1FEB">
        <w:rPr>
          <w:rFonts w:asciiTheme="majorBidi" w:hAnsiTheme="majorBidi" w:cstheme="majorBidi"/>
          <w:i/>
          <w:iCs/>
          <w:sz w:val="22"/>
        </w:rPr>
        <w:t>error message will appear. Upon pressing the save button the user will be</w:t>
      </w:r>
    </w:p>
    <w:p w14:paraId="75828473" w14:textId="055B4F0D" w:rsidR="00B40032" w:rsidRPr="00AC1FEB" w:rsidRDefault="00B40032" w:rsidP="00B40032">
      <w:pPr>
        <w:spacing w:after="120" w:line="240" w:lineRule="auto"/>
        <w:ind w:left="0" w:right="120" w:firstLine="0"/>
        <w:jc w:val="left"/>
        <w:rPr>
          <w:rFonts w:asciiTheme="majorBidi" w:hAnsiTheme="majorBidi" w:cstheme="majorBidi"/>
          <w:i/>
          <w:iCs/>
          <w:color w:val="auto"/>
          <w:sz w:val="24"/>
          <w:szCs w:val="24"/>
        </w:rPr>
      </w:pPr>
      <w:r w:rsidRPr="00AC1FEB">
        <w:rPr>
          <w:rFonts w:asciiTheme="majorBidi" w:hAnsiTheme="majorBidi" w:cstheme="majorBidi"/>
          <w:i/>
          <w:iCs/>
          <w:sz w:val="22"/>
        </w:rPr>
        <w:t>directed to the Main screen.</w:t>
      </w:r>
      <w:r w:rsidR="00AC1FEB" w:rsidRPr="00AC1FEB">
        <w:rPr>
          <w:rFonts w:asciiTheme="majorBidi" w:hAnsiTheme="majorBidi" w:cstheme="majorBidi"/>
          <w:i/>
          <w:iCs/>
          <w:sz w:val="22"/>
        </w:rPr>
        <w:t>”</w:t>
      </w:r>
    </w:p>
    <w:p w14:paraId="2B201DA0" w14:textId="77777777" w:rsidR="00B40032" w:rsidRPr="00AC1FEB" w:rsidRDefault="00B40032" w:rsidP="00B40032">
      <w:pPr>
        <w:spacing w:after="0" w:line="240" w:lineRule="auto"/>
        <w:ind w:left="0" w:right="120" w:firstLine="0"/>
        <w:jc w:val="left"/>
        <w:rPr>
          <w:rFonts w:asciiTheme="majorBidi" w:hAnsiTheme="majorBidi" w:cstheme="majorBidi"/>
          <w:color w:val="auto"/>
          <w:sz w:val="24"/>
          <w:szCs w:val="24"/>
        </w:rPr>
      </w:pPr>
    </w:p>
    <w:p w14:paraId="0A1D41B2" w14:textId="5AF0191E" w:rsidR="00B40032" w:rsidRPr="00AC1FEB" w:rsidRDefault="00B40032" w:rsidP="00B40032">
      <w:pPr>
        <w:spacing w:after="0" w:line="240" w:lineRule="auto"/>
        <w:ind w:left="0" w:right="120" w:firstLine="0"/>
        <w:jc w:val="left"/>
        <w:rPr>
          <w:rFonts w:asciiTheme="majorBidi" w:hAnsiTheme="majorBidi" w:cstheme="majorBidi"/>
          <w:color w:val="auto"/>
          <w:sz w:val="24"/>
          <w:szCs w:val="24"/>
        </w:rPr>
      </w:pPr>
      <w:r w:rsidRPr="00AC1FEB">
        <w:rPr>
          <w:rFonts w:asciiTheme="majorBidi" w:hAnsiTheme="majorBidi" w:cstheme="majorBidi"/>
          <w:color w:val="auto"/>
          <w:sz w:val="22"/>
          <w:shd w:val="clear" w:color="auto" w:fill="FFFFFF"/>
          <w:rPrChange w:id="1183" w:author="adm" w:date="2016-12-14T16:35:00Z">
            <w:rPr>
              <w:rFonts w:ascii="Arial" w:hAnsi="Arial" w:cs="Arial"/>
              <w:color w:val="212121"/>
              <w:sz w:val="22"/>
              <w:shd w:val="clear" w:color="auto" w:fill="FFFFFF"/>
            </w:rPr>
          </w:rPrChange>
        </w:rPr>
        <w:t xml:space="preserve">the spec of screen </w:t>
      </w:r>
      <w:r w:rsidRPr="00AC1FEB">
        <w:rPr>
          <w:rFonts w:asciiTheme="majorBidi" w:hAnsiTheme="majorBidi" w:cstheme="majorBidi"/>
          <w:b/>
          <w:bCs/>
          <w:i/>
          <w:iCs/>
          <w:color w:val="auto"/>
          <w:sz w:val="22"/>
          <w:rPrChange w:id="1184" w:author="adm" w:date="2016-12-14T16:35:00Z">
            <w:rPr>
              <w:rFonts w:ascii="Arial" w:hAnsi="Arial" w:cs="Arial"/>
              <w:b/>
              <w:bCs/>
              <w:i/>
              <w:iCs/>
              <w:sz w:val="22"/>
            </w:rPr>
          </w:rPrChange>
        </w:rPr>
        <w:t>Create New Event activity</w:t>
      </w:r>
      <w:r w:rsidRPr="00AC1FEB">
        <w:rPr>
          <w:rFonts w:asciiTheme="majorBidi" w:hAnsiTheme="majorBidi" w:cstheme="majorBidi"/>
          <w:color w:val="auto"/>
          <w:sz w:val="22"/>
          <w:rPrChange w:id="1185" w:author="adm" w:date="2016-12-14T16:35:00Z">
            <w:rPr>
              <w:rFonts w:ascii="Arial" w:hAnsi="Arial" w:cs="Arial"/>
              <w:sz w:val="22"/>
            </w:rPr>
          </w:rPrChange>
        </w:rPr>
        <w:t>:</w:t>
      </w:r>
      <w:r w:rsidRPr="00AC1FEB">
        <w:rPr>
          <w:rFonts w:asciiTheme="majorBidi" w:hAnsiTheme="majorBidi" w:cstheme="majorBidi"/>
          <w:b/>
          <w:bCs/>
          <w:i/>
          <w:iCs/>
          <w:color w:val="auto"/>
          <w:sz w:val="22"/>
          <w:rPrChange w:id="1186" w:author="adm" w:date="2016-12-14T16:35:00Z">
            <w:rPr>
              <w:rFonts w:ascii="Arial" w:hAnsi="Arial" w:cs="Arial"/>
              <w:b/>
              <w:bCs/>
              <w:i/>
              <w:iCs/>
              <w:sz w:val="22"/>
            </w:rPr>
          </w:rPrChange>
        </w:rPr>
        <w:t xml:space="preserve"> </w:t>
      </w:r>
      <w:r w:rsidRPr="00AC1FEB">
        <w:rPr>
          <w:rFonts w:asciiTheme="majorBidi" w:hAnsiTheme="majorBidi" w:cstheme="majorBidi"/>
          <w:color w:val="auto"/>
          <w:sz w:val="22"/>
          <w:rPrChange w:id="1187" w:author="adm" w:date="2016-12-14T16:35:00Z">
            <w:rPr>
              <w:rFonts w:ascii="Arial" w:hAnsi="Arial" w:cs="Arial"/>
              <w:sz w:val="22"/>
            </w:rPr>
          </w:rPrChange>
        </w:rPr>
        <w:t xml:space="preserve"> we should add </w:t>
      </w:r>
      <w:del w:id="1188" w:author="adm" w:date="2016-12-20T15:13:00Z">
        <w:r w:rsidRPr="00AC1FEB" w:rsidDel="0042507A">
          <w:rPr>
            <w:rFonts w:asciiTheme="majorBidi" w:hAnsiTheme="majorBidi" w:cstheme="majorBidi"/>
            <w:color w:val="auto"/>
            <w:sz w:val="22"/>
            <w:rPrChange w:id="1189" w:author="adm" w:date="2016-12-14T16:35:00Z">
              <w:rPr>
                <w:rFonts w:ascii="Arial" w:hAnsi="Arial" w:cs="Arial"/>
                <w:sz w:val="22"/>
              </w:rPr>
            </w:rPrChange>
          </w:rPr>
          <w:delText>this elements</w:delText>
        </w:r>
      </w:del>
      <w:ins w:id="1190" w:author="adm" w:date="2016-12-20T15:13:00Z">
        <w:r w:rsidR="0042507A" w:rsidRPr="0042507A">
          <w:rPr>
            <w:rFonts w:asciiTheme="majorBidi" w:hAnsiTheme="majorBidi" w:cstheme="majorBidi"/>
            <w:color w:val="auto"/>
            <w:sz w:val="22"/>
          </w:rPr>
          <w:t>these elements</w:t>
        </w:r>
      </w:ins>
      <w:r w:rsidRPr="00AC1FEB">
        <w:rPr>
          <w:rFonts w:asciiTheme="majorBidi" w:hAnsiTheme="majorBidi" w:cstheme="majorBidi"/>
          <w:color w:val="auto"/>
          <w:sz w:val="22"/>
          <w:rPrChange w:id="1191" w:author="adm" w:date="2016-12-14T16:35:00Z">
            <w:rPr>
              <w:rFonts w:ascii="Arial" w:hAnsi="Arial" w:cs="Arial"/>
              <w:sz w:val="22"/>
            </w:rPr>
          </w:rPrChange>
        </w:rPr>
        <w:t xml:space="preserve"> </w:t>
      </w:r>
      <w:r w:rsidRPr="00AC1FEB">
        <w:rPr>
          <w:rFonts w:asciiTheme="majorBidi" w:hAnsiTheme="majorBidi" w:cstheme="majorBidi"/>
          <w:color w:val="auto"/>
          <w:sz w:val="22"/>
          <w:shd w:val="clear" w:color="auto" w:fill="FFFFFF"/>
          <w:rPrChange w:id="1192" w:author="adm" w:date="2016-12-14T16:35:00Z">
            <w:rPr>
              <w:rFonts w:ascii="Arial" w:hAnsi="Arial" w:cs="Arial"/>
              <w:color w:val="212121"/>
              <w:sz w:val="22"/>
              <w:shd w:val="clear" w:color="auto" w:fill="FFFFFF"/>
            </w:rPr>
          </w:rPrChange>
        </w:rPr>
        <w:t>as follows:</w:t>
      </w:r>
    </w:p>
    <w:p w14:paraId="1F6DF07B" w14:textId="514C964E" w:rsidR="00B40032" w:rsidRPr="00AC1FEB" w:rsidRDefault="00B40032" w:rsidP="00B40032">
      <w:pPr>
        <w:numPr>
          <w:ilvl w:val="0"/>
          <w:numId w:val="37"/>
        </w:numPr>
        <w:spacing w:after="0" w:line="240" w:lineRule="auto"/>
        <w:ind w:right="120"/>
        <w:jc w:val="left"/>
        <w:textAlignment w:val="baseline"/>
        <w:rPr>
          <w:rFonts w:asciiTheme="majorBidi" w:hAnsiTheme="majorBidi" w:cstheme="majorBidi"/>
          <w:color w:val="auto"/>
          <w:sz w:val="22"/>
          <w:rPrChange w:id="1193" w:author="adm" w:date="2016-12-14T16:35:00Z">
            <w:rPr>
              <w:rFonts w:ascii="Arial" w:hAnsi="Arial" w:cs="Arial"/>
              <w:sz w:val="22"/>
            </w:rPr>
          </w:rPrChange>
        </w:rPr>
      </w:pPr>
      <w:r w:rsidRPr="00AC1FEB">
        <w:rPr>
          <w:rFonts w:asciiTheme="majorBidi" w:hAnsiTheme="majorBidi" w:cstheme="majorBidi"/>
          <w:color w:val="auto"/>
          <w:sz w:val="22"/>
          <w:rPrChange w:id="1194" w:author="adm" w:date="2016-12-14T16:35:00Z">
            <w:rPr>
              <w:rFonts w:ascii="Arial" w:hAnsi="Arial" w:cs="Arial"/>
              <w:sz w:val="22"/>
            </w:rPr>
          </w:rPrChange>
        </w:rPr>
        <w:t xml:space="preserve">Category - element </w:t>
      </w:r>
      <w:del w:id="1195" w:author="adm" w:date="2016-12-20T15:13:00Z">
        <w:r w:rsidRPr="00AC1FEB" w:rsidDel="0042507A">
          <w:rPr>
            <w:rFonts w:asciiTheme="majorBidi" w:hAnsiTheme="majorBidi" w:cstheme="majorBidi"/>
            <w:color w:val="auto"/>
            <w:sz w:val="22"/>
            <w:rPrChange w:id="1196" w:author="adm" w:date="2016-12-14T16:35:00Z">
              <w:rPr>
                <w:rFonts w:ascii="Arial" w:hAnsi="Arial" w:cs="Arial"/>
                <w:sz w:val="22"/>
              </w:rPr>
            </w:rPrChange>
          </w:rPr>
          <w:delText>type :</w:delText>
        </w:r>
      </w:del>
      <w:ins w:id="1197" w:author="adm" w:date="2016-12-20T15:13:00Z">
        <w:r w:rsidR="0042507A" w:rsidRPr="0042507A">
          <w:rPr>
            <w:rFonts w:asciiTheme="majorBidi" w:hAnsiTheme="majorBidi" w:cstheme="majorBidi"/>
            <w:color w:val="auto"/>
            <w:sz w:val="22"/>
          </w:rPr>
          <w:t>type:</w:t>
        </w:r>
      </w:ins>
      <w:r w:rsidRPr="00AC1FEB">
        <w:rPr>
          <w:rFonts w:asciiTheme="majorBidi" w:hAnsiTheme="majorBidi" w:cstheme="majorBidi"/>
          <w:color w:val="auto"/>
          <w:sz w:val="22"/>
          <w:rPrChange w:id="1198" w:author="adm" w:date="2016-12-14T16:35:00Z">
            <w:rPr>
              <w:rFonts w:ascii="Arial" w:hAnsi="Arial" w:cs="Arial"/>
              <w:sz w:val="22"/>
            </w:rPr>
          </w:rPrChange>
        </w:rPr>
        <w:t xml:space="preserve"> List </w:t>
      </w:r>
    </w:p>
    <w:p w14:paraId="57AF559B" w14:textId="2DB7F7E5" w:rsidR="00B40032" w:rsidRPr="00AC1FEB" w:rsidRDefault="00B40032" w:rsidP="00B40032">
      <w:pPr>
        <w:numPr>
          <w:ilvl w:val="0"/>
          <w:numId w:val="37"/>
        </w:numPr>
        <w:spacing w:after="0" w:line="240" w:lineRule="auto"/>
        <w:ind w:right="120"/>
        <w:jc w:val="left"/>
        <w:textAlignment w:val="baseline"/>
        <w:rPr>
          <w:rFonts w:asciiTheme="majorBidi" w:hAnsiTheme="majorBidi" w:cstheme="majorBidi"/>
          <w:color w:val="auto"/>
          <w:sz w:val="22"/>
          <w:rPrChange w:id="1199" w:author="adm" w:date="2016-12-14T16:35:00Z">
            <w:rPr>
              <w:rFonts w:ascii="Arial" w:hAnsi="Arial" w:cs="Arial"/>
              <w:sz w:val="22"/>
            </w:rPr>
          </w:rPrChange>
        </w:rPr>
      </w:pPr>
      <w:del w:id="1200" w:author="adm" w:date="2016-12-20T15:13:00Z">
        <w:r w:rsidRPr="00AC1FEB" w:rsidDel="0042507A">
          <w:rPr>
            <w:rFonts w:asciiTheme="majorBidi" w:hAnsiTheme="majorBidi" w:cstheme="majorBidi"/>
            <w:color w:val="auto"/>
            <w:sz w:val="22"/>
            <w:rPrChange w:id="1201" w:author="adm" w:date="2016-12-14T16:35:00Z">
              <w:rPr>
                <w:rFonts w:ascii="Arial" w:hAnsi="Arial" w:cs="Arial"/>
                <w:sz w:val="22"/>
              </w:rPr>
            </w:rPrChange>
          </w:rPr>
          <w:delText>title  -</w:delText>
        </w:r>
      </w:del>
      <w:ins w:id="1202" w:author="adm" w:date="2016-12-20T15:13:00Z">
        <w:r w:rsidR="0042507A" w:rsidRPr="0042507A">
          <w:rPr>
            <w:rFonts w:asciiTheme="majorBidi" w:hAnsiTheme="majorBidi" w:cstheme="majorBidi"/>
            <w:color w:val="auto"/>
            <w:sz w:val="22"/>
          </w:rPr>
          <w:t>title -</w:t>
        </w:r>
      </w:ins>
      <w:r w:rsidRPr="00AC1FEB">
        <w:rPr>
          <w:rFonts w:asciiTheme="majorBidi" w:hAnsiTheme="majorBidi" w:cstheme="majorBidi"/>
          <w:color w:val="auto"/>
          <w:sz w:val="22"/>
          <w:rPrChange w:id="1203" w:author="adm" w:date="2016-12-14T16:35:00Z">
            <w:rPr>
              <w:rFonts w:ascii="Arial" w:hAnsi="Arial" w:cs="Arial"/>
              <w:sz w:val="22"/>
            </w:rPr>
          </w:rPrChange>
        </w:rPr>
        <w:t xml:space="preserve"> element </w:t>
      </w:r>
      <w:del w:id="1204" w:author="adm" w:date="2016-12-20T15:13:00Z">
        <w:r w:rsidRPr="00AC1FEB" w:rsidDel="0042507A">
          <w:rPr>
            <w:rFonts w:asciiTheme="majorBidi" w:hAnsiTheme="majorBidi" w:cstheme="majorBidi"/>
            <w:color w:val="auto"/>
            <w:sz w:val="22"/>
            <w:rPrChange w:id="1205" w:author="adm" w:date="2016-12-14T16:35:00Z">
              <w:rPr>
                <w:rFonts w:ascii="Arial" w:hAnsi="Arial" w:cs="Arial"/>
                <w:sz w:val="22"/>
              </w:rPr>
            </w:rPrChange>
          </w:rPr>
          <w:delText>type :</w:delText>
        </w:r>
      </w:del>
      <w:ins w:id="1206" w:author="adm" w:date="2016-12-20T15:13:00Z">
        <w:r w:rsidR="0042507A" w:rsidRPr="0042507A">
          <w:rPr>
            <w:rFonts w:asciiTheme="majorBidi" w:hAnsiTheme="majorBidi" w:cstheme="majorBidi"/>
            <w:color w:val="auto"/>
            <w:sz w:val="22"/>
          </w:rPr>
          <w:t>type:</w:t>
        </w:r>
      </w:ins>
      <w:r w:rsidRPr="00AC1FEB">
        <w:rPr>
          <w:rFonts w:asciiTheme="majorBidi" w:hAnsiTheme="majorBidi" w:cstheme="majorBidi"/>
          <w:color w:val="auto"/>
          <w:sz w:val="22"/>
          <w:rPrChange w:id="1207" w:author="adm" w:date="2016-12-14T16:35:00Z">
            <w:rPr>
              <w:rFonts w:ascii="Arial" w:hAnsi="Arial" w:cs="Arial"/>
              <w:sz w:val="22"/>
            </w:rPr>
          </w:rPrChange>
        </w:rPr>
        <w:t xml:space="preserve"> defined/undefined</w:t>
      </w:r>
    </w:p>
    <w:p w14:paraId="7C73FA9D" w14:textId="22FD8BCA" w:rsidR="00B40032" w:rsidRPr="00AC1FEB" w:rsidRDefault="00B40032" w:rsidP="00B40032">
      <w:pPr>
        <w:numPr>
          <w:ilvl w:val="0"/>
          <w:numId w:val="37"/>
        </w:numPr>
        <w:spacing w:after="0" w:line="240" w:lineRule="auto"/>
        <w:ind w:right="120"/>
        <w:jc w:val="left"/>
        <w:textAlignment w:val="baseline"/>
        <w:rPr>
          <w:rFonts w:asciiTheme="majorBidi" w:hAnsiTheme="majorBidi" w:cstheme="majorBidi"/>
          <w:color w:val="auto"/>
          <w:sz w:val="22"/>
          <w:rPrChange w:id="1208" w:author="adm" w:date="2016-12-14T16:35:00Z">
            <w:rPr>
              <w:rFonts w:ascii="Arial" w:hAnsi="Arial" w:cs="Arial"/>
              <w:sz w:val="22"/>
            </w:rPr>
          </w:rPrChange>
        </w:rPr>
      </w:pPr>
      <w:r w:rsidRPr="00AC1FEB">
        <w:rPr>
          <w:rFonts w:asciiTheme="majorBidi" w:hAnsiTheme="majorBidi" w:cstheme="majorBidi"/>
          <w:color w:val="auto"/>
          <w:sz w:val="22"/>
          <w:rPrChange w:id="1209" w:author="adm" w:date="2016-12-14T16:35:00Z">
            <w:rPr>
              <w:rFonts w:ascii="Arial" w:hAnsi="Arial" w:cs="Arial"/>
              <w:sz w:val="22"/>
            </w:rPr>
          </w:rPrChange>
        </w:rPr>
        <w:t xml:space="preserve">description- element </w:t>
      </w:r>
      <w:del w:id="1210" w:author="adm" w:date="2016-12-20T15:13:00Z">
        <w:r w:rsidRPr="00AC1FEB" w:rsidDel="0042507A">
          <w:rPr>
            <w:rFonts w:asciiTheme="majorBidi" w:hAnsiTheme="majorBidi" w:cstheme="majorBidi"/>
            <w:color w:val="auto"/>
            <w:sz w:val="22"/>
            <w:rPrChange w:id="1211" w:author="adm" w:date="2016-12-14T16:35:00Z">
              <w:rPr>
                <w:rFonts w:ascii="Arial" w:hAnsi="Arial" w:cs="Arial"/>
                <w:sz w:val="22"/>
              </w:rPr>
            </w:rPrChange>
          </w:rPr>
          <w:delText>type :</w:delText>
        </w:r>
      </w:del>
      <w:ins w:id="1212" w:author="adm" w:date="2016-12-20T15:13:00Z">
        <w:r w:rsidR="0042507A" w:rsidRPr="0042507A">
          <w:rPr>
            <w:rFonts w:asciiTheme="majorBidi" w:hAnsiTheme="majorBidi" w:cstheme="majorBidi"/>
            <w:color w:val="auto"/>
            <w:sz w:val="22"/>
          </w:rPr>
          <w:t>type:</w:t>
        </w:r>
      </w:ins>
      <w:r w:rsidRPr="00AC1FEB">
        <w:rPr>
          <w:rFonts w:asciiTheme="majorBidi" w:hAnsiTheme="majorBidi" w:cstheme="majorBidi"/>
          <w:color w:val="auto"/>
          <w:sz w:val="22"/>
          <w:rPrChange w:id="1213" w:author="adm" w:date="2016-12-14T16:35:00Z">
            <w:rPr>
              <w:rFonts w:ascii="Arial" w:hAnsi="Arial" w:cs="Arial"/>
              <w:sz w:val="22"/>
            </w:rPr>
          </w:rPrChange>
        </w:rPr>
        <w:t xml:space="preserve"> defined/undefined</w:t>
      </w:r>
    </w:p>
    <w:p w14:paraId="08625B0A" w14:textId="49194ECC" w:rsidR="00B40032" w:rsidRPr="00AC1FEB" w:rsidRDefault="00B40032" w:rsidP="00B40032">
      <w:pPr>
        <w:numPr>
          <w:ilvl w:val="0"/>
          <w:numId w:val="37"/>
        </w:numPr>
        <w:spacing w:after="0" w:line="240" w:lineRule="auto"/>
        <w:ind w:right="120"/>
        <w:jc w:val="left"/>
        <w:textAlignment w:val="baseline"/>
        <w:rPr>
          <w:rFonts w:asciiTheme="majorBidi" w:hAnsiTheme="majorBidi" w:cstheme="majorBidi"/>
          <w:color w:val="auto"/>
          <w:sz w:val="22"/>
          <w:rPrChange w:id="1214" w:author="adm" w:date="2016-12-14T16:35:00Z">
            <w:rPr>
              <w:rFonts w:ascii="Arial" w:hAnsi="Arial" w:cs="Arial"/>
              <w:sz w:val="22"/>
            </w:rPr>
          </w:rPrChange>
        </w:rPr>
      </w:pPr>
      <w:r w:rsidRPr="00AC1FEB">
        <w:rPr>
          <w:rFonts w:asciiTheme="majorBidi" w:hAnsiTheme="majorBidi" w:cstheme="majorBidi"/>
          <w:color w:val="auto"/>
          <w:sz w:val="22"/>
          <w:rPrChange w:id="1215" w:author="adm" w:date="2016-12-14T16:35:00Z">
            <w:rPr>
              <w:rFonts w:ascii="Arial" w:hAnsi="Arial" w:cs="Arial"/>
              <w:sz w:val="22"/>
            </w:rPr>
          </w:rPrChange>
        </w:rPr>
        <w:t xml:space="preserve">date- element </w:t>
      </w:r>
      <w:del w:id="1216" w:author="adm" w:date="2016-12-20T15:13:00Z">
        <w:r w:rsidRPr="00AC1FEB" w:rsidDel="0042507A">
          <w:rPr>
            <w:rFonts w:asciiTheme="majorBidi" w:hAnsiTheme="majorBidi" w:cstheme="majorBidi"/>
            <w:color w:val="auto"/>
            <w:sz w:val="22"/>
            <w:rPrChange w:id="1217" w:author="adm" w:date="2016-12-14T16:35:00Z">
              <w:rPr>
                <w:rFonts w:ascii="Arial" w:hAnsi="Arial" w:cs="Arial"/>
                <w:sz w:val="22"/>
              </w:rPr>
            </w:rPrChange>
          </w:rPr>
          <w:delText>type :</w:delText>
        </w:r>
      </w:del>
      <w:ins w:id="1218" w:author="adm" w:date="2016-12-20T15:13:00Z">
        <w:r w:rsidR="0042507A" w:rsidRPr="0042507A">
          <w:rPr>
            <w:rFonts w:asciiTheme="majorBidi" w:hAnsiTheme="majorBidi" w:cstheme="majorBidi"/>
            <w:color w:val="auto"/>
            <w:sz w:val="22"/>
          </w:rPr>
          <w:t>type:</w:t>
        </w:r>
      </w:ins>
      <w:r w:rsidRPr="00AC1FEB">
        <w:rPr>
          <w:rFonts w:asciiTheme="majorBidi" w:hAnsiTheme="majorBidi" w:cstheme="majorBidi"/>
          <w:color w:val="auto"/>
          <w:sz w:val="22"/>
          <w:rPrChange w:id="1219" w:author="adm" w:date="2016-12-14T16:35:00Z">
            <w:rPr>
              <w:rFonts w:ascii="Arial" w:hAnsi="Arial" w:cs="Arial"/>
              <w:sz w:val="22"/>
            </w:rPr>
          </w:rPrChange>
        </w:rPr>
        <w:t xml:space="preserve"> defined/undefined</w:t>
      </w:r>
    </w:p>
    <w:p w14:paraId="404B47CE" w14:textId="799AE67C" w:rsidR="00B40032" w:rsidRPr="00AC1FEB" w:rsidRDefault="00B40032" w:rsidP="00B40032">
      <w:pPr>
        <w:numPr>
          <w:ilvl w:val="0"/>
          <w:numId w:val="37"/>
        </w:numPr>
        <w:spacing w:after="0" w:line="240" w:lineRule="auto"/>
        <w:ind w:right="120"/>
        <w:jc w:val="left"/>
        <w:textAlignment w:val="baseline"/>
        <w:rPr>
          <w:rFonts w:asciiTheme="majorBidi" w:hAnsiTheme="majorBidi" w:cstheme="majorBidi"/>
          <w:color w:val="auto"/>
          <w:sz w:val="22"/>
          <w:rPrChange w:id="1220" w:author="adm" w:date="2016-12-14T16:35:00Z">
            <w:rPr>
              <w:rFonts w:ascii="Arial" w:hAnsi="Arial" w:cs="Arial"/>
              <w:sz w:val="22"/>
            </w:rPr>
          </w:rPrChange>
        </w:rPr>
      </w:pPr>
      <w:r w:rsidRPr="00AC1FEB">
        <w:rPr>
          <w:rFonts w:asciiTheme="majorBidi" w:hAnsiTheme="majorBidi" w:cstheme="majorBidi"/>
          <w:color w:val="auto"/>
          <w:sz w:val="22"/>
          <w:rPrChange w:id="1221" w:author="adm" w:date="2016-12-14T16:35:00Z">
            <w:rPr>
              <w:rFonts w:ascii="Arial" w:hAnsi="Arial" w:cs="Arial"/>
              <w:sz w:val="22"/>
            </w:rPr>
          </w:rPrChange>
        </w:rPr>
        <w:t xml:space="preserve">time- element </w:t>
      </w:r>
      <w:del w:id="1222" w:author="adm" w:date="2016-12-20T15:13:00Z">
        <w:r w:rsidRPr="00AC1FEB" w:rsidDel="0042507A">
          <w:rPr>
            <w:rFonts w:asciiTheme="majorBidi" w:hAnsiTheme="majorBidi" w:cstheme="majorBidi"/>
            <w:color w:val="auto"/>
            <w:sz w:val="22"/>
            <w:rPrChange w:id="1223" w:author="adm" w:date="2016-12-14T16:35:00Z">
              <w:rPr>
                <w:rFonts w:ascii="Arial" w:hAnsi="Arial" w:cs="Arial"/>
                <w:sz w:val="22"/>
              </w:rPr>
            </w:rPrChange>
          </w:rPr>
          <w:delText>type :</w:delText>
        </w:r>
      </w:del>
      <w:ins w:id="1224" w:author="adm" w:date="2016-12-20T15:13:00Z">
        <w:r w:rsidR="0042507A" w:rsidRPr="0042507A">
          <w:rPr>
            <w:rFonts w:asciiTheme="majorBidi" w:hAnsiTheme="majorBidi" w:cstheme="majorBidi"/>
            <w:color w:val="auto"/>
            <w:sz w:val="22"/>
          </w:rPr>
          <w:t>type:</w:t>
        </w:r>
      </w:ins>
      <w:r w:rsidRPr="00AC1FEB">
        <w:rPr>
          <w:rFonts w:asciiTheme="majorBidi" w:hAnsiTheme="majorBidi" w:cstheme="majorBidi"/>
          <w:color w:val="auto"/>
          <w:sz w:val="22"/>
          <w:rPrChange w:id="1225" w:author="adm" w:date="2016-12-14T16:35:00Z">
            <w:rPr>
              <w:rFonts w:ascii="Arial" w:hAnsi="Arial" w:cs="Arial"/>
              <w:sz w:val="22"/>
            </w:rPr>
          </w:rPrChange>
        </w:rPr>
        <w:t xml:space="preserve"> defined/undefined </w:t>
      </w:r>
    </w:p>
    <w:p w14:paraId="230E7404" w14:textId="77777777" w:rsidR="00B40032" w:rsidRPr="00AC1FEB" w:rsidRDefault="00B40032" w:rsidP="00B40032">
      <w:pPr>
        <w:numPr>
          <w:ilvl w:val="0"/>
          <w:numId w:val="37"/>
        </w:numPr>
        <w:spacing w:after="0" w:line="240" w:lineRule="auto"/>
        <w:ind w:right="120"/>
        <w:jc w:val="left"/>
        <w:textAlignment w:val="baseline"/>
        <w:rPr>
          <w:rFonts w:asciiTheme="majorBidi" w:hAnsiTheme="majorBidi" w:cstheme="majorBidi"/>
          <w:color w:val="auto"/>
          <w:sz w:val="22"/>
          <w:rPrChange w:id="1226" w:author="adm" w:date="2016-12-14T16:35:00Z">
            <w:rPr>
              <w:rFonts w:ascii="Arial" w:hAnsi="Arial" w:cs="Arial"/>
              <w:sz w:val="22"/>
            </w:rPr>
          </w:rPrChange>
        </w:rPr>
      </w:pPr>
      <w:r w:rsidRPr="00AC1FEB">
        <w:rPr>
          <w:rFonts w:asciiTheme="majorBidi" w:hAnsiTheme="majorBidi" w:cstheme="majorBidi"/>
          <w:color w:val="auto"/>
          <w:sz w:val="22"/>
          <w:rPrChange w:id="1227" w:author="adm" w:date="2016-12-14T16:35:00Z">
            <w:rPr>
              <w:rFonts w:ascii="Arial" w:hAnsi="Arial" w:cs="Arial"/>
              <w:sz w:val="22"/>
            </w:rPr>
          </w:rPrChange>
        </w:rPr>
        <w:t>Ack  - element type :On-Off</w:t>
      </w:r>
    </w:p>
    <w:p w14:paraId="7C85908C" w14:textId="55F0CDE2" w:rsidR="00B40032" w:rsidRPr="00AC1FEB" w:rsidRDefault="00B40032" w:rsidP="00B40032">
      <w:pPr>
        <w:numPr>
          <w:ilvl w:val="0"/>
          <w:numId w:val="38"/>
        </w:numPr>
        <w:spacing w:after="0" w:line="240" w:lineRule="auto"/>
        <w:ind w:right="120"/>
        <w:jc w:val="left"/>
        <w:textAlignment w:val="baseline"/>
        <w:rPr>
          <w:rFonts w:asciiTheme="majorBidi" w:hAnsiTheme="majorBidi" w:cstheme="majorBidi"/>
          <w:color w:val="auto"/>
          <w:sz w:val="22"/>
          <w:rPrChange w:id="1228" w:author="adm" w:date="2016-12-14T16:35:00Z">
            <w:rPr>
              <w:rFonts w:ascii="Arial" w:hAnsi="Arial" w:cs="Arial"/>
              <w:color w:val="0000FF"/>
              <w:sz w:val="22"/>
            </w:rPr>
          </w:rPrChange>
        </w:rPr>
      </w:pPr>
      <w:r w:rsidRPr="00AC1FEB">
        <w:rPr>
          <w:rFonts w:asciiTheme="majorBidi" w:hAnsiTheme="majorBidi" w:cstheme="majorBidi"/>
          <w:color w:val="auto"/>
          <w:sz w:val="22"/>
          <w:rPrChange w:id="1229" w:author="adm" w:date="2016-12-14T16:35:00Z">
            <w:rPr>
              <w:rFonts w:ascii="Arial" w:hAnsi="Arial" w:cs="Arial"/>
              <w:color w:val="0000FF"/>
              <w:sz w:val="22"/>
            </w:rPr>
          </w:rPrChange>
        </w:rPr>
        <w:t xml:space="preserve">save- element </w:t>
      </w:r>
      <w:del w:id="1230" w:author="adm" w:date="2016-12-20T15:13:00Z">
        <w:r w:rsidRPr="00AC1FEB" w:rsidDel="0042507A">
          <w:rPr>
            <w:rFonts w:asciiTheme="majorBidi" w:hAnsiTheme="majorBidi" w:cstheme="majorBidi"/>
            <w:color w:val="auto"/>
            <w:sz w:val="22"/>
            <w:rPrChange w:id="1231" w:author="adm" w:date="2016-12-14T16:35:00Z">
              <w:rPr>
                <w:rFonts w:ascii="Arial" w:hAnsi="Arial" w:cs="Arial"/>
                <w:color w:val="0000FF"/>
                <w:sz w:val="22"/>
              </w:rPr>
            </w:rPrChange>
          </w:rPr>
          <w:delText>type :</w:delText>
        </w:r>
      </w:del>
      <w:ins w:id="1232" w:author="adm" w:date="2016-12-20T15:13:00Z">
        <w:r w:rsidR="0042507A" w:rsidRPr="0042507A">
          <w:rPr>
            <w:rFonts w:asciiTheme="majorBidi" w:hAnsiTheme="majorBidi" w:cstheme="majorBidi"/>
            <w:color w:val="auto"/>
            <w:sz w:val="22"/>
          </w:rPr>
          <w:t>type:</w:t>
        </w:r>
      </w:ins>
      <w:r w:rsidRPr="00AC1FEB">
        <w:rPr>
          <w:rFonts w:asciiTheme="majorBidi" w:hAnsiTheme="majorBidi" w:cstheme="majorBidi"/>
          <w:color w:val="auto"/>
          <w:sz w:val="22"/>
          <w:rPrChange w:id="1233" w:author="adm" w:date="2016-12-14T16:35:00Z">
            <w:rPr>
              <w:rFonts w:ascii="Arial" w:hAnsi="Arial" w:cs="Arial"/>
              <w:color w:val="0000FF"/>
              <w:sz w:val="22"/>
            </w:rPr>
          </w:rPrChange>
        </w:rPr>
        <w:t xml:space="preserve">  standard button</w:t>
      </w:r>
    </w:p>
    <w:p w14:paraId="2B07358F" w14:textId="1B31354C" w:rsidR="00B40032" w:rsidRPr="00AC1FEB" w:rsidRDefault="00B40032" w:rsidP="00B40032">
      <w:pPr>
        <w:numPr>
          <w:ilvl w:val="0"/>
          <w:numId w:val="38"/>
        </w:numPr>
        <w:spacing w:after="120" w:line="240" w:lineRule="auto"/>
        <w:ind w:right="120"/>
        <w:jc w:val="left"/>
        <w:textAlignment w:val="baseline"/>
        <w:rPr>
          <w:rFonts w:asciiTheme="majorBidi" w:hAnsiTheme="majorBidi" w:cstheme="majorBidi"/>
          <w:color w:val="auto"/>
          <w:sz w:val="22"/>
          <w:rPrChange w:id="1234" w:author="adm" w:date="2016-12-14T16:35:00Z">
            <w:rPr>
              <w:rFonts w:ascii="Arial" w:hAnsi="Arial" w:cs="Arial"/>
              <w:color w:val="0000FF"/>
              <w:sz w:val="22"/>
            </w:rPr>
          </w:rPrChange>
        </w:rPr>
      </w:pPr>
      <w:r w:rsidRPr="00AC1FEB">
        <w:rPr>
          <w:rFonts w:asciiTheme="majorBidi" w:hAnsiTheme="majorBidi" w:cstheme="majorBidi"/>
          <w:color w:val="auto"/>
          <w:sz w:val="22"/>
          <w:rPrChange w:id="1235" w:author="adm" w:date="2016-12-14T16:35:00Z">
            <w:rPr>
              <w:rFonts w:ascii="Arial" w:hAnsi="Arial" w:cs="Arial"/>
              <w:color w:val="0000FF"/>
              <w:sz w:val="22"/>
            </w:rPr>
          </w:rPrChange>
        </w:rPr>
        <w:t xml:space="preserve">cancel- element </w:t>
      </w:r>
      <w:del w:id="1236" w:author="adm" w:date="2016-12-20T15:13:00Z">
        <w:r w:rsidRPr="00AC1FEB" w:rsidDel="0042507A">
          <w:rPr>
            <w:rFonts w:asciiTheme="majorBidi" w:hAnsiTheme="majorBidi" w:cstheme="majorBidi"/>
            <w:color w:val="auto"/>
            <w:sz w:val="22"/>
            <w:rPrChange w:id="1237" w:author="adm" w:date="2016-12-14T16:35:00Z">
              <w:rPr>
                <w:rFonts w:ascii="Arial" w:hAnsi="Arial" w:cs="Arial"/>
                <w:color w:val="0000FF"/>
                <w:sz w:val="22"/>
              </w:rPr>
            </w:rPrChange>
          </w:rPr>
          <w:delText>type :</w:delText>
        </w:r>
      </w:del>
      <w:ins w:id="1238" w:author="adm" w:date="2016-12-20T15:13:00Z">
        <w:r w:rsidR="0042507A" w:rsidRPr="0042507A">
          <w:rPr>
            <w:rFonts w:asciiTheme="majorBidi" w:hAnsiTheme="majorBidi" w:cstheme="majorBidi"/>
            <w:color w:val="auto"/>
            <w:sz w:val="22"/>
          </w:rPr>
          <w:t>type:</w:t>
        </w:r>
      </w:ins>
      <w:r w:rsidRPr="00AC1FEB">
        <w:rPr>
          <w:rFonts w:asciiTheme="majorBidi" w:hAnsiTheme="majorBidi" w:cstheme="majorBidi"/>
          <w:color w:val="auto"/>
          <w:sz w:val="22"/>
          <w:rPrChange w:id="1239" w:author="adm" w:date="2016-12-14T16:35:00Z">
            <w:rPr>
              <w:rFonts w:ascii="Arial" w:hAnsi="Arial" w:cs="Arial"/>
              <w:color w:val="0000FF"/>
              <w:sz w:val="22"/>
            </w:rPr>
          </w:rPrChange>
        </w:rPr>
        <w:t xml:space="preserve"> standard button</w:t>
      </w:r>
    </w:p>
    <w:p w14:paraId="08EB9486" w14:textId="75991670" w:rsidR="00B40032" w:rsidRPr="00AC1FEB" w:rsidRDefault="00B40032" w:rsidP="00B40032">
      <w:pPr>
        <w:spacing w:after="0" w:line="240" w:lineRule="auto"/>
        <w:ind w:left="0" w:right="120" w:firstLine="0"/>
        <w:jc w:val="left"/>
        <w:rPr>
          <w:rFonts w:asciiTheme="majorBidi" w:hAnsiTheme="majorBidi" w:cstheme="majorBidi"/>
          <w:color w:val="auto"/>
          <w:sz w:val="24"/>
          <w:szCs w:val="24"/>
        </w:rPr>
      </w:pPr>
    </w:p>
    <w:p w14:paraId="50AD8D34" w14:textId="6023C865" w:rsidR="00B40032" w:rsidRPr="00AC1FEB" w:rsidRDefault="00B40032" w:rsidP="00B40032">
      <w:pPr>
        <w:spacing w:after="120" w:line="240" w:lineRule="auto"/>
        <w:ind w:left="720" w:right="120" w:firstLine="0"/>
        <w:jc w:val="left"/>
        <w:rPr>
          <w:rFonts w:asciiTheme="majorBidi" w:hAnsiTheme="majorBidi" w:cstheme="majorBidi"/>
          <w:color w:val="auto"/>
          <w:sz w:val="24"/>
          <w:szCs w:val="24"/>
        </w:rPr>
      </w:pPr>
      <w:r w:rsidRPr="00AC1FEB">
        <w:rPr>
          <w:rFonts w:asciiTheme="majorBidi" w:hAnsiTheme="majorBidi" w:cstheme="majorBidi"/>
          <w:i/>
          <w:iCs/>
          <w:color w:val="434343"/>
          <w:sz w:val="22"/>
        </w:rPr>
        <w:t>“Input: Category, title, description, date and time, Ack is needed (yes/no</w:t>
      </w:r>
      <w:del w:id="1240" w:author="adm" w:date="2016-12-20T15:13:00Z">
        <w:r w:rsidRPr="00AC1FEB" w:rsidDel="0042507A">
          <w:rPr>
            <w:rFonts w:asciiTheme="majorBidi" w:hAnsiTheme="majorBidi" w:cstheme="majorBidi"/>
            <w:i/>
            <w:iCs/>
            <w:color w:val="434343"/>
            <w:sz w:val="22"/>
          </w:rPr>
          <w:delText>),more</w:delText>
        </w:r>
      </w:del>
      <w:ins w:id="1241" w:author="adm" w:date="2016-12-20T15:13:00Z">
        <w:r w:rsidR="0042507A" w:rsidRPr="00AC1FEB">
          <w:rPr>
            <w:rFonts w:asciiTheme="majorBidi" w:hAnsiTheme="majorBidi" w:cstheme="majorBidi"/>
            <w:i/>
            <w:iCs/>
            <w:color w:val="434343"/>
            <w:sz w:val="22"/>
          </w:rPr>
          <w:t>), more</w:t>
        </w:r>
      </w:ins>
      <w:r w:rsidRPr="00AC1FEB">
        <w:rPr>
          <w:rFonts w:asciiTheme="majorBidi" w:hAnsiTheme="majorBidi" w:cstheme="majorBidi"/>
          <w:i/>
          <w:iCs/>
          <w:color w:val="434343"/>
          <w:sz w:val="22"/>
        </w:rPr>
        <w:t xml:space="preserve"> details (optional), maximum number of participants (optional), save the event.” </w:t>
      </w:r>
    </w:p>
    <w:p w14:paraId="2D0EEA65" w14:textId="401E0A46" w:rsidR="00B40032" w:rsidRPr="00AC1FEB" w:rsidRDefault="00C72805">
      <w:pPr>
        <w:numPr>
          <w:ilvl w:val="0"/>
          <w:numId w:val="39"/>
        </w:numPr>
        <w:spacing w:after="0" w:line="240" w:lineRule="auto"/>
        <w:ind w:right="120"/>
        <w:jc w:val="left"/>
        <w:textAlignment w:val="baseline"/>
        <w:rPr>
          <w:rFonts w:asciiTheme="majorBidi" w:hAnsiTheme="majorBidi" w:cstheme="majorBidi"/>
          <w:sz w:val="22"/>
        </w:rPr>
      </w:pPr>
      <w:r w:rsidRPr="00AC1FEB">
        <w:rPr>
          <w:rFonts w:asciiTheme="majorBidi" w:hAnsiTheme="majorBidi" w:cstheme="majorBidi"/>
          <w:sz w:val="22"/>
        </w:rPr>
        <w:t xml:space="preserve">The </w:t>
      </w:r>
      <w:r w:rsidR="00DC663B" w:rsidRPr="00AC1FEB">
        <w:rPr>
          <w:rFonts w:asciiTheme="majorBidi" w:hAnsiTheme="majorBidi" w:cstheme="majorBidi"/>
          <w:sz w:val="22"/>
        </w:rPr>
        <w:t xml:space="preserve">user </w:t>
      </w:r>
      <w:r w:rsidR="00B40032" w:rsidRPr="00AC1FEB">
        <w:rPr>
          <w:rFonts w:asciiTheme="majorBidi" w:hAnsiTheme="majorBidi" w:cstheme="majorBidi"/>
          <w:sz w:val="22"/>
        </w:rPr>
        <w:t>add</w:t>
      </w:r>
      <w:r w:rsidR="00DC663B" w:rsidRPr="00AC1FEB">
        <w:rPr>
          <w:rFonts w:asciiTheme="majorBidi" w:hAnsiTheme="majorBidi" w:cstheme="majorBidi"/>
          <w:sz w:val="22"/>
        </w:rPr>
        <w:t>s</w:t>
      </w:r>
      <w:r w:rsidR="00B40032" w:rsidRPr="00AC1FEB">
        <w:rPr>
          <w:rFonts w:asciiTheme="majorBidi" w:hAnsiTheme="majorBidi" w:cstheme="majorBidi"/>
          <w:sz w:val="22"/>
        </w:rPr>
        <w:t xml:space="preserve"> </w:t>
      </w:r>
      <w:r w:rsidR="00DC663B" w:rsidRPr="00AC1FEB">
        <w:rPr>
          <w:rFonts w:asciiTheme="majorBidi" w:hAnsiTheme="majorBidi" w:cstheme="majorBidi"/>
          <w:sz w:val="22"/>
        </w:rPr>
        <w:t xml:space="preserve">a </w:t>
      </w:r>
      <w:r w:rsidR="00B40032" w:rsidRPr="00AC1FEB">
        <w:rPr>
          <w:rFonts w:asciiTheme="majorBidi" w:hAnsiTheme="majorBidi" w:cstheme="majorBidi"/>
          <w:sz w:val="22"/>
        </w:rPr>
        <w:t xml:space="preserve">Category element by pressing on </w:t>
      </w:r>
      <w:r w:rsidR="00B40032" w:rsidRPr="00AC1FEB">
        <w:rPr>
          <w:rFonts w:asciiTheme="majorBidi" w:hAnsiTheme="majorBidi" w:cstheme="majorBidi"/>
          <w:b/>
          <w:bCs/>
          <w:sz w:val="22"/>
        </w:rPr>
        <w:t xml:space="preserve">+ </w:t>
      </w:r>
      <w:r w:rsidR="00B40032" w:rsidRPr="00AC1FEB">
        <w:rPr>
          <w:rFonts w:asciiTheme="majorBidi" w:hAnsiTheme="majorBidi" w:cstheme="majorBidi"/>
          <w:sz w:val="22"/>
        </w:rPr>
        <w:t xml:space="preserve">button in </w:t>
      </w:r>
      <w:r w:rsidR="00B40032" w:rsidRPr="00AC1FEB">
        <w:rPr>
          <w:rFonts w:asciiTheme="majorBidi" w:hAnsiTheme="majorBidi" w:cstheme="majorBidi"/>
          <w:color w:val="212121"/>
          <w:sz w:val="22"/>
          <w:shd w:val="clear" w:color="auto" w:fill="FFFFFF"/>
        </w:rPr>
        <w:t> </w:t>
      </w:r>
      <w:r w:rsidR="00B40032" w:rsidRPr="00AC1FEB">
        <w:rPr>
          <w:rFonts w:asciiTheme="majorBidi" w:hAnsiTheme="majorBidi" w:cstheme="majorBidi"/>
          <w:b/>
          <w:bCs/>
          <w:i/>
          <w:iCs/>
          <w:sz w:val="22"/>
        </w:rPr>
        <w:t xml:space="preserve">Create New Event </w:t>
      </w:r>
      <w:r w:rsidR="00B40032" w:rsidRPr="00AC1FEB">
        <w:rPr>
          <w:rFonts w:asciiTheme="majorBidi" w:hAnsiTheme="majorBidi" w:cstheme="majorBidi"/>
          <w:b/>
          <w:bCs/>
          <w:sz w:val="22"/>
        </w:rPr>
        <w:t>screen</w:t>
      </w:r>
      <w:r w:rsidR="00B40032" w:rsidRPr="00AC1FEB">
        <w:rPr>
          <w:rFonts w:asciiTheme="majorBidi" w:hAnsiTheme="majorBidi" w:cstheme="majorBidi"/>
          <w:sz w:val="22"/>
        </w:rPr>
        <w:t xml:space="preserve"> and</w:t>
      </w:r>
      <w:r w:rsidR="00DC663B" w:rsidRPr="00AC1FEB">
        <w:rPr>
          <w:rFonts w:asciiTheme="majorBidi" w:hAnsiTheme="majorBidi" w:cstheme="majorBidi"/>
          <w:sz w:val="22"/>
        </w:rPr>
        <w:t xml:space="preserve"> </w:t>
      </w:r>
      <w:r w:rsidR="00B40032" w:rsidRPr="00AC1FEB">
        <w:rPr>
          <w:rFonts w:asciiTheme="majorBidi" w:hAnsiTheme="majorBidi" w:cstheme="majorBidi"/>
          <w:sz w:val="22"/>
        </w:rPr>
        <w:t xml:space="preserve"> choose</w:t>
      </w:r>
      <w:r w:rsidR="00DC663B" w:rsidRPr="00AC1FEB">
        <w:rPr>
          <w:rFonts w:asciiTheme="majorBidi" w:hAnsiTheme="majorBidi" w:cstheme="majorBidi"/>
          <w:sz w:val="22"/>
        </w:rPr>
        <w:t xml:space="preserve">s a </w:t>
      </w:r>
      <w:r w:rsidR="00B40032" w:rsidRPr="00AC1FEB">
        <w:rPr>
          <w:rFonts w:asciiTheme="majorBidi" w:hAnsiTheme="majorBidi" w:cstheme="majorBidi"/>
          <w:sz w:val="22"/>
        </w:rPr>
        <w:t xml:space="preserve"> type of element  by pressing on “</w:t>
      </w:r>
      <w:r w:rsidR="00B40032" w:rsidRPr="00AC1FEB">
        <w:rPr>
          <w:rFonts w:asciiTheme="majorBidi" w:hAnsiTheme="majorBidi" w:cstheme="majorBidi"/>
          <w:b/>
          <w:bCs/>
          <w:i/>
          <w:iCs/>
          <w:sz w:val="22"/>
        </w:rPr>
        <w:t xml:space="preserve">List” </w:t>
      </w:r>
      <w:commentRangeStart w:id="1242"/>
      <w:ins w:id="1243" w:author="אלנה רווה" w:date="2016-12-15T10:47:00Z">
        <w:r w:rsidR="005E7477" w:rsidRPr="00AC1FEB">
          <w:rPr>
            <w:rFonts w:asciiTheme="majorBidi" w:hAnsiTheme="majorBidi" w:cstheme="majorBidi"/>
            <w:color w:val="auto"/>
            <w:sz w:val="22"/>
          </w:rPr>
          <w:t>she/he</w:t>
        </w:r>
        <w:r w:rsidR="005E7477" w:rsidRPr="00AC1FEB">
          <w:rPr>
            <w:rFonts w:asciiTheme="majorBidi" w:hAnsiTheme="majorBidi" w:cstheme="majorBidi"/>
            <w:color w:val="auto"/>
            <w:sz w:val="22"/>
            <w:rPrChange w:id="1244" w:author="adm" w:date="2016-12-14T16:11:00Z">
              <w:rPr>
                <w:rFonts w:ascii="Arial" w:hAnsi="Arial" w:cs="Arial"/>
                <w:color w:val="0000FF"/>
                <w:sz w:val="22"/>
              </w:rPr>
            </w:rPrChange>
          </w:rPr>
          <w:t xml:space="preserve"> </w:t>
        </w:r>
        <w:commentRangeEnd w:id="1242"/>
        <w:r w:rsidR="005E7477" w:rsidRPr="00AC1FEB">
          <w:rPr>
            <w:rStyle w:val="a8"/>
            <w:rFonts w:asciiTheme="majorBidi" w:hAnsiTheme="majorBidi" w:cstheme="majorBidi"/>
          </w:rPr>
          <w:commentReference w:id="1242"/>
        </w:r>
      </w:ins>
      <w:r w:rsidR="00DC663B" w:rsidRPr="00AC1FEB">
        <w:rPr>
          <w:rFonts w:asciiTheme="majorBidi" w:hAnsiTheme="majorBidi" w:cstheme="majorBidi"/>
          <w:sz w:val="22"/>
        </w:rPr>
        <w:t>defines the</w:t>
      </w:r>
      <w:r w:rsidR="00B40032" w:rsidRPr="00AC1FEB">
        <w:rPr>
          <w:rFonts w:asciiTheme="majorBidi" w:hAnsiTheme="majorBidi" w:cstheme="majorBidi"/>
          <w:sz w:val="22"/>
        </w:rPr>
        <w:t xml:space="preserve"> following:</w:t>
      </w:r>
      <w:r w:rsidR="00B40032" w:rsidRPr="00AC1FEB">
        <w:rPr>
          <w:rFonts w:asciiTheme="majorBidi" w:hAnsiTheme="majorBidi" w:cstheme="majorBidi"/>
          <w:b/>
          <w:bCs/>
          <w:sz w:val="22"/>
        </w:rPr>
        <w:t xml:space="preserve"> </w:t>
      </w:r>
      <w:r w:rsidR="00B40032" w:rsidRPr="00AC1FEB">
        <w:rPr>
          <w:rFonts w:asciiTheme="majorBidi" w:hAnsiTheme="majorBidi" w:cstheme="majorBidi"/>
          <w:sz w:val="22"/>
        </w:rPr>
        <w:t> </w:t>
      </w:r>
    </w:p>
    <w:p w14:paraId="3042EAC0" w14:textId="77777777" w:rsidR="00B40032" w:rsidRPr="00AC1FEB" w:rsidRDefault="00B40032" w:rsidP="00B40032">
      <w:pPr>
        <w:numPr>
          <w:ilvl w:val="1"/>
          <w:numId w:val="40"/>
        </w:numPr>
        <w:spacing w:after="0" w:line="240" w:lineRule="auto"/>
        <w:ind w:left="0" w:right="120" w:firstLine="0"/>
        <w:jc w:val="left"/>
        <w:textAlignment w:val="baseline"/>
        <w:rPr>
          <w:rFonts w:asciiTheme="majorBidi" w:hAnsiTheme="majorBidi" w:cstheme="majorBidi"/>
          <w:sz w:val="22"/>
        </w:rPr>
      </w:pPr>
      <w:r w:rsidRPr="00AC1FEB">
        <w:rPr>
          <w:rFonts w:asciiTheme="majorBidi" w:hAnsiTheme="majorBidi" w:cstheme="majorBidi"/>
          <w:b/>
          <w:bCs/>
          <w:i/>
          <w:iCs/>
          <w:sz w:val="22"/>
        </w:rPr>
        <w:t xml:space="preserve">name of element: </w:t>
      </w:r>
      <w:r w:rsidRPr="00AC1FEB">
        <w:rPr>
          <w:rFonts w:asciiTheme="majorBidi" w:hAnsiTheme="majorBidi" w:cstheme="majorBidi"/>
          <w:sz w:val="22"/>
        </w:rPr>
        <w:t>Category  </w:t>
      </w:r>
    </w:p>
    <w:p w14:paraId="12349B39" w14:textId="4C8B0BAF" w:rsidR="00B40032" w:rsidRPr="00AC1FEB" w:rsidRDefault="00B40032" w:rsidP="00B40032">
      <w:pPr>
        <w:numPr>
          <w:ilvl w:val="1"/>
          <w:numId w:val="40"/>
        </w:numPr>
        <w:spacing w:after="0" w:line="240" w:lineRule="auto"/>
        <w:ind w:left="0" w:right="120" w:firstLine="0"/>
        <w:jc w:val="left"/>
        <w:textAlignment w:val="baseline"/>
        <w:rPr>
          <w:rFonts w:asciiTheme="majorBidi" w:hAnsiTheme="majorBidi" w:cstheme="majorBidi"/>
          <w:sz w:val="22"/>
        </w:rPr>
      </w:pPr>
      <w:r w:rsidRPr="00AC1FEB">
        <w:rPr>
          <w:rFonts w:asciiTheme="majorBidi" w:hAnsiTheme="majorBidi" w:cstheme="majorBidi"/>
          <w:b/>
          <w:bCs/>
          <w:i/>
          <w:iCs/>
          <w:sz w:val="22"/>
        </w:rPr>
        <w:t xml:space="preserve">values : </w:t>
      </w:r>
      <w:r w:rsidR="00704D00" w:rsidRPr="00AC1FEB">
        <w:rPr>
          <w:rFonts w:asciiTheme="majorBidi" w:hAnsiTheme="majorBidi" w:cstheme="majorBidi"/>
          <w:sz w:val="22"/>
        </w:rPr>
        <w:t> the user</w:t>
      </w:r>
      <w:r w:rsidRPr="00AC1FEB">
        <w:rPr>
          <w:rFonts w:asciiTheme="majorBidi" w:hAnsiTheme="majorBidi" w:cstheme="majorBidi"/>
          <w:sz w:val="22"/>
        </w:rPr>
        <w:t xml:space="preserve"> define</w:t>
      </w:r>
      <w:r w:rsidR="00704D00" w:rsidRPr="00AC1FEB">
        <w:rPr>
          <w:rFonts w:asciiTheme="majorBidi" w:hAnsiTheme="majorBidi" w:cstheme="majorBidi"/>
          <w:sz w:val="22"/>
        </w:rPr>
        <w:t>s the</w:t>
      </w:r>
      <w:r w:rsidRPr="00AC1FEB">
        <w:rPr>
          <w:rFonts w:asciiTheme="majorBidi" w:hAnsiTheme="majorBidi" w:cstheme="majorBidi"/>
          <w:sz w:val="22"/>
        </w:rPr>
        <w:t xml:space="preserve"> values that will </w:t>
      </w:r>
      <w:r w:rsidR="00704D00" w:rsidRPr="00AC1FEB">
        <w:rPr>
          <w:rFonts w:asciiTheme="majorBidi" w:hAnsiTheme="majorBidi" w:cstheme="majorBidi"/>
          <w:sz w:val="22"/>
        </w:rPr>
        <w:t xml:space="preserve">be </w:t>
      </w:r>
      <w:r w:rsidRPr="00AC1FEB">
        <w:rPr>
          <w:rFonts w:asciiTheme="majorBidi" w:hAnsiTheme="majorBidi" w:cstheme="majorBidi"/>
          <w:sz w:val="22"/>
        </w:rPr>
        <w:t xml:space="preserve">in this list such as : Study, eat and drink ,concerts, sports and convernation . </w:t>
      </w:r>
    </w:p>
    <w:p w14:paraId="07339A86" w14:textId="026604AB" w:rsidR="00B40032" w:rsidRPr="00AC1FEB" w:rsidRDefault="00B40032" w:rsidP="00B40032">
      <w:pPr>
        <w:numPr>
          <w:ilvl w:val="1"/>
          <w:numId w:val="40"/>
        </w:numPr>
        <w:spacing w:after="0" w:line="240" w:lineRule="auto"/>
        <w:ind w:left="0" w:right="120" w:firstLine="0"/>
        <w:jc w:val="left"/>
        <w:textAlignment w:val="baseline"/>
        <w:rPr>
          <w:rFonts w:asciiTheme="majorBidi" w:hAnsiTheme="majorBidi" w:cstheme="majorBidi"/>
          <w:sz w:val="22"/>
        </w:rPr>
      </w:pPr>
      <w:r w:rsidRPr="00AC1FEB">
        <w:rPr>
          <w:rFonts w:asciiTheme="majorBidi" w:hAnsiTheme="majorBidi" w:cstheme="majorBidi"/>
          <w:b/>
          <w:bCs/>
          <w:sz w:val="22"/>
        </w:rPr>
        <w:t xml:space="preserve">defaultVal: </w:t>
      </w:r>
      <w:r w:rsidR="0027799A" w:rsidRPr="00AC1FEB">
        <w:rPr>
          <w:rFonts w:asciiTheme="majorBidi" w:hAnsiTheme="majorBidi" w:cstheme="majorBidi"/>
          <w:sz w:val="22"/>
        </w:rPr>
        <w:t xml:space="preserve">the </w:t>
      </w:r>
      <w:r w:rsidRPr="00AC1FEB">
        <w:rPr>
          <w:rFonts w:asciiTheme="majorBidi" w:hAnsiTheme="majorBidi" w:cstheme="majorBidi"/>
          <w:sz w:val="22"/>
        </w:rPr>
        <w:t xml:space="preserve">user chooses default value from this list such as </w:t>
      </w:r>
      <w:r w:rsidRPr="00AC1FEB">
        <w:rPr>
          <w:rFonts w:asciiTheme="majorBidi" w:hAnsiTheme="majorBidi" w:cstheme="majorBidi"/>
          <w:b/>
          <w:bCs/>
          <w:i/>
          <w:iCs/>
          <w:sz w:val="22"/>
        </w:rPr>
        <w:t>“study”.</w:t>
      </w:r>
    </w:p>
    <w:p w14:paraId="61BBBEB9" w14:textId="77777777" w:rsidR="00B40032" w:rsidRPr="00AC1FEB" w:rsidRDefault="00B40032" w:rsidP="00B40032">
      <w:pPr>
        <w:spacing w:after="0" w:line="240" w:lineRule="auto"/>
        <w:ind w:left="0" w:right="120" w:firstLine="0"/>
        <w:jc w:val="left"/>
        <w:rPr>
          <w:rFonts w:asciiTheme="majorBidi" w:hAnsiTheme="majorBidi" w:cstheme="majorBidi"/>
          <w:color w:val="auto"/>
          <w:sz w:val="24"/>
          <w:szCs w:val="24"/>
        </w:rPr>
      </w:pPr>
    </w:p>
    <w:p w14:paraId="7A90BA50" w14:textId="77777777" w:rsidR="00B40032" w:rsidRPr="00AC1FEB" w:rsidRDefault="00B40032" w:rsidP="00B40032">
      <w:pPr>
        <w:spacing w:after="0" w:line="240" w:lineRule="auto"/>
        <w:ind w:left="0" w:right="120" w:firstLine="0"/>
        <w:jc w:val="left"/>
        <w:rPr>
          <w:rFonts w:asciiTheme="majorBidi" w:hAnsiTheme="majorBidi" w:cstheme="majorBidi"/>
          <w:color w:val="auto"/>
          <w:sz w:val="24"/>
          <w:szCs w:val="24"/>
        </w:rPr>
      </w:pPr>
    </w:p>
    <w:p w14:paraId="1D48799D" w14:textId="5FE762B8" w:rsidR="00B40032" w:rsidRPr="00AC1FEB" w:rsidRDefault="00CA54D3" w:rsidP="00B40032">
      <w:pPr>
        <w:numPr>
          <w:ilvl w:val="0"/>
          <w:numId w:val="41"/>
        </w:numPr>
        <w:spacing w:after="0" w:line="240" w:lineRule="auto"/>
        <w:ind w:left="0" w:right="120" w:firstLine="0"/>
        <w:jc w:val="left"/>
        <w:textAlignment w:val="baseline"/>
        <w:rPr>
          <w:rFonts w:asciiTheme="majorBidi" w:hAnsiTheme="majorBidi" w:cstheme="majorBidi"/>
          <w:sz w:val="22"/>
        </w:rPr>
      </w:pPr>
      <w:r w:rsidRPr="00AC1FEB">
        <w:rPr>
          <w:rFonts w:asciiTheme="majorBidi" w:hAnsiTheme="majorBidi" w:cstheme="majorBidi"/>
          <w:sz w:val="22"/>
        </w:rPr>
        <w:t xml:space="preserve">The user </w:t>
      </w:r>
      <w:r w:rsidR="00B40032" w:rsidRPr="00AC1FEB">
        <w:rPr>
          <w:rFonts w:asciiTheme="majorBidi" w:hAnsiTheme="majorBidi" w:cstheme="majorBidi"/>
          <w:sz w:val="22"/>
        </w:rPr>
        <w:t>add</w:t>
      </w:r>
      <w:r w:rsidRPr="00AC1FEB">
        <w:rPr>
          <w:rFonts w:asciiTheme="majorBidi" w:hAnsiTheme="majorBidi" w:cstheme="majorBidi"/>
          <w:sz w:val="22"/>
        </w:rPr>
        <w:t>s elements</w:t>
      </w:r>
      <w:r w:rsidR="00B40032" w:rsidRPr="00AC1FEB">
        <w:rPr>
          <w:rFonts w:asciiTheme="majorBidi" w:hAnsiTheme="majorBidi" w:cstheme="majorBidi"/>
          <w:sz w:val="22"/>
        </w:rPr>
        <w:t xml:space="preserve"> title, description, date and time by pressing on </w:t>
      </w:r>
      <w:r w:rsidRPr="00AC1FEB">
        <w:rPr>
          <w:rFonts w:asciiTheme="majorBidi" w:hAnsiTheme="majorBidi" w:cstheme="majorBidi"/>
          <w:sz w:val="22"/>
        </w:rPr>
        <w:t>"</w:t>
      </w:r>
      <w:r w:rsidR="00B40032" w:rsidRPr="00AC1FEB">
        <w:rPr>
          <w:rFonts w:asciiTheme="majorBidi" w:hAnsiTheme="majorBidi" w:cstheme="majorBidi"/>
          <w:b/>
          <w:bCs/>
          <w:sz w:val="22"/>
        </w:rPr>
        <w:t>+</w:t>
      </w:r>
      <w:r w:rsidRPr="00AC1FEB">
        <w:rPr>
          <w:rFonts w:asciiTheme="majorBidi" w:hAnsiTheme="majorBidi" w:cstheme="majorBidi"/>
          <w:b/>
          <w:bCs/>
          <w:sz w:val="22"/>
        </w:rPr>
        <w:t>"</w:t>
      </w:r>
      <w:r w:rsidR="00B40032" w:rsidRPr="00AC1FEB">
        <w:rPr>
          <w:rFonts w:asciiTheme="majorBidi" w:hAnsiTheme="majorBidi" w:cstheme="majorBidi"/>
          <w:b/>
          <w:bCs/>
          <w:sz w:val="22"/>
        </w:rPr>
        <w:t xml:space="preserve"> </w:t>
      </w:r>
      <w:r w:rsidR="00B40032" w:rsidRPr="00AC1FEB">
        <w:rPr>
          <w:rFonts w:asciiTheme="majorBidi" w:hAnsiTheme="majorBidi" w:cstheme="majorBidi"/>
          <w:sz w:val="22"/>
        </w:rPr>
        <w:t xml:space="preserve">button in </w:t>
      </w:r>
      <w:r w:rsidR="00B40032" w:rsidRPr="00AC1FEB">
        <w:rPr>
          <w:rFonts w:asciiTheme="majorBidi" w:hAnsiTheme="majorBidi" w:cstheme="majorBidi"/>
          <w:color w:val="212121"/>
          <w:sz w:val="22"/>
          <w:shd w:val="clear" w:color="auto" w:fill="FFFFFF"/>
        </w:rPr>
        <w:t> </w:t>
      </w:r>
      <w:r w:rsidR="00B40032" w:rsidRPr="00AC1FEB">
        <w:rPr>
          <w:rFonts w:asciiTheme="majorBidi" w:hAnsiTheme="majorBidi" w:cstheme="majorBidi"/>
          <w:b/>
          <w:bCs/>
          <w:i/>
          <w:iCs/>
          <w:sz w:val="22"/>
        </w:rPr>
        <w:t xml:space="preserve">Create New Event activity </w:t>
      </w:r>
      <w:r w:rsidR="00B40032" w:rsidRPr="00AC1FEB">
        <w:rPr>
          <w:rFonts w:asciiTheme="majorBidi" w:hAnsiTheme="majorBidi" w:cstheme="majorBidi"/>
          <w:b/>
          <w:bCs/>
          <w:sz w:val="22"/>
        </w:rPr>
        <w:t xml:space="preserve">screen </w:t>
      </w:r>
      <w:r w:rsidR="00B40032" w:rsidRPr="00AC1FEB">
        <w:rPr>
          <w:rFonts w:asciiTheme="majorBidi" w:hAnsiTheme="majorBidi" w:cstheme="majorBidi"/>
          <w:sz w:val="22"/>
        </w:rPr>
        <w:t>and choose</w:t>
      </w:r>
      <w:r w:rsidRPr="00AC1FEB">
        <w:rPr>
          <w:rFonts w:asciiTheme="majorBidi" w:hAnsiTheme="majorBidi" w:cstheme="majorBidi"/>
          <w:sz w:val="22"/>
        </w:rPr>
        <w:t xml:space="preserve">s the </w:t>
      </w:r>
      <w:r w:rsidR="00B40032" w:rsidRPr="00AC1FEB">
        <w:rPr>
          <w:rFonts w:asciiTheme="majorBidi" w:hAnsiTheme="majorBidi" w:cstheme="majorBidi"/>
          <w:sz w:val="22"/>
        </w:rPr>
        <w:t xml:space="preserve"> type of element  by pressing on  </w:t>
      </w:r>
      <w:r w:rsidR="00B40032" w:rsidRPr="00AC1FEB">
        <w:rPr>
          <w:rFonts w:asciiTheme="majorBidi" w:hAnsiTheme="majorBidi" w:cstheme="majorBidi"/>
          <w:b/>
          <w:bCs/>
          <w:sz w:val="22"/>
        </w:rPr>
        <w:t xml:space="preserve">“defined/undefined”. </w:t>
      </w:r>
      <w:commentRangeStart w:id="1245"/>
      <w:ins w:id="1246" w:author="אלנה רווה" w:date="2016-12-15T10:47:00Z">
        <w:r w:rsidR="005E7477" w:rsidRPr="00AC1FEB">
          <w:rPr>
            <w:rFonts w:asciiTheme="majorBidi" w:hAnsiTheme="majorBidi" w:cstheme="majorBidi"/>
            <w:color w:val="auto"/>
            <w:sz w:val="22"/>
          </w:rPr>
          <w:t>she/he</w:t>
        </w:r>
        <w:r w:rsidR="005E7477" w:rsidRPr="00AC1FEB">
          <w:rPr>
            <w:rFonts w:asciiTheme="majorBidi" w:hAnsiTheme="majorBidi" w:cstheme="majorBidi"/>
            <w:color w:val="auto"/>
            <w:sz w:val="22"/>
            <w:rPrChange w:id="1247" w:author="adm" w:date="2016-12-14T16:11:00Z">
              <w:rPr>
                <w:rFonts w:ascii="Arial" w:hAnsi="Arial" w:cs="Arial"/>
                <w:color w:val="0000FF"/>
                <w:sz w:val="22"/>
              </w:rPr>
            </w:rPrChange>
          </w:rPr>
          <w:t xml:space="preserve"> </w:t>
        </w:r>
        <w:commentRangeEnd w:id="1245"/>
        <w:r w:rsidR="005E7477" w:rsidRPr="00AC1FEB">
          <w:rPr>
            <w:rStyle w:val="a8"/>
            <w:rFonts w:asciiTheme="majorBidi" w:hAnsiTheme="majorBidi" w:cstheme="majorBidi"/>
          </w:rPr>
          <w:commentReference w:id="1245"/>
        </w:r>
      </w:ins>
      <w:r w:rsidR="00B40032" w:rsidRPr="00AC1FEB">
        <w:rPr>
          <w:rFonts w:asciiTheme="majorBidi" w:hAnsiTheme="majorBidi" w:cstheme="majorBidi"/>
          <w:sz w:val="22"/>
        </w:rPr>
        <w:t xml:space="preserve">defines for elements as following: </w:t>
      </w:r>
    </w:p>
    <w:p w14:paraId="006E3AE7" w14:textId="262F2D8F" w:rsidR="00B40032" w:rsidRPr="00AC1FEB" w:rsidRDefault="00CA54D3" w:rsidP="00B40032">
      <w:pPr>
        <w:numPr>
          <w:ilvl w:val="1"/>
          <w:numId w:val="42"/>
        </w:numPr>
        <w:spacing w:after="0" w:line="240" w:lineRule="auto"/>
        <w:ind w:left="0" w:right="120" w:firstLine="0"/>
        <w:jc w:val="left"/>
        <w:textAlignment w:val="baseline"/>
        <w:rPr>
          <w:rFonts w:asciiTheme="majorBidi" w:hAnsiTheme="majorBidi" w:cstheme="majorBidi"/>
          <w:sz w:val="22"/>
        </w:rPr>
      </w:pPr>
      <w:r w:rsidRPr="00AC1FEB">
        <w:rPr>
          <w:rFonts w:asciiTheme="majorBidi" w:hAnsiTheme="majorBidi" w:cstheme="majorBidi"/>
          <w:b/>
          <w:bCs/>
          <w:i/>
          <w:iCs/>
          <w:sz w:val="22"/>
        </w:rPr>
        <w:t xml:space="preserve">Element name </w:t>
      </w:r>
      <w:r w:rsidR="00B40032" w:rsidRPr="00AC1FEB">
        <w:rPr>
          <w:rFonts w:asciiTheme="majorBidi" w:hAnsiTheme="majorBidi" w:cstheme="majorBidi"/>
          <w:b/>
          <w:bCs/>
          <w:sz w:val="22"/>
        </w:rPr>
        <w:t xml:space="preserve">: </w:t>
      </w:r>
      <w:r w:rsidRPr="00AC1FEB">
        <w:rPr>
          <w:rFonts w:asciiTheme="majorBidi" w:hAnsiTheme="majorBidi" w:cstheme="majorBidi"/>
          <w:sz w:val="22"/>
        </w:rPr>
        <w:t xml:space="preserve">the </w:t>
      </w:r>
      <w:r w:rsidR="00B40032" w:rsidRPr="00AC1FEB">
        <w:rPr>
          <w:rFonts w:asciiTheme="majorBidi" w:hAnsiTheme="majorBidi" w:cstheme="majorBidi"/>
          <w:sz w:val="22"/>
        </w:rPr>
        <w:t xml:space="preserve">user enters a name such as a </w:t>
      </w:r>
      <w:r w:rsidR="00B40032" w:rsidRPr="00AC1FEB">
        <w:rPr>
          <w:rFonts w:asciiTheme="majorBidi" w:hAnsiTheme="majorBidi" w:cstheme="majorBidi"/>
          <w:b/>
          <w:bCs/>
          <w:i/>
          <w:iCs/>
          <w:sz w:val="22"/>
        </w:rPr>
        <w:t xml:space="preserve">title </w:t>
      </w:r>
      <w:r w:rsidR="00B40032" w:rsidRPr="00AC1FEB">
        <w:rPr>
          <w:rFonts w:asciiTheme="majorBidi" w:hAnsiTheme="majorBidi" w:cstheme="majorBidi"/>
          <w:sz w:val="22"/>
        </w:rPr>
        <w:t>.</w:t>
      </w:r>
    </w:p>
    <w:p w14:paraId="1FD6729B" w14:textId="6EC264CC" w:rsidR="00B40032" w:rsidRPr="00AC1FEB" w:rsidRDefault="00B40032" w:rsidP="00B40032">
      <w:pPr>
        <w:numPr>
          <w:ilvl w:val="1"/>
          <w:numId w:val="42"/>
        </w:numPr>
        <w:spacing w:after="0" w:line="240" w:lineRule="auto"/>
        <w:ind w:left="0" w:right="120" w:firstLine="0"/>
        <w:jc w:val="left"/>
        <w:textAlignment w:val="baseline"/>
        <w:rPr>
          <w:rFonts w:asciiTheme="majorBidi" w:hAnsiTheme="majorBidi" w:cstheme="majorBidi"/>
          <w:sz w:val="22"/>
        </w:rPr>
      </w:pPr>
      <w:r w:rsidRPr="00AC1FEB">
        <w:rPr>
          <w:rFonts w:asciiTheme="majorBidi" w:hAnsiTheme="majorBidi" w:cstheme="majorBidi"/>
          <w:b/>
          <w:bCs/>
          <w:sz w:val="22"/>
        </w:rPr>
        <w:t xml:space="preserve">defaultVal: </w:t>
      </w:r>
      <w:r w:rsidR="00CA54D3" w:rsidRPr="00AC1FEB">
        <w:rPr>
          <w:rFonts w:asciiTheme="majorBidi" w:hAnsiTheme="majorBidi" w:cstheme="majorBidi"/>
          <w:sz w:val="22"/>
        </w:rPr>
        <w:t xml:space="preserve">the </w:t>
      </w:r>
      <w:r w:rsidRPr="00AC1FEB">
        <w:rPr>
          <w:rFonts w:asciiTheme="majorBidi" w:hAnsiTheme="majorBidi" w:cstheme="majorBidi"/>
          <w:sz w:val="22"/>
        </w:rPr>
        <w:t>user chooses</w:t>
      </w:r>
      <w:r w:rsidR="00CA54D3" w:rsidRPr="00AC1FEB">
        <w:rPr>
          <w:rFonts w:asciiTheme="majorBidi" w:hAnsiTheme="majorBidi" w:cstheme="majorBidi"/>
          <w:sz w:val="22"/>
        </w:rPr>
        <w:t xml:space="preserve"> a</w:t>
      </w:r>
      <w:r w:rsidRPr="00AC1FEB">
        <w:rPr>
          <w:rFonts w:asciiTheme="majorBidi" w:hAnsiTheme="majorBidi" w:cstheme="majorBidi"/>
          <w:sz w:val="22"/>
        </w:rPr>
        <w:t xml:space="preserve"> default value such as: </w:t>
      </w:r>
      <w:r w:rsidRPr="00AC1FEB">
        <w:rPr>
          <w:rFonts w:asciiTheme="majorBidi" w:hAnsiTheme="majorBidi" w:cstheme="majorBidi"/>
          <w:b/>
          <w:bCs/>
          <w:i/>
          <w:iCs/>
          <w:sz w:val="22"/>
        </w:rPr>
        <w:t>undefined</w:t>
      </w:r>
      <w:r w:rsidRPr="00AC1FEB">
        <w:rPr>
          <w:rFonts w:asciiTheme="majorBidi" w:hAnsiTheme="majorBidi" w:cstheme="majorBidi"/>
          <w:sz w:val="22"/>
        </w:rPr>
        <w:t>.</w:t>
      </w:r>
    </w:p>
    <w:p w14:paraId="00F7711E" w14:textId="77777777" w:rsidR="00B40032" w:rsidRPr="00AC1FEB" w:rsidRDefault="00B40032" w:rsidP="00B40032">
      <w:pPr>
        <w:spacing w:after="0" w:line="240" w:lineRule="auto"/>
        <w:ind w:left="0" w:right="120" w:firstLine="0"/>
        <w:jc w:val="left"/>
        <w:rPr>
          <w:rFonts w:asciiTheme="majorBidi" w:hAnsiTheme="majorBidi" w:cstheme="majorBidi"/>
          <w:color w:val="auto"/>
          <w:sz w:val="24"/>
          <w:szCs w:val="24"/>
        </w:rPr>
      </w:pPr>
    </w:p>
    <w:p w14:paraId="2FBB2B7B" w14:textId="08F3BBB5" w:rsidR="00B40032" w:rsidRPr="00AC1FEB" w:rsidRDefault="00CA54D3">
      <w:pPr>
        <w:numPr>
          <w:ilvl w:val="0"/>
          <w:numId w:val="43"/>
        </w:numPr>
        <w:spacing w:after="0" w:line="240" w:lineRule="auto"/>
        <w:ind w:left="0" w:right="120" w:firstLine="0"/>
        <w:jc w:val="left"/>
        <w:textAlignment w:val="baseline"/>
        <w:rPr>
          <w:rFonts w:asciiTheme="majorBidi" w:hAnsiTheme="majorBidi" w:cstheme="majorBidi"/>
          <w:sz w:val="22"/>
        </w:rPr>
      </w:pPr>
      <w:r w:rsidRPr="00AC1FEB">
        <w:rPr>
          <w:rFonts w:asciiTheme="majorBidi" w:hAnsiTheme="majorBidi" w:cstheme="majorBidi"/>
          <w:sz w:val="22"/>
        </w:rPr>
        <w:t xml:space="preserve">The </w:t>
      </w:r>
      <w:r w:rsidR="00B40032" w:rsidRPr="00AC1FEB">
        <w:rPr>
          <w:rFonts w:asciiTheme="majorBidi" w:hAnsiTheme="majorBidi" w:cstheme="majorBidi"/>
          <w:sz w:val="22"/>
        </w:rPr>
        <w:t>user add</w:t>
      </w:r>
      <w:r w:rsidRPr="00AC1FEB">
        <w:rPr>
          <w:rFonts w:asciiTheme="majorBidi" w:hAnsiTheme="majorBidi" w:cstheme="majorBidi"/>
          <w:sz w:val="22"/>
        </w:rPr>
        <w:t>s</w:t>
      </w:r>
      <w:r w:rsidR="00B40032" w:rsidRPr="00AC1FEB">
        <w:rPr>
          <w:rFonts w:asciiTheme="majorBidi" w:hAnsiTheme="majorBidi" w:cstheme="majorBidi"/>
          <w:sz w:val="22"/>
        </w:rPr>
        <w:t xml:space="preserve"> “Ack” element by pressing</w:t>
      </w:r>
      <w:r w:rsidRPr="00AC1FEB">
        <w:rPr>
          <w:rFonts w:asciiTheme="majorBidi" w:hAnsiTheme="majorBidi" w:cstheme="majorBidi"/>
          <w:sz w:val="22"/>
        </w:rPr>
        <w:t xml:space="preserve"> on</w:t>
      </w:r>
      <w:r w:rsidR="00B40032" w:rsidRPr="00AC1FEB">
        <w:rPr>
          <w:rFonts w:asciiTheme="majorBidi" w:hAnsiTheme="majorBidi" w:cstheme="majorBidi"/>
          <w:sz w:val="22"/>
        </w:rPr>
        <w:t xml:space="preserve"> </w:t>
      </w:r>
      <w:r w:rsidRPr="00AC1FEB">
        <w:rPr>
          <w:rFonts w:asciiTheme="majorBidi" w:hAnsiTheme="majorBidi" w:cstheme="majorBidi"/>
          <w:b/>
          <w:bCs/>
          <w:sz w:val="22"/>
        </w:rPr>
        <w:t>"</w:t>
      </w:r>
      <w:r w:rsidR="00B40032" w:rsidRPr="00AC1FEB">
        <w:rPr>
          <w:rFonts w:asciiTheme="majorBidi" w:hAnsiTheme="majorBidi" w:cstheme="majorBidi"/>
          <w:b/>
          <w:bCs/>
          <w:sz w:val="22"/>
        </w:rPr>
        <w:t>+</w:t>
      </w:r>
      <w:r w:rsidRPr="00AC1FEB">
        <w:rPr>
          <w:rFonts w:asciiTheme="majorBidi" w:hAnsiTheme="majorBidi" w:cstheme="majorBidi"/>
          <w:b/>
          <w:bCs/>
          <w:sz w:val="22"/>
        </w:rPr>
        <w:t>"</w:t>
      </w:r>
      <w:r w:rsidR="00B40032" w:rsidRPr="00AC1FEB">
        <w:rPr>
          <w:rFonts w:asciiTheme="majorBidi" w:hAnsiTheme="majorBidi" w:cstheme="majorBidi"/>
          <w:b/>
          <w:bCs/>
          <w:sz w:val="22"/>
        </w:rPr>
        <w:t xml:space="preserve"> </w:t>
      </w:r>
      <w:r w:rsidR="00B40032" w:rsidRPr="00AC1FEB">
        <w:rPr>
          <w:rFonts w:asciiTheme="majorBidi" w:hAnsiTheme="majorBidi" w:cstheme="majorBidi"/>
          <w:sz w:val="22"/>
        </w:rPr>
        <w:t xml:space="preserve">button in </w:t>
      </w:r>
      <w:r w:rsidR="00B40032" w:rsidRPr="00AC1FEB">
        <w:rPr>
          <w:rFonts w:asciiTheme="majorBidi" w:hAnsiTheme="majorBidi" w:cstheme="majorBidi"/>
          <w:color w:val="212121"/>
          <w:sz w:val="22"/>
          <w:shd w:val="clear" w:color="auto" w:fill="FFFFFF"/>
        </w:rPr>
        <w:t> </w:t>
      </w:r>
      <w:r w:rsidR="00B40032" w:rsidRPr="00AC1FEB">
        <w:rPr>
          <w:rFonts w:asciiTheme="majorBidi" w:hAnsiTheme="majorBidi" w:cstheme="majorBidi"/>
          <w:b/>
          <w:bCs/>
          <w:i/>
          <w:iCs/>
          <w:sz w:val="22"/>
        </w:rPr>
        <w:t xml:space="preserve">Create New Event activity </w:t>
      </w:r>
      <w:r w:rsidR="00B40032" w:rsidRPr="00AC1FEB">
        <w:rPr>
          <w:rFonts w:asciiTheme="majorBidi" w:hAnsiTheme="majorBidi" w:cstheme="majorBidi"/>
          <w:b/>
          <w:bCs/>
          <w:sz w:val="22"/>
        </w:rPr>
        <w:t xml:space="preserve">screen </w:t>
      </w:r>
      <w:r w:rsidRPr="00AC1FEB">
        <w:rPr>
          <w:rFonts w:asciiTheme="majorBidi" w:hAnsiTheme="majorBidi" w:cstheme="majorBidi"/>
          <w:sz w:val="22"/>
        </w:rPr>
        <w:t xml:space="preserve">and choosing the </w:t>
      </w:r>
      <w:r w:rsidR="00B40032" w:rsidRPr="00AC1FEB">
        <w:rPr>
          <w:rFonts w:asciiTheme="majorBidi" w:hAnsiTheme="majorBidi" w:cstheme="majorBidi"/>
          <w:sz w:val="22"/>
        </w:rPr>
        <w:t xml:space="preserve"> type of element by pressing on  </w:t>
      </w:r>
      <w:r w:rsidR="00B40032" w:rsidRPr="00AC1FEB">
        <w:rPr>
          <w:rFonts w:asciiTheme="majorBidi" w:hAnsiTheme="majorBidi" w:cstheme="majorBidi"/>
          <w:b/>
          <w:bCs/>
          <w:sz w:val="22"/>
        </w:rPr>
        <w:t>“on/off”.</w:t>
      </w:r>
      <w:r w:rsidR="00B40032" w:rsidRPr="00AC1FEB">
        <w:rPr>
          <w:rFonts w:asciiTheme="majorBidi" w:hAnsiTheme="majorBidi" w:cstheme="majorBidi"/>
          <w:sz w:val="22"/>
        </w:rPr>
        <w:t xml:space="preserve"> </w:t>
      </w:r>
      <w:commentRangeStart w:id="1248"/>
      <w:ins w:id="1249" w:author="אלנה רווה" w:date="2016-12-15T10:47:00Z">
        <w:r w:rsidR="005E7477" w:rsidRPr="00AC1FEB">
          <w:rPr>
            <w:rFonts w:asciiTheme="majorBidi" w:hAnsiTheme="majorBidi" w:cstheme="majorBidi"/>
            <w:color w:val="auto"/>
            <w:sz w:val="22"/>
          </w:rPr>
          <w:t>she/he</w:t>
        </w:r>
        <w:r w:rsidR="005E7477" w:rsidRPr="00AC1FEB">
          <w:rPr>
            <w:rFonts w:asciiTheme="majorBidi" w:hAnsiTheme="majorBidi" w:cstheme="majorBidi"/>
            <w:color w:val="auto"/>
            <w:sz w:val="22"/>
            <w:rPrChange w:id="1250" w:author="adm" w:date="2016-12-14T16:11:00Z">
              <w:rPr>
                <w:rFonts w:ascii="Arial" w:hAnsi="Arial" w:cs="Arial"/>
                <w:color w:val="0000FF"/>
                <w:sz w:val="22"/>
              </w:rPr>
            </w:rPrChange>
          </w:rPr>
          <w:t xml:space="preserve"> </w:t>
        </w:r>
        <w:commentRangeEnd w:id="1248"/>
        <w:r w:rsidR="005E7477" w:rsidRPr="00AC1FEB">
          <w:rPr>
            <w:rStyle w:val="a8"/>
            <w:rFonts w:asciiTheme="majorBidi" w:hAnsiTheme="majorBidi" w:cstheme="majorBidi"/>
          </w:rPr>
          <w:commentReference w:id="1248"/>
        </w:r>
      </w:ins>
      <w:r w:rsidR="00B40032" w:rsidRPr="00AC1FEB">
        <w:rPr>
          <w:rFonts w:asciiTheme="majorBidi" w:hAnsiTheme="majorBidi" w:cstheme="majorBidi"/>
          <w:sz w:val="22"/>
        </w:rPr>
        <w:t>defines for</w:t>
      </w:r>
      <w:r w:rsidRPr="00AC1FEB">
        <w:rPr>
          <w:rFonts w:asciiTheme="majorBidi" w:hAnsiTheme="majorBidi" w:cstheme="majorBidi"/>
          <w:sz w:val="22"/>
        </w:rPr>
        <w:t xml:space="preserve"> </w:t>
      </w:r>
      <w:r w:rsidR="002178D6" w:rsidRPr="00AC1FEB">
        <w:rPr>
          <w:rFonts w:asciiTheme="majorBidi" w:hAnsiTheme="majorBidi" w:cstheme="majorBidi"/>
          <w:sz w:val="22"/>
        </w:rPr>
        <w:t xml:space="preserve"> elements the following:</w:t>
      </w:r>
    </w:p>
    <w:p w14:paraId="3A7FE9E2" w14:textId="0EFE3125" w:rsidR="00B40032" w:rsidRPr="00AC1FEB" w:rsidRDefault="007256C6" w:rsidP="00B40032">
      <w:pPr>
        <w:numPr>
          <w:ilvl w:val="1"/>
          <w:numId w:val="44"/>
        </w:numPr>
        <w:spacing w:after="0" w:line="240" w:lineRule="auto"/>
        <w:ind w:left="0" w:right="120" w:firstLine="0"/>
        <w:jc w:val="left"/>
        <w:textAlignment w:val="baseline"/>
        <w:rPr>
          <w:rFonts w:asciiTheme="majorBidi" w:hAnsiTheme="majorBidi" w:cstheme="majorBidi"/>
          <w:b/>
          <w:bCs/>
          <w:sz w:val="22"/>
        </w:rPr>
      </w:pPr>
      <w:r w:rsidRPr="00AC1FEB">
        <w:rPr>
          <w:rFonts w:asciiTheme="majorBidi" w:hAnsiTheme="majorBidi" w:cstheme="majorBidi"/>
          <w:b/>
          <w:bCs/>
          <w:sz w:val="22"/>
        </w:rPr>
        <w:t xml:space="preserve">The </w:t>
      </w:r>
      <w:r w:rsidR="00B40032" w:rsidRPr="00AC1FEB">
        <w:rPr>
          <w:rFonts w:asciiTheme="majorBidi" w:hAnsiTheme="majorBidi" w:cstheme="majorBidi"/>
          <w:b/>
          <w:bCs/>
          <w:sz w:val="22"/>
        </w:rPr>
        <w:t xml:space="preserve">name of element: </w:t>
      </w:r>
      <w:r w:rsidR="00B40032" w:rsidRPr="00AC1FEB">
        <w:rPr>
          <w:rFonts w:asciiTheme="majorBidi" w:hAnsiTheme="majorBidi" w:cstheme="majorBidi"/>
          <w:sz w:val="22"/>
        </w:rPr>
        <w:t xml:space="preserve">ACK . </w:t>
      </w:r>
    </w:p>
    <w:p w14:paraId="583C68C7" w14:textId="35D9BE5A" w:rsidR="00B40032" w:rsidRPr="00AC1FEB" w:rsidRDefault="00B40032" w:rsidP="00B40032">
      <w:pPr>
        <w:numPr>
          <w:ilvl w:val="1"/>
          <w:numId w:val="44"/>
        </w:numPr>
        <w:spacing w:after="0" w:line="240" w:lineRule="auto"/>
        <w:ind w:left="0" w:right="120" w:firstLine="0"/>
        <w:jc w:val="left"/>
        <w:textAlignment w:val="baseline"/>
        <w:rPr>
          <w:rFonts w:asciiTheme="majorBidi" w:hAnsiTheme="majorBidi" w:cstheme="majorBidi"/>
          <w:sz w:val="22"/>
        </w:rPr>
      </w:pPr>
      <w:r w:rsidRPr="00AC1FEB">
        <w:rPr>
          <w:rFonts w:asciiTheme="majorBidi" w:hAnsiTheme="majorBidi" w:cstheme="majorBidi"/>
          <w:b/>
          <w:bCs/>
          <w:sz w:val="22"/>
        </w:rPr>
        <w:t xml:space="preserve">defaultVal: </w:t>
      </w:r>
      <w:r w:rsidR="00CA54D3" w:rsidRPr="00AC1FEB">
        <w:rPr>
          <w:rFonts w:asciiTheme="majorBidi" w:hAnsiTheme="majorBidi" w:cstheme="majorBidi"/>
          <w:sz w:val="22"/>
        </w:rPr>
        <w:t xml:space="preserve">the </w:t>
      </w:r>
      <w:r w:rsidRPr="00AC1FEB">
        <w:rPr>
          <w:rFonts w:asciiTheme="majorBidi" w:hAnsiTheme="majorBidi" w:cstheme="majorBidi"/>
          <w:sz w:val="22"/>
        </w:rPr>
        <w:t>user chooses</w:t>
      </w:r>
      <w:r w:rsidR="007256C6" w:rsidRPr="00AC1FEB">
        <w:rPr>
          <w:rFonts w:asciiTheme="majorBidi" w:hAnsiTheme="majorBidi" w:cstheme="majorBidi"/>
          <w:sz w:val="22"/>
        </w:rPr>
        <w:t xml:space="preserve"> the</w:t>
      </w:r>
      <w:r w:rsidRPr="00AC1FEB">
        <w:rPr>
          <w:rFonts w:asciiTheme="majorBidi" w:hAnsiTheme="majorBidi" w:cstheme="majorBidi"/>
          <w:sz w:val="22"/>
        </w:rPr>
        <w:t xml:space="preserve"> default value such as an “off”</w:t>
      </w:r>
    </w:p>
    <w:p w14:paraId="208C86CB" w14:textId="77777777" w:rsidR="00B40032" w:rsidRPr="00AC1FEB" w:rsidRDefault="00B40032" w:rsidP="00B40032">
      <w:pPr>
        <w:spacing w:after="0" w:line="240" w:lineRule="auto"/>
        <w:ind w:left="0" w:right="120" w:firstLine="0"/>
        <w:jc w:val="left"/>
        <w:rPr>
          <w:rFonts w:asciiTheme="majorBidi" w:hAnsiTheme="majorBidi" w:cstheme="majorBidi"/>
          <w:color w:val="auto"/>
          <w:sz w:val="24"/>
          <w:szCs w:val="24"/>
        </w:rPr>
      </w:pPr>
    </w:p>
    <w:p w14:paraId="4A1BCDD2" w14:textId="77777777" w:rsidR="00B40032" w:rsidRPr="00AC1FEB" w:rsidRDefault="00B40032" w:rsidP="00B40032">
      <w:pPr>
        <w:spacing w:after="0" w:line="240" w:lineRule="auto"/>
        <w:ind w:left="720" w:right="120" w:firstLine="0"/>
        <w:jc w:val="left"/>
        <w:rPr>
          <w:rFonts w:asciiTheme="majorBidi" w:hAnsiTheme="majorBidi" w:cstheme="majorBidi"/>
          <w:color w:val="auto"/>
          <w:sz w:val="24"/>
          <w:szCs w:val="24"/>
        </w:rPr>
      </w:pPr>
      <w:r w:rsidRPr="00AC1FEB">
        <w:rPr>
          <w:rFonts w:asciiTheme="majorBidi" w:hAnsiTheme="majorBidi" w:cstheme="majorBidi"/>
          <w:i/>
          <w:iCs/>
          <w:color w:val="434343"/>
          <w:sz w:val="22"/>
        </w:rPr>
        <w:t xml:space="preserve">”...Upon pressing the save button the user will be directed to the </w:t>
      </w:r>
      <w:r w:rsidRPr="00AC1FEB">
        <w:rPr>
          <w:rFonts w:asciiTheme="majorBidi" w:hAnsiTheme="majorBidi" w:cstheme="majorBidi"/>
          <w:b/>
          <w:bCs/>
          <w:i/>
          <w:iCs/>
          <w:color w:val="434343"/>
          <w:sz w:val="22"/>
        </w:rPr>
        <w:t>Main screen</w:t>
      </w:r>
      <w:r w:rsidRPr="00AC1FEB">
        <w:rPr>
          <w:rFonts w:asciiTheme="majorBidi" w:hAnsiTheme="majorBidi" w:cstheme="majorBidi"/>
          <w:i/>
          <w:iCs/>
          <w:color w:val="434343"/>
          <w:sz w:val="22"/>
        </w:rPr>
        <w:t>.”</w:t>
      </w:r>
    </w:p>
    <w:p w14:paraId="27B3D459" w14:textId="77777777" w:rsidR="00B40032" w:rsidRPr="00AC1FEB" w:rsidRDefault="00B40032" w:rsidP="00B40032">
      <w:pPr>
        <w:spacing w:after="0" w:line="240" w:lineRule="auto"/>
        <w:ind w:left="720" w:right="120" w:firstLine="0"/>
        <w:jc w:val="left"/>
        <w:rPr>
          <w:rFonts w:asciiTheme="majorBidi" w:hAnsiTheme="majorBidi" w:cstheme="majorBidi"/>
          <w:color w:val="auto"/>
          <w:sz w:val="24"/>
          <w:szCs w:val="24"/>
        </w:rPr>
      </w:pPr>
    </w:p>
    <w:p w14:paraId="38E612C1" w14:textId="54A29D4C" w:rsidR="00B40032" w:rsidRPr="00AC1FEB" w:rsidRDefault="00CA54D3">
      <w:pPr>
        <w:numPr>
          <w:ilvl w:val="0"/>
          <w:numId w:val="45"/>
        </w:numPr>
        <w:spacing w:after="0" w:line="240" w:lineRule="auto"/>
        <w:ind w:left="0" w:right="120" w:firstLine="0"/>
        <w:jc w:val="left"/>
        <w:textAlignment w:val="baseline"/>
        <w:rPr>
          <w:rFonts w:asciiTheme="majorBidi" w:hAnsiTheme="majorBidi" w:cstheme="majorBidi"/>
          <w:sz w:val="22"/>
        </w:rPr>
      </w:pPr>
      <w:r w:rsidRPr="00AC1FEB">
        <w:rPr>
          <w:rFonts w:asciiTheme="majorBidi" w:hAnsiTheme="majorBidi" w:cstheme="majorBidi"/>
          <w:sz w:val="22"/>
        </w:rPr>
        <w:lastRenderedPageBreak/>
        <w:t>The user</w:t>
      </w:r>
      <w:r w:rsidR="00B40032" w:rsidRPr="00AC1FEB">
        <w:rPr>
          <w:rFonts w:asciiTheme="majorBidi" w:hAnsiTheme="majorBidi" w:cstheme="majorBidi"/>
          <w:sz w:val="22"/>
        </w:rPr>
        <w:t xml:space="preserve"> adds a save element  by pressing on </w:t>
      </w:r>
      <w:r w:rsidR="00B40032" w:rsidRPr="00AC1FEB">
        <w:rPr>
          <w:rFonts w:asciiTheme="majorBidi" w:hAnsiTheme="majorBidi" w:cstheme="majorBidi"/>
          <w:b/>
          <w:bCs/>
          <w:sz w:val="22"/>
        </w:rPr>
        <w:t xml:space="preserve">+ </w:t>
      </w:r>
      <w:r w:rsidR="00B40032" w:rsidRPr="00AC1FEB">
        <w:rPr>
          <w:rFonts w:asciiTheme="majorBidi" w:hAnsiTheme="majorBidi" w:cstheme="majorBidi"/>
          <w:sz w:val="22"/>
        </w:rPr>
        <w:t xml:space="preserve">button in </w:t>
      </w:r>
      <w:r w:rsidR="00B40032" w:rsidRPr="00AC1FEB">
        <w:rPr>
          <w:rFonts w:asciiTheme="majorBidi" w:hAnsiTheme="majorBidi" w:cstheme="majorBidi"/>
          <w:color w:val="212121"/>
          <w:sz w:val="22"/>
          <w:shd w:val="clear" w:color="auto" w:fill="FFFFFF"/>
        </w:rPr>
        <w:t> </w:t>
      </w:r>
      <w:r w:rsidR="00B40032" w:rsidRPr="00AC1FEB">
        <w:rPr>
          <w:rFonts w:asciiTheme="majorBidi" w:hAnsiTheme="majorBidi" w:cstheme="majorBidi"/>
          <w:b/>
          <w:bCs/>
          <w:i/>
          <w:iCs/>
          <w:sz w:val="22"/>
        </w:rPr>
        <w:t xml:space="preserve">Create New Event activity </w:t>
      </w:r>
      <w:r w:rsidR="00B40032" w:rsidRPr="00AC1FEB">
        <w:rPr>
          <w:rFonts w:asciiTheme="majorBidi" w:hAnsiTheme="majorBidi" w:cstheme="majorBidi"/>
          <w:b/>
          <w:bCs/>
          <w:sz w:val="22"/>
        </w:rPr>
        <w:t xml:space="preserve">screen </w:t>
      </w:r>
      <w:r w:rsidR="00B40032" w:rsidRPr="00AC1FEB">
        <w:rPr>
          <w:rFonts w:asciiTheme="majorBidi" w:hAnsiTheme="majorBidi" w:cstheme="majorBidi"/>
          <w:sz w:val="22"/>
        </w:rPr>
        <w:t xml:space="preserve">and choose type of element  by pressing on </w:t>
      </w:r>
      <w:r w:rsidR="00B40032" w:rsidRPr="00AC1FEB">
        <w:rPr>
          <w:rFonts w:asciiTheme="majorBidi" w:hAnsiTheme="majorBidi" w:cstheme="majorBidi"/>
          <w:b/>
          <w:bCs/>
          <w:sz w:val="22"/>
        </w:rPr>
        <w:t xml:space="preserve">“standard button” . </w:t>
      </w:r>
      <w:commentRangeStart w:id="1251"/>
      <w:ins w:id="1252" w:author="אלנה רווה" w:date="2016-12-15T10:47:00Z">
        <w:r w:rsidR="005E7477" w:rsidRPr="00AC1FEB">
          <w:rPr>
            <w:rFonts w:asciiTheme="majorBidi" w:hAnsiTheme="majorBidi" w:cstheme="majorBidi"/>
            <w:color w:val="auto"/>
            <w:sz w:val="22"/>
          </w:rPr>
          <w:t>she/he</w:t>
        </w:r>
        <w:r w:rsidR="005E7477" w:rsidRPr="00AC1FEB">
          <w:rPr>
            <w:rFonts w:asciiTheme="majorBidi" w:hAnsiTheme="majorBidi" w:cstheme="majorBidi"/>
            <w:color w:val="auto"/>
            <w:sz w:val="22"/>
            <w:rPrChange w:id="1253" w:author="adm" w:date="2016-12-14T16:11:00Z">
              <w:rPr>
                <w:rFonts w:ascii="Arial" w:hAnsi="Arial" w:cs="Arial"/>
                <w:color w:val="0000FF"/>
                <w:sz w:val="22"/>
              </w:rPr>
            </w:rPrChange>
          </w:rPr>
          <w:t xml:space="preserve"> </w:t>
        </w:r>
        <w:commentRangeEnd w:id="1251"/>
        <w:r w:rsidR="005E7477" w:rsidRPr="00AC1FEB">
          <w:rPr>
            <w:rStyle w:val="a8"/>
            <w:rFonts w:asciiTheme="majorBidi" w:hAnsiTheme="majorBidi" w:cstheme="majorBidi"/>
          </w:rPr>
          <w:commentReference w:id="1251"/>
        </w:r>
      </w:ins>
      <w:r w:rsidR="00B40032" w:rsidRPr="00AC1FEB">
        <w:rPr>
          <w:rFonts w:asciiTheme="majorBidi" w:hAnsiTheme="majorBidi" w:cstheme="majorBidi"/>
          <w:sz w:val="22"/>
        </w:rPr>
        <w:t xml:space="preserve">defines </w:t>
      </w:r>
      <w:r w:rsidR="007256C6" w:rsidRPr="00AC1FEB">
        <w:rPr>
          <w:rFonts w:asciiTheme="majorBidi" w:hAnsiTheme="majorBidi" w:cstheme="majorBidi"/>
          <w:sz w:val="22"/>
        </w:rPr>
        <w:t xml:space="preserve"> the </w:t>
      </w:r>
      <w:r w:rsidR="00B40032" w:rsidRPr="00AC1FEB">
        <w:rPr>
          <w:rFonts w:asciiTheme="majorBidi" w:hAnsiTheme="majorBidi" w:cstheme="majorBidi"/>
          <w:sz w:val="22"/>
        </w:rPr>
        <w:t xml:space="preserve"> following: </w:t>
      </w:r>
    </w:p>
    <w:p w14:paraId="6D6A4755" w14:textId="77777777" w:rsidR="00B40032" w:rsidRPr="00AC1FEB" w:rsidRDefault="00B40032" w:rsidP="00B40032">
      <w:pPr>
        <w:numPr>
          <w:ilvl w:val="1"/>
          <w:numId w:val="46"/>
        </w:numPr>
        <w:spacing w:after="0" w:line="240" w:lineRule="auto"/>
        <w:ind w:left="0" w:right="120" w:firstLine="0"/>
        <w:jc w:val="left"/>
        <w:textAlignment w:val="baseline"/>
        <w:rPr>
          <w:rFonts w:asciiTheme="majorBidi" w:hAnsiTheme="majorBidi" w:cstheme="majorBidi"/>
          <w:sz w:val="22"/>
        </w:rPr>
      </w:pPr>
      <w:r w:rsidRPr="00AC1FEB">
        <w:rPr>
          <w:rFonts w:asciiTheme="majorBidi" w:hAnsiTheme="majorBidi" w:cstheme="majorBidi"/>
          <w:b/>
          <w:bCs/>
          <w:i/>
          <w:iCs/>
          <w:sz w:val="22"/>
          <w:rPrChange w:id="1254" w:author="adm" w:date="2016-12-14T14:09:00Z">
            <w:rPr>
              <w:rFonts w:ascii="Arial" w:hAnsi="Arial" w:cs="Arial"/>
              <w:b/>
              <w:bCs/>
              <w:i/>
              <w:iCs/>
              <w:sz w:val="22"/>
            </w:rPr>
          </w:rPrChange>
        </w:rPr>
        <w:t>name of element</w:t>
      </w:r>
      <w:r w:rsidRPr="00AC1FEB">
        <w:rPr>
          <w:rFonts w:asciiTheme="majorBidi" w:hAnsiTheme="majorBidi" w:cstheme="majorBidi"/>
          <w:b/>
          <w:bCs/>
          <w:i/>
          <w:iCs/>
          <w:sz w:val="22"/>
        </w:rPr>
        <w:t xml:space="preserve"> : </w:t>
      </w:r>
      <w:r w:rsidRPr="00AC1FEB">
        <w:rPr>
          <w:rFonts w:asciiTheme="majorBidi" w:hAnsiTheme="majorBidi" w:cstheme="majorBidi"/>
          <w:sz w:val="22"/>
        </w:rPr>
        <w:t>Save</w:t>
      </w:r>
      <w:r w:rsidRPr="00AC1FEB">
        <w:rPr>
          <w:rFonts w:asciiTheme="majorBidi" w:hAnsiTheme="majorBidi" w:cstheme="majorBidi"/>
          <w:b/>
          <w:bCs/>
          <w:i/>
          <w:iCs/>
          <w:sz w:val="22"/>
        </w:rPr>
        <w:t xml:space="preserve"> </w:t>
      </w:r>
    </w:p>
    <w:p w14:paraId="213F8430" w14:textId="6A2125B3" w:rsidR="00B40032" w:rsidRPr="00AC1FEB" w:rsidRDefault="00B40032" w:rsidP="00B40032">
      <w:pPr>
        <w:numPr>
          <w:ilvl w:val="1"/>
          <w:numId w:val="46"/>
        </w:numPr>
        <w:spacing w:after="0" w:line="240" w:lineRule="auto"/>
        <w:ind w:left="0" w:right="120" w:firstLine="0"/>
        <w:jc w:val="left"/>
        <w:textAlignment w:val="baseline"/>
        <w:rPr>
          <w:rFonts w:asciiTheme="majorBidi" w:hAnsiTheme="majorBidi" w:cstheme="majorBidi"/>
          <w:b/>
          <w:bCs/>
          <w:i/>
          <w:iCs/>
          <w:sz w:val="22"/>
        </w:rPr>
      </w:pPr>
      <w:r w:rsidRPr="00AC1FEB">
        <w:rPr>
          <w:rFonts w:asciiTheme="majorBidi" w:hAnsiTheme="majorBidi" w:cstheme="majorBidi"/>
          <w:b/>
          <w:bCs/>
          <w:i/>
          <w:iCs/>
          <w:sz w:val="24"/>
          <w:szCs w:val="24"/>
          <w:rPrChange w:id="1255" w:author="adm" w:date="2016-12-14T14:09:00Z">
            <w:rPr>
              <w:rFonts w:ascii="Arial" w:hAnsi="Arial" w:cs="Arial"/>
              <w:b/>
              <w:bCs/>
              <w:i/>
              <w:iCs/>
              <w:sz w:val="22"/>
            </w:rPr>
          </w:rPrChange>
        </w:rPr>
        <w:t xml:space="preserve">MoveTO: </w:t>
      </w:r>
      <w:commentRangeStart w:id="1256"/>
      <w:ins w:id="1257" w:author="אלנה רווה" w:date="2016-12-15T10:47:00Z">
        <w:r w:rsidR="005E7477" w:rsidRPr="00AC1FEB">
          <w:rPr>
            <w:rFonts w:asciiTheme="majorBidi" w:hAnsiTheme="majorBidi" w:cstheme="majorBidi"/>
            <w:color w:val="auto"/>
            <w:sz w:val="22"/>
          </w:rPr>
          <w:t>she/he</w:t>
        </w:r>
        <w:r w:rsidR="005E7477" w:rsidRPr="00AC1FEB">
          <w:rPr>
            <w:rFonts w:asciiTheme="majorBidi" w:hAnsiTheme="majorBidi" w:cstheme="majorBidi"/>
            <w:color w:val="auto"/>
            <w:sz w:val="22"/>
            <w:rPrChange w:id="1258" w:author="adm" w:date="2016-12-14T16:11:00Z">
              <w:rPr>
                <w:rFonts w:ascii="Arial" w:hAnsi="Arial" w:cs="Arial"/>
                <w:color w:val="0000FF"/>
                <w:sz w:val="22"/>
              </w:rPr>
            </w:rPrChange>
          </w:rPr>
          <w:t xml:space="preserve"> </w:t>
        </w:r>
        <w:commentRangeEnd w:id="1256"/>
        <w:r w:rsidR="005E7477" w:rsidRPr="00AC1FEB">
          <w:rPr>
            <w:rStyle w:val="a8"/>
            <w:rFonts w:asciiTheme="majorBidi" w:hAnsiTheme="majorBidi" w:cstheme="majorBidi"/>
          </w:rPr>
          <w:commentReference w:id="1256"/>
        </w:r>
      </w:ins>
      <w:r w:rsidRPr="00AC1FEB">
        <w:rPr>
          <w:rFonts w:asciiTheme="majorBidi" w:hAnsiTheme="majorBidi" w:cstheme="majorBidi"/>
          <w:b/>
          <w:bCs/>
          <w:i/>
          <w:iCs/>
          <w:sz w:val="24"/>
          <w:szCs w:val="24"/>
          <w:rPrChange w:id="1259" w:author="adm" w:date="2016-12-14T14:09:00Z">
            <w:rPr>
              <w:rFonts w:ascii="Arial" w:hAnsi="Arial" w:cs="Arial"/>
              <w:b/>
              <w:bCs/>
              <w:i/>
              <w:iCs/>
              <w:sz w:val="22"/>
            </w:rPr>
          </w:rPrChange>
        </w:rPr>
        <w:t>chooses</w:t>
      </w:r>
      <w:r w:rsidRPr="00AC1FEB">
        <w:rPr>
          <w:rFonts w:asciiTheme="majorBidi" w:hAnsiTheme="majorBidi" w:cstheme="majorBidi"/>
          <w:b/>
          <w:bCs/>
          <w:i/>
          <w:iCs/>
          <w:sz w:val="22"/>
        </w:rPr>
        <w:t xml:space="preserve"> </w:t>
      </w:r>
      <w:r w:rsidRPr="00AC1FEB">
        <w:rPr>
          <w:rFonts w:asciiTheme="majorBidi" w:hAnsiTheme="majorBidi" w:cstheme="majorBidi"/>
          <w:b/>
          <w:bCs/>
          <w:i/>
          <w:iCs/>
          <w:color w:val="434343"/>
          <w:sz w:val="22"/>
        </w:rPr>
        <w:t>Main screen to</w:t>
      </w:r>
    </w:p>
    <w:p w14:paraId="1CBEE61A" w14:textId="77777777" w:rsidR="00B40032" w:rsidRPr="00AC1FEB" w:rsidRDefault="00B40032" w:rsidP="00B40032">
      <w:pPr>
        <w:spacing w:after="0" w:line="240" w:lineRule="auto"/>
        <w:ind w:left="720" w:right="120" w:firstLine="0"/>
        <w:jc w:val="left"/>
        <w:rPr>
          <w:rFonts w:asciiTheme="majorBidi" w:hAnsiTheme="majorBidi" w:cstheme="majorBidi"/>
          <w:color w:val="auto"/>
          <w:sz w:val="24"/>
          <w:szCs w:val="24"/>
        </w:rPr>
      </w:pPr>
      <w:r w:rsidRPr="00AC1FEB">
        <w:rPr>
          <w:rFonts w:asciiTheme="majorBidi" w:hAnsiTheme="majorBidi" w:cstheme="majorBidi"/>
          <w:sz w:val="22"/>
        </w:rPr>
        <w:t> </w:t>
      </w:r>
      <w:r w:rsidRPr="00AC1FEB">
        <w:rPr>
          <w:rFonts w:asciiTheme="majorBidi" w:hAnsiTheme="majorBidi" w:cstheme="majorBidi"/>
          <w:b/>
          <w:bCs/>
          <w:i/>
          <w:iCs/>
          <w:sz w:val="22"/>
        </w:rPr>
        <w:t>  </w:t>
      </w:r>
    </w:p>
    <w:p w14:paraId="06D06B5C" w14:textId="21C230CE" w:rsidR="00B40032" w:rsidRPr="00AC1FEB" w:rsidRDefault="00B40032">
      <w:pPr>
        <w:spacing w:after="0" w:line="240" w:lineRule="auto"/>
        <w:ind w:left="720" w:right="120" w:firstLine="0"/>
        <w:jc w:val="left"/>
        <w:rPr>
          <w:rFonts w:asciiTheme="majorBidi" w:hAnsiTheme="majorBidi" w:cstheme="majorBidi"/>
          <w:color w:val="auto"/>
          <w:sz w:val="24"/>
          <w:szCs w:val="24"/>
        </w:rPr>
        <w:pPrChange w:id="1260" w:author="adm" w:date="2016-12-14T14:05:00Z">
          <w:pPr>
            <w:spacing w:after="0" w:line="240" w:lineRule="auto"/>
            <w:ind w:right="120"/>
            <w:jc w:val="left"/>
          </w:pPr>
        </w:pPrChange>
      </w:pPr>
      <w:r w:rsidRPr="00AC1FEB">
        <w:rPr>
          <w:rFonts w:asciiTheme="majorBidi" w:hAnsiTheme="majorBidi" w:cstheme="majorBidi"/>
          <w:i/>
          <w:iCs/>
          <w:color w:val="434343"/>
          <w:sz w:val="22"/>
        </w:rPr>
        <w:t xml:space="preserve">“If the user didn’t fill one or more of the mandatory fields, a pop up message with a request to correct the suitable field(s) will </w:t>
      </w:r>
      <w:r w:rsidR="00F93BE8" w:rsidRPr="00AC1FEB">
        <w:rPr>
          <w:rFonts w:asciiTheme="majorBidi" w:hAnsiTheme="majorBidi" w:cstheme="majorBidi"/>
          <w:i/>
          <w:iCs/>
          <w:color w:val="434343"/>
          <w:sz w:val="22"/>
        </w:rPr>
        <w:t>appear. Otherwise</w:t>
      </w:r>
      <w:r w:rsidRPr="00AC1FEB">
        <w:rPr>
          <w:rFonts w:asciiTheme="majorBidi" w:hAnsiTheme="majorBidi" w:cstheme="majorBidi"/>
          <w:i/>
          <w:iCs/>
          <w:color w:val="434343"/>
          <w:sz w:val="22"/>
        </w:rPr>
        <w:t xml:space="preserve">, if the maximum number of participants is less than one, an error message will appear. </w:t>
      </w:r>
    </w:p>
    <w:p w14:paraId="13981334" w14:textId="4306DC31" w:rsidR="00F93BE8" w:rsidRPr="00AC1FEB" w:rsidRDefault="00F93BE8">
      <w:pPr>
        <w:spacing w:after="0" w:line="240" w:lineRule="auto"/>
        <w:ind w:left="720" w:right="120" w:hanging="720"/>
        <w:jc w:val="left"/>
        <w:rPr>
          <w:rFonts w:asciiTheme="majorBidi" w:hAnsiTheme="majorBidi" w:cstheme="majorBidi"/>
          <w:color w:val="auto"/>
          <w:sz w:val="24"/>
          <w:szCs w:val="24"/>
        </w:rPr>
        <w:pPrChange w:id="1261" w:author="adm" w:date="2016-12-14T15:20:00Z">
          <w:pPr>
            <w:spacing w:after="0" w:line="240" w:lineRule="auto"/>
            <w:ind w:right="120"/>
            <w:jc w:val="left"/>
          </w:pPr>
        </w:pPrChange>
      </w:pPr>
      <w:r w:rsidRPr="00AC1FEB">
        <w:rPr>
          <w:rFonts w:asciiTheme="majorBidi" w:hAnsiTheme="majorBidi" w:cstheme="majorBidi"/>
          <w:color w:val="auto"/>
          <w:sz w:val="24"/>
          <w:szCs w:val="24"/>
        </w:rPr>
        <w:t xml:space="preserve">c. </w:t>
      </w:r>
      <w:r w:rsidRPr="00AC1FEB">
        <w:rPr>
          <w:rFonts w:asciiTheme="majorBidi" w:hAnsiTheme="majorBidi" w:cstheme="majorBidi"/>
          <w:color w:val="auto"/>
          <w:sz w:val="24"/>
          <w:szCs w:val="24"/>
        </w:rPr>
        <w:tab/>
      </w:r>
      <w:r w:rsidRPr="00AC1FEB">
        <w:rPr>
          <w:rFonts w:asciiTheme="majorBidi" w:hAnsiTheme="majorBidi" w:cstheme="majorBidi"/>
          <w:b/>
          <w:bCs/>
          <w:i/>
          <w:iCs/>
          <w:color w:val="auto"/>
          <w:sz w:val="24"/>
          <w:szCs w:val="24"/>
          <w:rPrChange w:id="1262" w:author="adm" w:date="2016-12-14T14:07:00Z">
            <w:rPr>
              <w:color w:val="auto"/>
              <w:sz w:val="24"/>
              <w:szCs w:val="24"/>
            </w:rPr>
          </w:rPrChange>
        </w:rPr>
        <w:t xml:space="preserve">conditions </w:t>
      </w:r>
      <w:r w:rsidRPr="00AC1FEB">
        <w:rPr>
          <w:rFonts w:asciiTheme="majorBidi" w:hAnsiTheme="majorBidi" w:cstheme="majorBidi"/>
          <w:color w:val="auto"/>
          <w:sz w:val="24"/>
          <w:szCs w:val="24"/>
        </w:rPr>
        <w:t xml:space="preserve">  in this </w:t>
      </w:r>
      <w:r w:rsidR="007256C6" w:rsidRPr="00AC1FEB">
        <w:rPr>
          <w:rFonts w:asciiTheme="majorBidi" w:hAnsiTheme="majorBidi" w:cstheme="majorBidi"/>
          <w:color w:val="auto"/>
          <w:sz w:val="24"/>
          <w:szCs w:val="24"/>
        </w:rPr>
        <w:t xml:space="preserve">option the </w:t>
      </w:r>
      <w:r w:rsidRPr="00AC1FEB">
        <w:rPr>
          <w:rFonts w:asciiTheme="majorBidi" w:hAnsiTheme="majorBidi" w:cstheme="majorBidi"/>
          <w:color w:val="auto"/>
          <w:sz w:val="24"/>
          <w:szCs w:val="24"/>
        </w:rPr>
        <w:t xml:space="preserve"> user </w:t>
      </w:r>
      <w:r w:rsidRPr="00AC1FEB">
        <w:rPr>
          <w:rFonts w:asciiTheme="majorBidi" w:hAnsiTheme="majorBidi" w:cstheme="majorBidi"/>
          <w:i/>
          <w:iCs/>
          <w:color w:val="434343"/>
          <w:sz w:val="22"/>
        </w:rPr>
        <w:t>insert the element maximum</w:t>
      </w:r>
      <w:r w:rsidRPr="00AC1FEB">
        <w:rPr>
          <w:rFonts w:asciiTheme="majorBidi" w:hAnsiTheme="majorBidi" w:cstheme="majorBidi"/>
          <w:color w:val="auto"/>
          <w:sz w:val="24"/>
          <w:szCs w:val="24"/>
        </w:rPr>
        <w:t xml:space="preserve"> </w:t>
      </w:r>
      <w:r w:rsidRPr="00AC1FEB">
        <w:rPr>
          <w:rFonts w:asciiTheme="majorBidi" w:hAnsiTheme="majorBidi" w:cstheme="majorBidi"/>
          <w:i/>
          <w:iCs/>
          <w:color w:val="434343"/>
          <w:sz w:val="22"/>
        </w:rPr>
        <w:t>participant</w:t>
      </w:r>
      <w:r w:rsidRPr="00AC1FEB">
        <w:rPr>
          <w:rFonts w:asciiTheme="majorBidi" w:hAnsiTheme="majorBidi" w:cstheme="majorBidi"/>
          <w:color w:val="auto"/>
          <w:sz w:val="24"/>
          <w:szCs w:val="24"/>
        </w:rPr>
        <w:t xml:space="preserve">, and add a condition that must be </w:t>
      </w:r>
      <w:r w:rsidR="007256C6" w:rsidRPr="00AC1FEB">
        <w:rPr>
          <w:rFonts w:asciiTheme="majorBidi" w:hAnsiTheme="majorBidi" w:cstheme="majorBidi"/>
          <w:color w:val="auto"/>
          <w:sz w:val="24"/>
          <w:szCs w:val="24"/>
        </w:rPr>
        <w:t>greater</w:t>
      </w:r>
      <w:r w:rsidRPr="00AC1FEB">
        <w:rPr>
          <w:rFonts w:asciiTheme="majorBidi" w:hAnsiTheme="majorBidi" w:cstheme="majorBidi"/>
          <w:color w:val="auto"/>
          <w:sz w:val="24"/>
          <w:szCs w:val="24"/>
        </w:rPr>
        <w:t xml:space="preserve"> than  1 , and </w:t>
      </w:r>
      <w:commentRangeStart w:id="1263"/>
      <w:ins w:id="1264" w:author="אלנה רווה" w:date="2016-12-15T10:47:00Z">
        <w:r w:rsidR="005E7477" w:rsidRPr="00AC1FEB">
          <w:rPr>
            <w:rFonts w:asciiTheme="majorBidi" w:hAnsiTheme="majorBidi" w:cstheme="majorBidi"/>
            <w:color w:val="auto"/>
            <w:sz w:val="22"/>
          </w:rPr>
          <w:t>she/he</w:t>
        </w:r>
        <w:r w:rsidR="005E7477" w:rsidRPr="00AC1FEB">
          <w:rPr>
            <w:rFonts w:asciiTheme="majorBidi" w:hAnsiTheme="majorBidi" w:cstheme="majorBidi"/>
            <w:color w:val="auto"/>
            <w:sz w:val="22"/>
            <w:rPrChange w:id="1265" w:author="adm" w:date="2016-12-14T16:11:00Z">
              <w:rPr>
                <w:rFonts w:ascii="Arial" w:hAnsi="Arial" w:cs="Arial"/>
                <w:color w:val="0000FF"/>
                <w:sz w:val="22"/>
              </w:rPr>
            </w:rPrChange>
          </w:rPr>
          <w:t xml:space="preserve"> </w:t>
        </w:r>
        <w:commentRangeEnd w:id="1263"/>
        <w:r w:rsidR="005E7477" w:rsidRPr="00AC1FEB">
          <w:rPr>
            <w:rStyle w:val="a8"/>
            <w:rFonts w:asciiTheme="majorBidi" w:hAnsiTheme="majorBidi" w:cstheme="majorBidi"/>
          </w:rPr>
          <w:commentReference w:id="1263"/>
        </w:r>
      </w:ins>
      <w:r w:rsidRPr="00AC1FEB">
        <w:rPr>
          <w:rFonts w:asciiTheme="majorBidi" w:hAnsiTheme="majorBidi" w:cstheme="majorBidi"/>
          <w:color w:val="auto"/>
          <w:sz w:val="24"/>
          <w:szCs w:val="24"/>
        </w:rPr>
        <w:t xml:space="preserve">marks the </w:t>
      </w:r>
      <w:r w:rsidR="00CD4103" w:rsidRPr="00AC1FEB">
        <w:rPr>
          <w:rFonts w:asciiTheme="majorBidi" w:hAnsiTheme="majorBidi" w:cstheme="majorBidi"/>
          <w:color w:val="auto"/>
          <w:sz w:val="24"/>
          <w:szCs w:val="24"/>
        </w:rPr>
        <w:t>necessary</w:t>
      </w:r>
      <w:r w:rsidRPr="00AC1FEB">
        <w:rPr>
          <w:rFonts w:asciiTheme="majorBidi" w:hAnsiTheme="majorBidi" w:cstheme="majorBidi"/>
          <w:color w:val="auto"/>
          <w:sz w:val="24"/>
          <w:szCs w:val="24"/>
        </w:rPr>
        <w:t xml:space="preserve"> field;</w:t>
      </w:r>
    </w:p>
    <w:p w14:paraId="2FC03DC7" w14:textId="36E192AC" w:rsidR="00F93BE8" w:rsidRPr="00AC1FEB" w:rsidRDefault="00F93BE8">
      <w:pPr>
        <w:spacing w:after="0" w:line="240" w:lineRule="auto"/>
        <w:ind w:left="0" w:right="120" w:firstLine="0"/>
        <w:jc w:val="left"/>
        <w:rPr>
          <w:rFonts w:asciiTheme="majorBidi" w:hAnsiTheme="majorBidi" w:cstheme="majorBidi"/>
          <w:color w:val="auto"/>
          <w:sz w:val="24"/>
          <w:szCs w:val="24"/>
          <w:rPrChange w:id="1266" w:author="adm" w:date="2016-12-14T14:05:00Z">
            <w:rPr/>
          </w:rPrChange>
        </w:rPr>
        <w:pPrChange w:id="1267" w:author="adm" w:date="2016-12-14T14:05:00Z">
          <w:pPr>
            <w:spacing w:after="0" w:line="240" w:lineRule="auto"/>
            <w:ind w:right="120"/>
            <w:jc w:val="left"/>
          </w:pPr>
        </w:pPrChange>
      </w:pPr>
      <w:r w:rsidRPr="00AC1FEB">
        <w:rPr>
          <w:rFonts w:asciiTheme="majorBidi" w:hAnsiTheme="majorBidi" w:cstheme="majorBidi"/>
          <w:color w:val="auto"/>
          <w:sz w:val="24"/>
          <w:szCs w:val="24"/>
        </w:rPr>
        <w:t xml:space="preserve">d.   </w:t>
      </w:r>
      <w:r w:rsidRPr="00AC1FEB">
        <w:rPr>
          <w:rFonts w:asciiTheme="majorBidi" w:hAnsiTheme="majorBidi" w:cstheme="majorBidi"/>
          <w:color w:val="auto"/>
          <w:sz w:val="24"/>
          <w:szCs w:val="24"/>
        </w:rPr>
        <w:tab/>
        <w:t xml:space="preserve">Save:   </w:t>
      </w:r>
    </w:p>
    <w:p w14:paraId="04B36BDC" w14:textId="0C58FD75" w:rsidR="00B40032" w:rsidRPr="00AC1FEB" w:rsidRDefault="00F93BE8" w:rsidP="00B40032">
      <w:pPr>
        <w:spacing w:line="240" w:lineRule="auto"/>
        <w:ind w:left="0" w:right="120" w:firstLine="0"/>
        <w:jc w:val="left"/>
        <w:rPr>
          <w:rFonts w:asciiTheme="majorBidi" w:hAnsiTheme="majorBidi" w:cstheme="majorBidi"/>
          <w:color w:val="auto"/>
          <w:sz w:val="24"/>
          <w:szCs w:val="24"/>
        </w:rPr>
      </w:pPr>
      <w:r w:rsidRPr="00AC1FEB">
        <w:rPr>
          <w:rFonts w:asciiTheme="majorBidi" w:hAnsiTheme="majorBidi" w:cstheme="majorBidi"/>
          <w:color w:val="auto"/>
          <w:sz w:val="24"/>
          <w:szCs w:val="24"/>
        </w:rPr>
        <w:t xml:space="preserve"> </w:t>
      </w:r>
    </w:p>
    <w:p w14:paraId="723D9CAD" w14:textId="77777777" w:rsidR="00B40032" w:rsidRPr="00AC1FEB" w:rsidRDefault="00B40032" w:rsidP="00B40032">
      <w:pPr>
        <w:spacing w:line="240" w:lineRule="auto"/>
        <w:ind w:right="120" w:firstLine="0"/>
        <w:jc w:val="left"/>
        <w:rPr>
          <w:rFonts w:asciiTheme="majorBidi" w:hAnsiTheme="majorBidi" w:cstheme="majorBidi"/>
          <w:color w:val="auto"/>
          <w:sz w:val="24"/>
          <w:szCs w:val="24"/>
        </w:rPr>
      </w:pPr>
    </w:p>
    <w:p w14:paraId="40B09D2C" w14:textId="77777777" w:rsidR="00B40032" w:rsidRPr="00AC1FEB" w:rsidRDefault="00B40032" w:rsidP="00B40032">
      <w:pPr>
        <w:spacing w:line="240" w:lineRule="auto"/>
        <w:ind w:right="120" w:firstLine="0"/>
        <w:jc w:val="left"/>
        <w:rPr>
          <w:rFonts w:asciiTheme="majorBidi" w:hAnsiTheme="majorBidi" w:cstheme="majorBidi"/>
          <w:color w:val="auto"/>
          <w:sz w:val="24"/>
          <w:szCs w:val="24"/>
        </w:rPr>
      </w:pPr>
    </w:p>
    <w:p w14:paraId="528A726E" w14:textId="77777777" w:rsidR="00B40032" w:rsidRPr="00AC1FEB" w:rsidRDefault="00B40032" w:rsidP="00B40032">
      <w:pPr>
        <w:spacing w:line="240" w:lineRule="auto"/>
        <w:ind w:right="120" w:firstLine="0"/>
        <w:jc w:val="left"/>
        <w:rPr>
          <w:rFonts w:asciiTheme="majorBidi" w:hAnsiTheme="majorBidi" w:cstheme="majorBidi"/>
          <w:color w:val="auto"/>
          <w:sz w:val="24"/>
          <w:szCs w:val="24"/>
        </w:rPr>
      </w:pPr>
    </w:p>
    <w:p w14:paraId="2454D0D0" w14:textId="77777777" w:rsidR="00B40032" w:rsidRPr="00AC1FEB" w:rsidRDefault="00B40032" w:rsidP="00B40032">
      <w:pPr>
        <w:spacing w:line="240" w:lineRule="auto"/>
        <w:ind w:right="1460" w:firstLine="0"/>
        <w:jc w:val="left"/>
        <w:rPr>
          <w:rFonts w:asciiTheme="majorBidi" w:hAnsiTheme="majorBidi" w:cstheme="majorBidi"/>
          <w:color w:val="auto"/>
          <w:sz w:val="24"/>
          <w:szCs w:val="24"/>
        </w:rPr>
      </w:pPr>
    </w:p>
    <w:p w14:paraId="64DB6FC9" w14:textId="77777777" w:rsidR="00B40032" w:rsidRPr="00AC1FEB" w:rsidRDefault="00B40032" w:rsidP="00B40032">
      <w:pPr>
        <w:spacing w:after="0" w:line="240" w:lineRule="auto"/>
        <w:ind w:left="0" w:right="0" w:firstLine="0"/>
        <w:jc w:val="left"/>
        <w:rPr>
          <w:rFonts w:asciiTheme="majorBidi" w:hAnsiTheme="majorBidi" w:cstheme="majorBidi"/>
          <w:color w:val="auto"/>
          <w:sz w:val="24"/>
          <w:szCs w:val="24"/>
        </w:rPr>
      </w:pPr>
    </w:p>
    <w:p w14:paraId="2D27B14D" w14:textId="77777777" w:rsidR="00B40032" w:rsidRPr="00AC1FEB" w:rsidRDefault="00B40032" w:rsidP="005F67F8">
      <w:pPr>
        <w:spacing w:after="120" w:line="22" w:lineRule="atLeast"/>
        <w:ind w:left="115" w:right="1454" w:firstLine="0"/>
        <w:rPr>
          <w:rFonts w:asciiTheme="majorBidi" w:hAnsiTheme="majorBidi" w:cstheme="majorBidi"/>
          <w:sz w:val="22"/>
        </w:rPr>
      </w:pPr>
    </w:p>
    <w:sectPr w:rsidR="00B40032" w:rsidRPr="00AC1FEB">
      <w:footerReference w:type="even" r:id="rId32"/>
      <w:footerReference w:type="default" r:id="rId33"/>
      <w:footerReference w:type="first" r:id="rId34"/>
      <w:pgSz w:w="11900" w:h="16840"/>
      <w:pgMar w:top="1440" w:right="339" w:bottom="727" w:left="1680" w:header="720" w:footer="720"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אלנה רווה" w:date="2016-12-18T16:06:00Z" w:initials="אר">
    <w:p w14:paraId="7754B80D" w14:textId="48E9AF38" w:rsidR="0042507A" w:rsidRDefault="0042507A" w:rsidP="00FE0371">
      <w:pPr>
        <w:pStyle w:val="a9"/>
      </w:pPr>
      <w:r>
        <w:rPr>
          <w:rStyle w:val="a8"/>
        </w:rPr>
        <w:annotationRef/>
      </w:r>
      <w:r>
        <w:t>Why did you remove the title?</w:t>
      </w:r>
    </w:p>
  </w:comment>
  <w:comment w:id="188" w:author="K23.06" w:date="2016-12-15T17:21:00Z" w:initials="K23.06">
    <w:p w14:paraId="4249E30A" w14:textId="04765708" w:rsidR="0042507A" w:rsidRDefault="0042507A">
      <w:pPr>
        <w:pStyle w:val="a9"/>
      </w:pPr>
      <w:r>
        <w:rPr>
          <w:rStyle w:val="a8"/>
        </w:rPr>
        <w:annotationRef/>
      </w:r>
      <w:r>
        <w:t>english</w:t>
      </w:r>
    </w:p>
  </w:comment>
  <w:comment w:id="189" w:author="K23.06" w:date="2016-12-15T17:24:00Z" w:initials="K23.06">
    <w:p w14:paraId="3C14797A" w14:textId="6B00BB74" w:rsidR="0042507A" w:rsidRDefault="0042507A">
      <w:pPr>
        <w:pStyle w:val="a9"/>
      </w:pPr>
      <w:r>
        <w:rPr>
          <w:rStyle w:val="a8"/>
        </w:rPr>
        <w:annotationRef/>
      </w:r>
      <w:r>
        <w:t>variables in text has to be in italic font. Please check again in all the book</w:t>
      </w:r>
    </w:p>
  </w:comment>
  <w:comment w:id="191" w:author="K23.06" w:date="2016-12-15T17:25:00Z" w:initials="K23.06">
    <w:p w14:paraId="1624467B" w14:textId="7B32288F" w:rsidR="0042507A" w:rsidRDefault="0042507A">
      <w:pPr>
        <w:pStyle w:val="a9"/>
      </w:pPr>
      <w:r>
        <w:rPr>
          <w:rStyle w:val="a8"/>
        </w:rPr>
        <w:annotationRef/>
      </w:r>
      <w:r>
        <w:t>what is it?</w:t>
      </w:r>
    </w:p>
  </w:comment>
  <w:comment w:id="269" w:author="K23.06" w:date="2016-12-15T17:28:00Z" w:initials="K23.06">
    <w:p w14:paraId="74A088CC" w14:textId="77777777" w:rsidR="0042507A" w:rsidRDefault="0042507A" w:rsidP="005906AE">
      <w:pPr>
        <w:pStyle w:val="a9"/>
      </w:pPr>
      <w:r>
        <w:rPr>
          <w:rStyle w:val="a8"/>
        </w:rPr>
        <w:annotationRef/>
      </w:r>
      <w:r>
        <w:t>?</w:t>
      </w:r>
    </w:p>
  </w:comment>
  <w:comment w:id="276" w:author="K23.06" w:date="2016-12-15T17:29:00Z" w:initials="K23.06">
    <w:p w14:paraId="69585129" w14:textId="77777777" w:rsidR="0042507A" w:rsidRDefault="0042507A" w:rsidP="005906AE">
      <w:pPr>
        <w:pStyle w:val="a9"/>
      </w:pPr>
      <w:r>
        <w:rPr>
          <w:rStyle w:val="a8"/>
        </w:rPr>
        <w:annotationRef/>
      </w:r>
      <w:r>
        <w:t>indexes</w:t>
      </w:r>
    </w:p>
  </w:comment>
  <w:comment w:id="287" w:author="K23.06" w:date="2016-12-15T17:30:00Z" w:initials="K23.06">
    <w:p w14:paraId="03A00FEF" w14:textId="77777777" w:rsidR="0042507A" w:rsidRDefault="0042507A" w:rsidP="005906AE">
      <w:pPr>
        <w:pStyle w:val="a9"/>
      </w:pPr>
      <w:r>
        <w:rPr>
          <w:rStyle w:val="a8"/>
        </w:rPr>
        <w:annotationRef/>
      </w:r>
      <w:r>
        <w:t>use these symbols everywhere in text</w:t>
      </w:r>
    </w:p>
  </w:comment>
  <w:comment w:id="290" w:author="K23.06" w:date="2016-12-15T17:30:00Z" w:initials="K23.06">
    <w:p w14:paraId="2E9008B0" w14:textId="77777777" w:rsidR="0042507A" w:rsidRDefault="0042507A" w:rsidP="005906AE">
      <w:pPr>
        <w:pStyle w:val="a9"/>
      </w:pPr>
      <w:r>
        <w:rPr>
          <w:rStyle w:val="a8"/>
        </w:rPr>
        <w:annotationRef/>
      </w:r>
      <w:r>
        <w:t>use these symbols everywhere in text</w:t>
      </w:r>
    </w:p>
  </w:comment>
  <w:comment w:id="293" w:author="K23.06" w:date="2016-12-15T17:30:00Z" w:initials="K23.06">
    <w:p w14:paraId="66AA0423" w14:textId="77777777" w:rsidR="0042507A" w:rsidRDefault="0042507A" w:rsidP="005906AE">
      <w:pPr>
        <w:pStyle w:val="a9"/>
      </w:pPr>
      <w:r>
        <w:rPr>
          <w:rStyle w:val="a8"/>
        </w:rPr>
        <w:annotationRef/>
      </w:r>
      <w:r>
        <w:t>use these symbols everywhere in text</w:t>
      </w:r>
    </w:p>
  </w:comment>
  <w:comment w:id="296" w:author="K23.06" w:date="2016-12-15T17:30:00Z" w:initials="K23.06">
    <w:p w14:paraId="236D961C" w14:textId="77777777" w:rsidR="0042507A" w:rsidRDefault="0042507A" w:rsidP="005906AE">
      <w:pPr>
        <w:pStyle w:val="a9"/>
      </w:pPr>
      <w:r>
        <w:rPr>
          <w:rStyle w:val="a8"/>
        </w:rPr>
        <w:annotationRef/>
      </w:r>
      <w:r>
        <w:t>use these symbols everywhere in text</w:t>
      </w:r>
    </w:p>
  </w:comment>
  <w:comment w:id="304" w:author="K23.06" w:date="2016-12-15T17:28:00Z" w:initials="K23.06">
    <w:p w14:paraId="102D3A00" w14:textId="2DF632C1" w:rsidR="0042507A" w:rsidRDefault="0042507A">
      <w:pPr>
        <w:pStyle w:val="a9"/>
      </w:pPr>
      <w:r>
        <w:rPr>
          <w:rStyle w:val="a8"/>
        </w:rPr>
        <w:annotationRef/>
      </w:r>
      <w:r>
        <w:t>?</w:t>
      </w:r>
    </w:p>
  </w:comment>
  <w:comment w:id="308" w:author="K23.06" w:date="2016-12-15T17:29:00Z" w:initials="K23.06">
    <w:p w14:paraId="5905DA39" w14:textId="7CED2328" w:rsidR="0042507A" w:rsidRDefault="0042507A">
      <w:pPr>
        <w:pStyle w:val="a9"/>
      </w:pPr>
      <w:r>
        <w:rPr>
          <w:rStyle w:val="a8"/>
        </w:rPr>
        <w:annotationRef/>
      </w:r>
      <w:r>
        <w:t>indexes</w:t>
      </w:r>
    </w:p>
  </w:comment>
  <w:comment w:id="316" w:author="K23.06" w:date="2016-12-15T17:30:00Z" w:initials="K23.06">
    <w:p w14:paraId="652D8E81" w14:textId="77777777" w:rsidR="0042507A" w:rsidRDefault="0042507A" w:rsidP="00101A7E">
      <w:pPr>
        <w:pStyle w:val="a9"/>
      </w:pPr>
      <w:r>
        <w:rPr>
          <w:rStyle w:val="a8"/>
        </w:rPr>
        <w:annotationRef/>
      </w:r>
      <w:r>
        <w:t>use these symbols everywhere in text</w:t>
      </w:r>
    </w:p>
  </w:comment>
  <w:comment w:id="319" w:author="K23.06" w:date="2016-12-15T17:30:00Z" w:initials="K23.06">
    <w:p w14:paraId="5915EA3E" w14:textId="75B5FE71" w:rsidR="0042507A" w:rsidRDefault="0042507A">
      <w:pPr>
        <w:pStyle w:val="a9"/>
      </w:pPr>
      <w:r>
        <w:rPr>
          <w:rStyle w:val="a8"/>
        </w:rPr>
        <w:annotationRef/>
      </w:r>
      <w:r>
        <w:t>use these symbols everywhere in text</w:t>
      </w:r>
    </w:p>
  </w:comment>
  <w:comment w:id="322" w:author="K23.06" w:date="2016-12-15T17:30:00Z" w:initials="K23.06">
    <w:p w14:paraId="569AD378" w14:textId="77777777" w:rsidR="0042507A" w:rsidRDefault="0042507A" w:rsidP="00101A7E">
      <w:pPr>
        <w:pStyle w:val="a9"/>
      </w:pPr>
      <w:r>
        <w:rPr>
          <w:rStyle w:val="a8"/>
        </w:rPr>
        <w:annotationRef/>
      </w:r>
      <w:r>
        <w:t>use these symbols everywhere in text</w:t>
      </w:r>
    </w:p>
  </w:comment>
  <w:comment w:id="325" w:author="K23.06" w:date="2016-12-15T17:30:00Z" w:initials="K23.06">
    <w:p w14:paraId="2CD2F4E9" w14:textId="77777777" w:rsidR="0042507A" w:rsidRDefault="0042507A" w:rsidP="00101A7E">
      <w:pPr>
        <w:pStyle w:val="a9"/>
      </w:pPr>
      <w:r>
        <w:rPr>
          <w:rStyle w:val="a8"/>
        </w:rPr>
        <w:annotationRef/>
      </w:r>
      <w:r>
        <w:t>use these symbols everywhere in text</w:t>
      </w:r>
    </w:p>
  </w:comment>
  <w:comment w:id="337" w:author="K23.06" w:date="2016-12-15T17:31:00Z" w:initials="K23.06">
    <w:p w14:paraId="2CB06044" w14:textId="4A6ED2A5" w:rsidR="0042507A" w:rsidRDefault="0042507A">
      <w:pPr>
        <w:pStyle w:val="a9"/>
      </w:pPr>
      <w:r>
        <w:rPr>
          <w:rStyle w:val="a8"/>
        </w:rPr>
        <w:annotationRef/>
      </w:r>
      <w:r>
        <w:t>english</w:t>
      </w:r>
    </w:p>
  </w:comment>
  <w:comment w:id="1044" w:author="K23.06" w:date="2016-12-15T17:36:00Z" w:initials="K23.06">
    <w:p w14:paraId="6F2F869F" w14:textId="6257FEB9" w:rsidR="0042507A" w:rsidRDefault="0042507A">
      <w:pPr>
        <w:pStyle w:val="a9"/>
      </w:pPr>
      <w:r>
        <w:rPr>
          <w:rStyle w:val="a8"/>
        </w:rPr>
        <w:annotationRef/>
      </w:r>
      <w:r>
        <w:t>section 3; also check fonts in this section</w:t>
      </w:r>
    </w:p>
  </w:comment>
  <w:comment w:id="1045" w:author="אלנה רווה" w:date="2016-12-15T10:47:00Z" w:initials="אר">
    <w:p w14:paraId="756DA31B" w14:textId="385048F9" w:rsidR="0042507A" w:rsidRDefault="0042507A">
      <w:pPr>
        <w:pStyle w:val="a9"/>
      </w:pPr>
      <w:r>
        <w:rPr>
          <w:rStyle w:val="a8"/>
        </w:rPr>
        <w:annotationRef/>
      </w:r>
      <w:r>
        <w:t>English!!!</w:t>
      </w:r>
    </w:p>
  </w:comment>
  <w:comment w:id="1046" w:author="אלנה רווה" w:date="2016-12-15T10:47:00Z" w:initials="אר">
    <w:p w14:paraId="2BE2E3D0" w14:textId="53829065" w:rsidR="0042507A" w:rsidRDefault="0042507A">
      <w:pPr>
        <w:pStyle w:val="a9"/>
      </w:pPr>
      <w:r>
        <w:rPr>
          <w:rStyle w:val="a8"/>
        </w:rPr>
        <w:annotationRef/>
      </w:r>
      <w:r>
        <w:t>Change in all text</w:t>
      </w:r>
    </w:p>
  </w:comment>
  <w:comment w:id="1047" w:author="אלנה רווה" w:date="2016-12-18T16:13:00Z" w:initials="אר">
    <w:p w14:paraId="54E5D285" w14:textId="0C542EA0" w:rsidR="0042507A" w:rsidRDefault="0042507A">
      <w:pPr>
        <w:pStyle w:val="a9"/>
      </w:pPr>
      <w:r>
        <w:rPr>
          <w:rStyle w:val="a8"/>
        </w:rPr>
        <w:annotationRef/>
      </w:r>
      <w:r>
        <w:t>All figures must be numbered and titled</w:t>
      </w:r>
    </w:p>
  </w:comment>
  <w:comment w:id="1086" w:author="אלנה רווה" w:date="2016-12-15T10:47:00Z" w:initials="אר">
    <w:p w14:paraId="17C327D4" w14:textId="77777777" w:rsidR="0042507A" w:rsidRDefault="0042507A" w:rsidP="005E7477">
      <w:pPr>
        <w:pStyle w:val="a9"/>
      </w:pPr>
      <w:r>
        <w:rPr>
          <w:rStyle w:val="a8"/>
        </w:rPr>
        <w:annotationRef/>
      </w:r>
      <w:r>
        <w:t>Change in all text</w:t>
      </w:r>
    </w:p>
  </w:comment>
  <w:comment w:id="1178" w:author="אלנה רווה" w:date="2016-12-15T10:47:00Z" w:initials="אר">
    <w:p w14:paraId="2EA5F76A" w14:textId="77777777" w:rsidR="0042507A" w:rsidRDefault="0042507A" w:rsidP="005E7477">
      <w:pPr>
        <w:pStyle w:val="a9"/>
      </w:pPr>
      <w:r>
        <w:rPr>
          <w:rStyle w:val="a8"/>
        </w:rPr>
        <w:annotationRef/>
      </w:r>
      <w:r>
        <w:t>Change in all text</w:t>
      </w:r>
    </w:p>
  </w:comment>
  <w:comment w:id="1242" w:author="אלנה רווה" w:date="2016-12-15T10:47:00Z" w:initials="אר">
    <w:p w14:paraId="5B7CF17A" w14:textId="77777777" w:rsidR="0042507A" w:rsidRDefault="0042507A" w:rsidP="005E7477">
      <w:pPr>
        <w:pStyle w:val="a9"/>
      </w:pPr>
      <w:r>
        <w:rPr>
          <w:rStyle w:val="a8"/>
        </w:rPr>
        <w:annotationRef/>
      </w:r>
      <w:r>
        <w:t>Change in all text</w:t>
      </w:r>
    </w:p>
  </w:comment>
  <w:comment w:id="1245" w:author="אלנה רווה" w:date="2016-12-15T10:47:00Z" w:initials="אר">
    <w:p w14:paraId="4AC30BA1" w14:textId="77777777" w:rsidR="0042507A" w:rsidRDefault="0042507A" w:rsidP="005E7477">
      <w:pPr>
        <w:pStyle w:val="a9"/>
      </w:pPr>
      <w:r>
        <w:rPr>
          <w:rStyle w:val="a8"/>
        </w:rPr>
        <w:annotationRef/>
      </w:r>
      <w:r>
        <w:t>Change in all text</w:t>
      </w:r>
    </w:p>
  </w:comment>
  <w:comment w:id="1248" w:author="אלנה רווה" w:date="2016-12-15T10:47:00Z" w:initials="אר">
    <w:p w14:paraId="0974C5D4" w14:textId="77777777" w:rsidR="0042507A" w:rsidRDefault="0042507A" w:rsidP="005E7477">
      <w:pPr>
        <w:pStyle w:val="a9"/>
      </w:pPr>
      <w:r>
        <w:rPr>
          <w:rStyle w:val="a8"/>
        </w:rPr>
        <w:annotationRef/>
      </w:r>
      <w:r>
        <w:t>Change in all text</w:t>
      </w:r>
    </w:p>
  </w:comment>
  <w:comment w:id="1251" w:author="אלנה רווה" w:date="2016-12-15T10:47:00Z" w:initials="אר">
    <w:p w14:paraId="7D7957C1" w14:textId="77777777" w:rsidR="0042507A" w:rsidRDefault="0042507A" w:rsidP="005E7477">
      <w:pPr>
        <w:pStyle w:val="a9"/>
      </w:pPr>
      <w:r>
        <w:rPr>
          <w:rStyle w:val="a8"/>
        </w:rPr>
        <w:annotationRef/>
      </w:r>
      <w:r>
        <w:t>Change in all text</w:t>
      </w:r>
    </w:p>
  </w:comment>
  <w:comment w:id="1256" w:author="אלנה רווה" w:date="2016-12-15T10:47:00Z" w:initials="אר">
    <w:p w14:paraId="14B02FDA" w14:textId="77777777" w:rsidR="0042507A" w:rsidRDefault="0042507A" w:rsidP="005E7477">
      <w:pPr>
        <w:pStyle w:val="a9"/>
      </w:pPr>
      <w:r>
        <w:rPr>
          <w:rStyle w:val="a8"/>
        </w:rPr>
        <w:annotationRef/>
      </w:r>
      <w:r>
        <w:t>Change in all text</w:t>
      </w:r>
    </w:p>
  </w:comment>
  <w:comment w:id="1263" w:author="אלנה רווה" w:date="2016-12-15T10:47:00Z" w:initials="אר">
    <w:p w14:paraId="793A1BB0" w14:textId="77777777" w:rsidR="0042507A" w:rsidRDefault="0042507A" w:rsidP="005E7477">
      <w:pPr>
        <w:pStyle w:val="a9"/>
      </w:pPr>
      <w:r>
        <w:rPr>
          <w:rStyle w:val="a8"/>
        </w:rPr>
        <w:annotationRef/>
      </w:r>
      <w:r>
        <w:t>Change in all text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754B80D" w15:done="0"/>
  <w15:commentEx w15:paraId="4249E30A" w15:done="0"/>
  <w15:commentEx w15:paraId="3C14797A" w15:done="0"/>
  <w15:commentEx w15:paraId="1624467B" w15:done="0"/>
  <w15:commentEx w15:paraId="74A088CC" w15:done="0"/>
  <w15:commentEx w15:paraId="69585129" w15:done="0"/>
  <w15:commentEx w15:paraId="03A00FEF" w15:done="0"/>
  <w15:commentEx w15:paraId="2E9008B0" w15:done="0"/>
  <w15:commentEx w15:paraId="66AA0423" w15:done="0"/>
  <w15:commentEx w15:paraId="236D961C" w15:done="0"/>
  <w15:commentEx w15:paraId="102D3A00" w15:done="0"/>
  <w15:commentEx w15:paraId="5905DA39" w15:done="0"/>
  <w15:commentEx w15:paraId="652D8E81" w15:done="0"/>
  <w15:commentEx w15:paraId="5915EA3E" w15:done="0"/>
  <w15:commentEx w15:paraId="569AD378" w15:done="0"/>
  <w15:commentEx w15:paraId="2CD2F4E9" w15:done="0"/>
  <w15:commentEx w15:paraId="2CB06044" w15:done="0"/>
  <w15:commentEx w15:paraId="6F2F869F" w15:done="0"/>
  <w15:commentEx w15:paraId="756DA31B" w15:done="0"/>
  <w15:commentEx w15:paraId="2BE2E3D0" w15:done="0"/>
  <w15:commentEx w15:paraId="54E5D285" w15:done="0"/>
  <w15:commentEx w15:paraId="17C327D4" w15:done="0"/>
  <w15:commentEx w15:paraId="2EA5F76A" w15:done="0"/>
  <w15:commentEx w15:paraId="5B7CF17A" w15:done="0"/>
  <w15:commentEx w15:paraId="4AC30BA1" w15:done="0"/>
  <w15:commentEx w15:paraId="0974C5D4" w15:done="0"/>
  <w15:commentEx w15:paraId="7D7957C1" w15:done="0"/>
  <w15:commentEx w15:paraId="14B02FDA" w15:done="0"/>
  <w15:commentEx w15:paraId="793A1BB0"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AFE615" w14:textId="77777777" w:rsidR="00245F87" w:rsidRDefault="00245F87">
      <w:pPr>
        <w:spacing w:after="0" w:line="240" w:lineRule="auto"/>
      </w:pPr>
      <w:r>
        <w:separator/>
      </w:r>
    </w:p>
  </w:endnote>
  <w:endnote w:type="continuationSeparator" w:id="0">
    <w:p w14:paraId="20E515FA" w14:textId="77777777" w:rsidR="00245F87" w:rsidRDefault="00245F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mr10">
    <w:altName w:val="MS Mincho"/>
    <w:charset w:val="00"/>
    <w:family w:val="swiss"/>
    <w:pitch w:val="variable"/>
    <w:sig w:usb0="00000003" w:usb1="00000000" w:usb2="00000000" w:usb3="00000000" w:csb0="00000001" w:csb1="00000000"/>
  </w:font>
  <w:font w:name="cmmi10">
    <w:altName w:val="MS Mincho"/>
    <w:charset w:val="02"/>
    <w:family w:val="swiss"/>
    <w:pitch w:val="variable"/>
    <w:sig w:usb0="00000000" w:usb1="10000000" w:usb2="00000000" w:usb3="00000000" w:csb0="80000000" w:csb1="00000000"/>
  </w:font>
  <w:font w:name="cmsy10">
    <w:altName w:val="Malgun Gothic"/>
    <w:charset w:val="00"/>
    <w:family w:val="swiss"/>
    <w:pitch w:val="variable"/>
    <w:sig w:usb0="00000003" w:usb1="00000000" w:usb2="00000000" w:usb3="00000000" w:csb0="00000001" w:csb1="00000000"/>
  </w:font>
  <w:font w:name="cmr8">
    <w:altName w:val="Microsoft JhengHei"/>
    <w:charset w:val="00"/>
    <w:family w:val="swiss"/>
    <w:pitch w:val="variable"/>
    <w:sig w:usb0="00000003" w:usb1="00000000" w:usb2="00000000" w:usb3="00000000" w:csb0="00000001" w:csb1="00000000"/>
  </w:font>
  <w:font w:name="msam10">
    <w:altName w:val="MS Mincho"/>
    <w:charset w:val="00"/>
    <w:family w:val="swiss"/>
    <w:pitch w:val="variable"/>
    <w:sig w:usb0="00000003" w:usb1="00000000" w:usb2="00000000" w:usb3="00000000" w:csb0="00000001" w:csb1="00000000"/>
  </w:font>
  <w:font w:name="cmbx10">
    <w:altName w:val="Arial"/>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5332F6" w14:textId="77777777" w:rsidR="0042507A" w:rsidRDefault="0042507A">
    <w:pPr>
      <w:spacing w:after="0" w:line="259" w:lineRule="auto"/>
      <w:ind w:left="0" w:right="1438" w:firstLine="0"/>
      <w:jc w:val="center"/>
    </w:pPr>
    <w:r>
      <w:rPr>
        <w:sz w:val="24"/>
      </w:rPr>
      <w:t xml:space="preserve"> </w:t>
    </w:r>
    <w:r>
      <w:fldChar w:fldCharType="begin"/>
    </w:r>
    <w:r>
      <w:instrText xml:space="preserve"> PAGE   \* MERGEFORMAT </w:instrText>
    </w:r>
    <w:r>
      <w:fldChar w:fldCharType="separate"/>
    </w:r>
    <w:r>
      <w:rPr>
        <w:sz w:val="24"/>
      </w:rPr>
      <w:t>2</w:t>
    </w:r>
    <w:r>
      <w:rPr>
        <w:sz w:val="24"/>
      </w:rPr>
      <w:fldChar w:fldCharType="end"/>
    </w:r>
  </w:p>
  <w:p w14:paraId="71D6FA61" w14:textId="77777777" w:rsidR="0042507A" w:rsidRDefault="0042507A">
    <w:pPr>
      <w:spacing w:after="0" w:line="259" w:lineRule="auto"/>
      <w:ind w:left="0" w:right="1502" w:firstLine="0"/>
      <w:jc w:val="right"/>
    </w:pPr>
    <w:r>
      <w:rPr>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C85BB3" w14:textId="10529F37" w:rsidR="0042507A" w:rsidRDefault="0042507A">
    <w:pPr>
      <w:spacing w:after="0" w:line="259" w:lineRule="auto"/>
      <w:ind w:left="0" w:right="1438" w:firstLine="0"/>
      <w:jc w:val="center"/>
    </w:pPr>
    <w:r>
      <w:rPr>
        <w:sz w:val="24"/>
      </w:rPr>
      <w:t xml:space="preserve"> </w:t>
    </w:r>
    <w:r>
      <w:fldChar w:fldCharType="begin"/>
    </w:r>
    <w:r>
      <w:instrText xml:space="preserve"> PAGE   \* MERGEFORMAT </w:instrText>
    </w:r>
    <w:r>
      <w:fldChar w:fldCharType="separate"/>
    </w:r>
    <w:r w:rsidR="002A6265" w:rsidRPr="002A6265">
      <w:rPr>
        <w:noProof/>
        <w:sz w:val="24"/>
      </w:rPr>
      <w:t>10</w:t>
    </w:r>
    <w:r>
      <w:rPr>
        <w:sz w:val="24"/>
      </w:rPr>
      <w:fldChar w:fldCharType="end"/>
    </w:r>
  </w:p>
  <w:p w14:paraId="4C729787" w14:textId="77777777" w:rsidR="0042507A" w:rsidRDefault="0042507A">
    <w:pPr>
      <w:spacing w:after="0" w:line="259" w:lineRule="auto"/>
      <w:ind w:left="0" w:right="1502" w:firstLine="0"/>
      <w:jc w:val="right"/>
    </w:pPr>
    <w:r>
      <w:rPr>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D85735" w14:textId="77777777" w:rsidR="0042507A" w:rsidRDefault="0042507A">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5AB75F" w14:textId="77777777" w:rsidR="00245F87" w:rsidRDefault="00245F87">
      <w:pPr>
        <w:spacing w:after="0" w:line="240" w:lineRule="auto"/>
      </w:pPr>
      <w:r>
        <w:separator/>
      </w:r>
    </w:p>
  </w:footnote>
  <w:footnote w:type="continuationSeparator" w:id="0">
    <w:p w14:paraId="139FC9EA" w14:textId="77777777" w:rsidR="00245F87" w:rsidRDefault="00245F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A610E"/>
    <w:multiLevelType w:val="multilevel"/>
    <w:tmpl w:val="8F74CBCA"/>
    <w:lvl w:ilvl="0">
      <w:start w:val="1"/>
      <w:numFmt w:val="decimal"/>
      <w:lvlText w:val="%1."/>
      <w:lvlJc w:val="left"/>
      <w:pPr>
        <w:ind w:left="840" w:hanging="360"/>
      </w:pPr>
    </w:lvl>
    <w:lvl w:ilvl="1">
      <w:start w:val="2"/>
      <w:numFmt w:val="decimal"/>
      <w:isLgl/>
      <w:lvlText w:val="%1.%2"/>
      <w:lvlJc w:val="left"/>
      <w:pPr>
        <w:ind w:left="1005" w:hanging="525"/>
      </w:pPr>
      <w:rPr>
        <w:rFonts w:hint="default"/>
        <w:sz w:val="22"/>
      </w:rPr>
    </w:lvl>
    <w:lvl w:ilvl="2">
      <w:start w:val="1"/>
      <w:numFmt w:val="decimal"/>
      <w:isLgl/>
      <w:lvlText w:val="%1.%2.%3"/>
      <w:lvlJc w:val="left"/>
      <w:pPr>
        <w:ind w:left="1200" w:hanging="720"/>
      </w:pPr>
      <w:rPr>
        <w:rFonts w:hint="default"/>
        <w:sz w:val="22"/>
      </w:rPr>
    </w:lvl>
    <w:lvl w:ilvl="3">
      <w:start w:val="1"/>
      <w:numFmt w:val="decimal"/>
      <w:isLgl/>
      <w:lvlText w:val="%1.%2.%3.%4"/>
      <w:lvlJc w:val="left"/>
      <w:pPr>
        <w:ind w:left="1200" w:hanging="720"/>
      </w:pPr>
      <w:rPr>
        <w:rFonts w:hint="default"/>
        <w:sz w:val="22"/>
      </w:rPr>
    </w:lvl>
    <w:lvl w:ilvl="4">
      <w:start w:val="1"/>
      <w:numFmt w:val="decimal"/>
      <w:isLgl/>
      <w:lvlText w:val="%1.%2.%3.%4.%5"/>
      <w:lvlJc w:val="left"/>
      <w:pPr>
        <w:ind w:left="1200" w:hanging="720"/>
      </w:pPr>
      <w:rPr>
        <w:rFonts w:hint="default"/>
        <w:sz w:val="22"/>
      </w:rPr>
    </w:lvl>
    <w:lvl w:ilvl="5">
      <w:start w:val="1"/>
      <w:numFmt w:val="decimal"/>
      <w:isLgl/>
      <w:lvlText w:val="%1.%2.%3.%4.%5.%6"/>
      <w:lvlJc w:val="left"/>
      <w:pPr>
        <w:ind w:left="1560" w:hanging="1080"/>
      </w:pPr>
      <w:rPr>
        <w:rFonts w:hint="default"/>
        <w:sz w:val="22"/>
      </w:rPr>
    </w:lvl>
    <w:lvl w:ilvl="6">
      <w:start w:val="1"/>
      <w:numFmt w:val="decimal"/>
      <w:isLgl/>
      <w:lvlText w:val="%1.%2.%3.%4.%5.%6.%7"/>
      <w:lvlJc w:val="left"/>
      <w:pPr>
        <w:ind w:left="1560" w:hanging="1080"/>
      </w:pPr>
      <w:rPr>
        <w:rFonts w:hint="default"/>
        <w:sz w:val="22"/>
      </w:rPr>
    </w:lvl>
    <w:lvl w:ilvl="7">
      <w:start w:val="1"/>
      <w:numFmt w:val="decimal"/>
      <w:isLgl/>
      <w:lvlText w:val="%1.%2.%3.%4.%5.%6.%7.%8"/>
      <w:lvlJc w:val="left"/>
      <w:pPr>
        <w:ind w:left="1920" w:hanging="1440"/>
      </w:pPr>
      <w:rPr>
        <w:rFonts w:hint="default"/>
        <w:sz w:val="22"/>
      </w:rPr>
    </w:lvl>
    <w:lvl w:ilvl="8">
      <w:start w:val="1"/>
      <w:numFmt w:val="decimal"/>
      <w:isLgl/>
      <w:lvlText w:val="%1.%2.%3.%4.%5.%6.%7.%8.%9"/>
      <w:lvlJc w:val="left"/>
      <w:pPr>
        <w:ind w:left="1920" w:hanging="1440"/>
      </w:pPr>
      <w:rPr>
        <w:rFonts w:hint="default"/>
        <w:sz w:val="22"/>
      </w:rPr>
    </w:lvl>
  </w:abstractNum>
  <w:abstractNum w:abstractNumId="1" w15:restartNumberingAfterBreak="0">
    <w:nsid w:val="0C571123"/>
    <w:multiLevelType w:val="hybridMultilevel"/>
    <w:tmpl w:val="51FEEAE0"/>
    <w:lvl w:ilvl="0" w:tplc="26DE68AE">
      <w:start w:val="1"/>
      <w:numFmt w:val="bullet"/>
      <w:lvlText w:val="•"/>
      <w:lvlJc w:val="left"/>
      <w:pPr>
        <w:ind w:left="8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246CAE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D4CD42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802250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F4E22A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B60FE7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E2A6B6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8AA67A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85A86E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DB8708E"/>
    <w:multiLevelType w:val="hybridMultilevel"/>
    <w:tmpl w:val="970E7A1C"/>
    <w:lvl w:ilvl="0" w:tplc="00D068DE">
      <w:start w:val="1"/>
      <w:numFmt w:val="bullet"/>
      <w:lvlText w:val="•"/>
      <w:lvlJc w:val="left"/>
      <w:pPr>
        <w:ind w:left="14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460B5E2">
      <w:start w:val="1"/>
      <w:numFmt w:val="bullet"/>
      <w:lvlText w:val="o"/>
      <w:lvlJc w:val="left"/>
      <w:pPr>
        <w:ind w:left="189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60659CC">
      <w:start w:val="1"/>
      <w:numFmt w:val="bullet"/>
      <w:lvlText w:val="▪"/>
      <w:lvlJc w:val="left"/>
      <w:pPr>
        <w:ind w:left="261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4E4463A">
      <w:start w:val="1"/>
      <w:numFmt w:val="bullet"/>
      <w:lvlText w:val="•"/>
      <w:lvlJc w:val="left"/>
      <w:pPr>
        <w:ind w:left="333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BE4D590">
      <w:start w:val="1"/>
      <w:numFmt w:val="bullet"/>
      <w:lvlText w:val="o"/>
      <w:lvlJc w:val="left"/>
      <w:pPr>
        <w:ind w:left="405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2B0C14E">
      <w:start w:val="1"/>
      <w:numFmt w:val="bullet"/>
      <w:lvlText w:val="▪"/>
      <w:lvlJc w:val="left"/>
      <w:pPr>
        <w:ind w:left="477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4488498">
      <w:start w:val="1"/>
      <w:numFmt w:val="bullet"/>
      <w:lvlText w:val="•"/>
      <w:lvlJc w:val="left"/>
      <w:pPr>
        <w:ind w:left="549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49E84B6">
      <w:start w:val="1"/>
      <w:numFmt w:val="bullet"/>
      <w:lvlText w:val="o"/>
      <w:lvlJc w:val="left"/>
      <w:pPr>
        <w:ind w:left="621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DEEA802">
      <w:start w:val="1"/>
      <w:numFmt w:val="bullet"/>
      <w:lvlText w:val="▪"/>
      <w:lvlJc w:val="left"/>
      <w:pPr>
        <w:ind w:left="693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0F9B706D"/>
    <w:multiLevelType w:val="hybridMultilevel"/>
    <w:tmpl w:val="A6408946"/>
    <w:lvl w:ilvl="0" w:tplc="A4F0166C">
      <w:start w:val="1"/>
      <w:numFmt w:val="bullet"/>
      <w:lvlText w:val="•"/>
      <w:lvlJc w:val="left"/>
      <w:pPr>
        <w:ind w:left="14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1386914">
      <w:start w:val="1"/>
      <w:numFmt w:val="bullet"/>
      <w:lvlText w:val="o"/>
      <w:lvlJc w:val="left"/>
      <w:pPr>
        <w:ind w:left="200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D70743E">
      <w:start w:val="1"/>
      <w:numFmt w:val="bullet"/>
      <w:lvlText w:val="▪"/>
      <w:lvlJc w:val="left"/>
      <w:pPr>
        <w:ind w:left="272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800E424">
      <w:start w:val="1"/>
      <w:numFmt w:val="bullet"/>
      <w:lvlText w:val="•"/>
      <w:lvlJc w:val="left"/>
      <w:pPr>
        <w:ind w:left="344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F16DB14">
      <w:start w:val="1"/>
      <w:numFmt w:val="bullet"/>
      <w:lvlText w:val="o"/>
      <w:lvlJc w:val="left"/>
      <w:pPr>
        <w:ind w:left="416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5F206EA">
      <w:start w:val="1"/>
      <w:numFmt w:val="bullet"/>
      <w:lvlText w:val="▪"/>
      <w:lvlJc w:val="left"/>
      <w:pPr>
        <w:ind w:left="488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9402182">
      <w:start w:val="1"/>
      <w:numFmt w:val="bullet"/>
      <w:lvlText w:val="•"/>
      <w:lvlJc w:val="left"/>
      <w:pPr>
        <w:ind w:left="56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A08E83C">
      <w:start w:val="1"/>
      <w:numFmt w:val="bullet"/>
      <w:lvlText w:val="o"/>
      <w:lvlJc w:val="left"/>
      <w:pPr>
        <w:ind w:left="632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E4CC10A">
      <w:start w:val="1"/>
      <w:numFmt w:val="bullet"/>
      <w:lvlText w:val="▪"/>
      <w:lvlJc w:val="left"/>
      <w:pPr>
        <w:ind w:left="704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115E6EF6"/>
    <w:multiLevelType w:val="hybridMultilevel"/>
    <w:tmpl w:val="23281E44"/>
    <w:lvl w:ilvl="0" w:tplc="896EA30C">
      <w:start w:val="1"/>
      <w:numFmt w:val="bullet"/>
      <w:lvlText w:val="•"/>
      <w:lvlJc w:val="left"/>
      <w:pPr>
        <w:ind w:left="14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8128978">
      <w:start w:val="1"/>
      <w:numFmt w:val="bullet"/>
      <w:lvlText w:val="o"/>
      <w:lvlJc w:val="left"/>
      <w:pPr>
        <w:ind w:left="200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62C3834">
      <w:start w:val="1"/>
      <w:numFmt w:val="bullet"/>
      <w:lvlText w:val="▪"/>
      <w:lvlJc w:val="left"/>
      <w:pPr>
        <w:ind w:left="272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AB47CB6">
      <w:start w:val="1"/>
      <w:numFmt w:val="bullet"/>
      <w:lvlText w:val="•"/>
      <w:lvlJc w:val="left"/>
      <w:pPr>
        <w:ind w:left="344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56A4314">
      <w:start w:val="1"/>
      <w:numFmt w:val="bullet"/>
      <w:lvlText w:val="o"/>
      <w:lvlJc w:val="left"/>
      <w:pPr>
        <w:ind w:left="416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15EED26">
      <w:start w:val="1"/>
      <w:numFmt w:val="bullet"/>
      <w:lvlText w:val="▪"/>
      <w:lvlJc w:val="left"/>
      <w:pPr>
        <w:ind w:left="488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39CD504">
      <w:start w:val="1"/>
      <w:numFmt w:val="bullet"/>
      <w:lvlText w:val="•"/>
      <w:lvlJc w:val="left"/>
      <w:pPr>
        <w:ind w:left="56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CCA8D42">
      <w:start w:val="1"/>
      <w:numFmt w:val="bullet"/>
      <w:lvlText w:val="o"/>
      <w:lvlJc w:val="left"/>
      <w:pPr>
        <w:ind w:left="632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6DA530C">
      <w:start w:val="1"/>
      <w:numFmt w:val="bullet"/>
      <w:lvlText w:val="▪"/>
      <w:lvlJc w:val="left"/>
      <w:pPr>
        <w:ind w:left="704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1A462A2E"/>
    <w:multiLevelType w:val="hybridMultilevel"/>
    <w:tmpl w:val="B3648672"/>
    <w:lvl w:ilvl="0" w:tplc="47BA14C2">
      <w:start w:val="10"/>
      <w:numFmt w:val="decimal"/>
      <w:lvlText w:val="%1."/>
      <w:lvlJc w:val="left"/>
      <w:pPr>
        <w:ind w:left="1221"/>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1" w:tplc="BCACC108">
      <w:start w:val="1"/>
      <w:numFmt w:val="lowerLetter"/>
      <w:lvlText w:val="%2"/>
      <w:lvlJc w:val="left"/>
      <w:pPr>
        <w:ind w:left="151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2" w:tplc="FD00803C">
      <w:start w:val="1"/>
      <w:numFmt w:val="lowerRoman"/>
      <w:lvlText w:val="%3"/>
      <w:lvlJc w:val="left"/>
      <w:pPr>
        <w:ind w:left="223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3" w:tplc="20B0654C">
      <w:start w:val="1"/>
      <w:numFmt w:val="decimal"/>
      <w:lvlText w:val="%4"/>
      <w:lvlJc w:val="left"/>
      <w:pPr>
        <w:ind w:left="295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4" w:tplc="AF947736">
      <w:start w:val="1"/>
      <w:numFmt w:val="lowerLetter"/>
      <w:lvlText w:val="%5"/>
      <w:lvlJc w:val="left"/>
      <w:pPr>
        <w:ind w:left="367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5" w:tplc="F420FF86">
      <w:start w:val="1"/>
      <w:numFmt w:val="lowerRoman"/>
      <w:lvlText w:val="%6"/>
      <w:lvlJc w:val="left"/>
      <w:pPr>
        <w:ind w:left="439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6" w:tplc="560C912C">
      <w:start w:val="1"/>
      <w:numFmt w:val="decimal"/>
      <w:lvlText w:val="%7"/>
      <w:lvlJc w:val="left"/>
      <w:pPr>
        <w:ind w:left="511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7" w:tplc="D4600448">
      <w:start w:val="1"/>
      <w:numFmt w:val="lowerLetter"/>
      <w:lvlText w:val="%8"/>
      <w:lvlJc w:val="left"/>
      <w:pPr>
        <w:ind w:left="583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8" w:tplc="9BA6968C">
      <w:start w:val="1"/>
      <w:numFmt w:val="lowerRoman"/>
      <w:lvlText w:val="%9"/>
      <w:lvlJc w:val="left"/>
      <w:pPr>
        <w:ind w:left="655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abstractNum>
  <w:abstractNum w:abstractNumId="6" w15:restartNumberingAfterBreak="0">
    <w:nsid w:val="1BC227BA"/>
    <w:multiLevelType w:val="multilevel"/>
    <w:tmpl w:val="A9464F68"/>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1D7AE7"/>
    <w:multiLevelType w:val="multilevel"/>
    <w:tmpl w:val="7960B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0B4010"/>
    <w:multiLevelType w:val="multilevel"/>
    <w:tmpl w:val="B1467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301145"/>
    <w:multiLevelType w:val="hybridMultilevel"/>
    <w:tmpl w:val="7A9417BE"/>
    <w:lvl w:ilvl="0" w:tplc="3FB0D062">
      <w:start w:val="1"/>
      <w:numFmt w:val="bullet"/>
      <w:lvlText w:val="•"/>
      <w:lvlJc w:val="left"/>
      <w:pPr>
        <w:ind w:left="8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6D6C74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BD0A7B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60C819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326D93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E58AC6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222120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94880C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B64E95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24FD4073"/>
    <w:multiLevelType w:val="hybridMultilevel"/>
    <w:tmpl w:val="6ECACC76"/>
    <w:lvl w:ilvl="0" w:tplc="5C827A64">
      <w:start w:val="1"/>
      <w:numFmt w:val="bullet"/>
      <w:lvlText w:val="•"/>
      <w:lvlJc w:val="left"/>
      <w:pPr>
        <w:ind w:left="8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39CA93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172EF1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E80F7B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C1A280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70C950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67C707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01C311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5A22DB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26C21647"/>
    <w:multiLevelType w:val="multilevel"/>
    <w:tmpl w:val="B43615DC"/>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7378C7"/>
    <w:multiLevelType w:val="hybridMultilevel"/>
    <w:tmpl w:val="94B0C156"/>
    <w:lvl w:ilvl="0" w:tplc="04090001">
      <w:start w:val="1"/>
      <w:numFmt w:val="bullet"/>
      <w:lvlText w:val=""/>
      <w:lvlJc w:val="left"/>
      <w:pPr>
        <w:ind w:left="1113" w:hanging="360"/>
      </w:pPr>
      <w:rPr>
        <w:rFonts w:ascii="Symbol" w:hAnsi="Symbol" w:hint="default"/>
      </w:rPr>
    </w:lvl>
    <w:lvl w:ilvl="1" w:tplc="04090003" w:tentative="1">
      <w:start w:val="1"/>
      <w:numFmt w:val="bullet"/>
      <w:lvlText w:val="o"/>
      <w:lvlJc w:val="left"/>
      <w:pPr>
        <w:ind w:left="1833" w:hanging="360"/>
      </w:pPr>
      <w:rPr>
        <w:rFonts w:ascii="Courier New" w:hAnsi="Courier New" w:cs="Courier New" w:hint="default"/>
      </w:rPr>
    </w:lvl>
    <w:lvl w:ilvl="2" w:tplc="04090005" w:tentative="1">
      <w:start w:val="1"/>
      <w:numFmt w:val="bullet"/>
      <w:lvlText w:val=""/>
      <w:lvlJc w:val="left"/>
      <w:pPr>
        <w:ind w:left="2553" w:hanging="360"/>
      </w:pPr>
      <w:rPr>
        <w:rFonts w:ascii="Wingdings" w:hAnsi="Wingdings" w:hint="default"/>
      </w:rPr>
    </w:lvl>
    <w:lvl w:ilvl="3" w:tplc="04090001" w:tentative="1">
      <w:start w:val="1"/>
      <w:numFmt w:val="bullet"/>
      <w:lvlText w:val=""/>
      <w:lvlJc w:val="left"/>
      <w:pPr>
        <w:ind w:left="3273" w:hanging="360"/>
      </w:pPr>
      <w:rPr>
        <w:rFonts w:ascii="Symbol" w:hAnsi="Symbol" w:hint="default"/>
      </w:rPr>
    </w:lvl>
    <w:lvl w:ilvl="4" w:tplc="04090003" w:tentative="1">
      <w:start w:val="1"/>
      <w:numFmt w:val="bullet"/>
      <w:lvlText w:val="o"/>
      <w:lvlJc w:val="left"/>
      <w:pPr>
        <w:ind w:left="3993" w:hanging="360"/>
      </w:pPr>
      <w:rPr>
        <w:rFonts w:ascii="Courier New" w:hAnsi="Courier New" w:cs="Courier New" w:hint="default"/>
      </w:rPr>
    </w:lvl>
    <w:lvl w:ilvl="5" w:tplc="04090005" w:tentative="1">
      <w:start w:val="1"/>
      <w:numFmt w:val="bullet"/>
      <w:lvlText w:val=""/>
      <w:lvlJc w:val="left"/>
      <w:pPr>
        <w:ind w:left="4713" w:hanging="360"/>
      </w:pPr>
      <w:rPr>
        <w:rFonts w:ascii="Wingdings" w:hAnsi="Wingdings" w:hint="default"/>
      </w:rPr>
    </w:lvl>
    <w:lvl w:ilvl="6" w:tplc="04090001" w:tentative="1">
      <w:start w:val="1"/>
      <w:numFmt w:val="bullet"/>
      <w:lvlText w:val=""/>
      <w:lvlJc w:val="left"/>
      <w:pPr>
        <w:ind w:left="5433" w:hanging="360"/>
      </w:pPr>
      <w:rPr>
        <w:rFonts w:ascii="Symbol" w:hAnsi="Symbol" w:hint="default"/>
      </w:rPr>
    </w:lvl>
    <w:lvl w:ilvl="7" w:tplc="04090003" w:tentative="1">
      <w:start w:val="1"/>
      <w:numFmt w:val="bullet"/>
      <w:lvlText w:val="o"/>
      <w:lvlJc w:val="left"/>
      <w:pPr>
        <w:ind w:left="6153" w:hanging="360"/>
      </w:pPr>
      <w:rPr>
        <w:rFonts w:ascii="Courier New" w:hAnsi="Courier New" w:cs="Courier New" w:hint="default"/>
      </w:rPr>
    </w:lvl>
    <w:lvl w:ilvl="8" w:tplc="04090005" w:tentative="1">
      <w:start w:val="1"/>
      <w:numFmt w:val="bullet"/>
      <w:lvlText w:val=""/>
      <w:lvlJc w:val="left"/>
      <w:pPr>
        <w:ind w:left="6873" w:hanging="360"/>
      </w:pPr>
      <w:rPr>
        <w:rFonts w:ascii="Wingdings" w:hAnsi="Wingdings" w:hint="default"/>
      </w:rPr>
    </w:lvl>
  </w:abstractNum>
  <w:abstractNum w:abstractNumId="13" w15:restartNumberingAfterBreak="0">
    <w:nsid w:val="2D6B277B"/>
    <w:multiLevelType w:val="hybridMultilevel"/>
    <w:tmpl w:val="8798659E"/>
    <w:lvl w:ilvl="0" w:tplc="CA48C748">
      <w:start w:val="1"/>
      <w:numFmt w:val="bullet"/>
      <w:lvlText w:val="•"/>
      <w:lvlJc w:val="left"/>
      <w:pPr>
        <w:ind w:left="8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52C1D78">
      <w:start w:val="1"/>
      <w:numFmt w:val="bullet"/>
      <w:lvlText w:val="o"/>
      <w:lvlJc w:val="left"/>
      <w:pPr>
        <w:ind w:left="15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B74D586">
      <w:start w:val="1"/>
      <w:numFmt w:val="bullet"/>
      <w:lvlText w:val="▪"/>
      <w:lvlJc w:val="left"/>
      <w:pPr>
        <w:ind w:left="22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CCC15A6">
      <w:start w:val="1"/>
      <w:numFmt w:val="bullet"/>
      <w:lvlText w:val="•"/>
      <w:lvlJc w:val="left"/>
      <w:pPr>
        <w:ind w:left="29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99C1DAE">
      <w:start w:val="1"/>
      <w:numFmt w:val="bullet"/>
      <w:lvlText w:val="o"/>
      <w:lvlJc w:val="left"/>
      <w:pPr>
        <w:ind w:left="37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864B64C">
      <w:start w:val="1"/>
      <w:numFmt w:val="bullet"/>
      <w:lvlText w:val="▪"/>
      <w:lvlJc w:val="left"/>
      <w:pPr>
        <w:ind w:left="44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5DA60B6">
      <w:start w:val="1"/>
      <w:numFmt w:val="bullet"/>
      <w:lvlText w:val="•"/>
      <w:lvlJc w:val="left"/>
      <w:pPr>
        <w:ind w:left="51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546F254">
      <w:start w:val="1"/>
      <w:numFmt w:val="bullet"/>
      <w:lvlText w:val="o"/>
      <w:lvlJc w:val="left"/>
      <w:pPr>
        <w:ind w:left="58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FDEB7DA">
      <w:start w:val="1"/>
      <w:numFmt w:val="bullet"/>
      <w:lvlText w:val="▪"/>
      <w:lvlJc w:val="left"/>
      <w:pPr>
        <w:ind w:left="65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2E827970"/>
    <w:multiLevelType w:val="hybridMultilevel"/>
    <w:tmpl w:val="0F2A2270"/>
    <w:lvl w:ilvl="0" w:tplc="EEB2B1A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0212733"/>
    <w:multiLevelType w:val="multilevel"/>
    <w:tmpl w:val="F6F822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02C5433"/>
    <w:multiLevelType w:val="hybridMultilevel"/>
    <w:tmpl w:val="043CAB82"/>
    <w:lvl w:ilvl="0" w:tplc="2474E0D4">
      <w:start w:val="1"/>
      <w:numFmt w:val="bullet"/>
      <w:lvlText w:val="•"/>
      <w:lvlJc w:val="left"/>
      <w:pPr>
        <w:ind w:left="8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E5ADCE0">
      <w:start w:val="1"/>
      <w:numFmt w:val="bullet"/>
      <w:lvlText w:val="o"/>
      <w:lvlJc w:val="left"/>
      <w:pPr>
        <w:ind w:left="15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33E5A40">
      <w:start w:val="1"/>
      <w:numFmt w:val="bullet"/>
      <w:lvlText w:val="▪"/>
      <w:lvlJc w:val="left"/>
      <w:pPr>
        <w:ind w:left="22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868B48C">
      <w:start w:val="1"/>
      <w:numFmt w:val="bullet"/>
      <w:lvlText w:val="•"/>
      <w:lvlJc w:val="left"/>
      <w:pPr>
        <w:ind w:left="29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1BEE4BE">
      <w:start w:val="1"/>
      <w:numFmt w:val="bullet"/>
      <w:lvlText w:val="o"/>
      <w:lvlJc w:val="left"/>
      <w:pPr>
        <w:ind w:left="37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E9A5C7E">
      <w:start w:val="1"/>
      <w:numFmt w:val="bullet"/>
      <w:lvlText w:val="▪"/>
      <w:lvlJc w:val="left"/>
      <w:pPr>
        <w:ind w:left="44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9CEB114">
      <w:start w:val="1"/>
      <w:numFmt w:val="bullet"/>
      <w:lvlText w:val="•"/>
      <w:lvlJc w:val="left"/>
      <w:pPr>
        <w:ind w:left="51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21C3876">
      <w:start w:val="1"/>
      <w:numFmt w:val="bullet"/>
      <w:lvlText w:val="o"/>
      <w:lvlJc w:val="left"/>
      <w:pPr>
        <w:ind w:left="58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272B482">
      <w:start w:val="1"/>
      <w:numFmt w:val="bullet"/>
      <w:lvlText w:val="▪"/>
      <w:lvlJc w:val="left"/>
      <w:pPr>
        <w:ind w:left="65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32825577"/>
    <w:multiLevelType w:val="hybridMultilevel"/>
    <w:tmpl w:val="1C0AF194"/>
    <w:lvl w:ilvl="0" w:tplc="3DFC43FC">
      <w:start w:val="1"/>
      <w:numFmt w:val="bullet"/>
      <w:lvlText w:val="•"/>
      <w:lvlJc w:val="left"/>
      <w:pPr>
        <w:ind w:left="14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BDE8EE6">
      <w:start w:val="1"/>
      <w:numFmt w:val="bullet"/>
      <w:lvlText w:val="o"/>
      <w:lvlJc w:val="left"/>
      <w:pPr>
        <w:ind w:left="200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4085BA2">
      <w:start w:val="1"/>
      <w:numFmt w:val="bullet"/>
      <w:lvlText w:val="▪"/>
      <w:lvlJc w:val="left"/>
      <w:pPr>
        <w:ind w:left="272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0D8F9C2">
      <w:start w:val="1"/>
      <w:numFmt w:val="bullet"/>
      <w:lvlText w:val="•"/>
      <w:lvlJc w:val="left"/>
      <w:pPr>
        <w:ind w:left="344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CF2BD30">
      <w:start w:val="1"/>
      <w:numFmt w:val="bullet"/>
      <w:lvlText w:val="o"/>
      <w:lvlJc w:val="left"/>
      <w:pPr>
        <w:ind w:left="416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612143C">
      <w:start w:val="1"/>
      <w:numFmt w:val="bullet"/>
      <w:lvlText w:val="▪"/>
      <w:lvlJc w:val="left"/>
      <w:pPr>
        <w:ind w:left="488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152199A">
      <w:start w:val="1"/>
      <w:numFmt w:val="bullet"/>
      <w:lvlText w:val="•"/>
      <w:lvlJc w:val="left"/>
      <w:pPr>
        <w:ind w:left="56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AC2971E">
      <w:start w:val="1"/>
      <w:numFmt w:val="bullet"/>
      <w:lvlText w:val="o"/>
      <w:lvlJc w:val="left"/>
      <w:pPr>
        <w:ind w:left="632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9642072">
      <w:start w:val="1"/>
      <w:numFmt w:val="bullet"/>
      <w:lvlText w:val="▪"/>
      <w:lvlJc w:val="left"/>
      <w:pPr>
        <w:ind w:left="704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3B113131"/>
    <w:multiLevelType w:val="hybridMultilevel"/>
    <w:tmpl w:val="D49846F0"/>
    <w:lvl w:ilvl="0" w:tplc="D5549DD8">
      <w:start w:val="1"/>
      <w:numFmt w:val="decimal"/>
      <w:lvlText w:val="%1."/>
      <w:lvlJc w:val="left"/>
      <w:pPr>
        <w:ind w:left="897"/>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1" w:tplc="DA7A28DC">
      <w:start w:val="1"/>
      <w:numFmt w:val="lowerLetter"/>
      <w:lvlText w:val="%2"/>
      <w:lvlJc w:val="left"/>
      <w:pPr>
        <w:ind w:left="151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2" w:tplc="FC8629E4">
      <w:start w:val="1"/>
      <w:numFmt w:val="lowerRoman"/>
      <w:lvlText w:val="%3"/>
      <w:lvlJc w:val="left"/>
      <w:pPr>
        <w:ind w:left="223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3" w:tplc="88048CFA">
      <w:start w:val="1"/>
      <w:numFmt w:val="decimal"/>
      <w:lvlText w:val="%4"/>
      <w:lvlJc w:val="left"/>
      <w:pPr>
        <w:ind w:left="295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4" w:tplc="FBBE5A90">
      <w:start w:val="1"/>
      <w:numFmt w:val="lowerLetter"/>
      <w:lvlText w:val="%5"/>
      <w:lvlJc w:val="left"/>
      <w:pPr>
        <w:ind w:left="367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5" w:tplc="AB3CB52E">
      <w:start w:val="1"/>
      <w:numFmt w:val="lowerRoman"/>
      <w:lvlText w:val="%6"/>
      <w:lvlJc w:val="left"/>
      <w:pPr>
        <w:ind w:left="439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6" w:tplc="29727AF4">
      <w:start w:val="1"/>
      <w:numFmt w:val="decimal"/>
      <w:lvlText w:val="%7"/>
      <w:lvlJc w:val="left"/>
      <w:pPr>
        <w:ind w:left="511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7" w:tplc="6360B84A">
      <w:start w:val="1"/>
      <w:numFmt w:val="lowerLetter"/>
      <w:lvlText w:val="%8"/>
      <w:lvlJc w:val="left"/>
      <w:pPr>
        <w:ind w:left="583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8" w:tplc="869ED6FA">
      <w:start w:val="1"/>
      <w:numFmt w:val="lowerRoman"/>
      <w:lvlText w:val="%9"/>
      <w:lvlJc w:val="left"/>
      <w:pPr>
        <w:ind w:left="655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abstractNum>
  <w:abstractNum w:abstractNumId="19" w15:restartNumberingAfterBreak="0">
    <w:nsid w:val="3E381F2F"/>
    <w:multiLevelType w:val="hybridMultilevel"/>
    <w:tmpl w:val="0E74F9FC"/>
    <w:lvl w:ilvl="0" w:tplc="F5F8D7A6">
      <w:start w:val="1"/>
      <w:numFmt w:val="decimal"/>
      <w:lvlText w:val="[%1]"/>
      <w:lvlJc w:val="left"/>
      <w:pPr>
        <w:ind w:left="46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86783894">
      <w:start w:val="1"/>
      <w:numFmt w:val="lowerLetter"/>
      <w:lvlText w:val="%2"/>
      <w:lvlJc w:val="left"/>
      <w:pPr>
        <w:ind w:left="10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E06E69A4">
      <w:start w:val="1"/>
      <w:numFmt w:val="lowerRoman"/>
      <w:lvlText w:val="%3"/>
      <w:lvlJc w:val="left"/>
      <w:pPr>
        <w:ind w:left="18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1D7219D6">
      <w:start w:val="1"/>
      <w:numFmt w:val="decimal"/>
      <w:lvlText w:val="%4"/>
      <w:lvlJc w:val="left"/>
      <w:pPr>
        <w:ind w:left="25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82DA5E86">
      <w:start w:val="1"/>
      <w:numFmt w:val="lowerLetter"/>
      <w:lvlText w:val="%5"/>
      <w:lvlJc w:val="left"/>
      <w:pPr>
        <w:ind w:left="32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C7B867C0">
      <w:start w:val="1"/>
      <w:numFmt w:val="lowerRoman"/>
      <w:lvlText w:val="%6"/>
      <w:lvlJc w:val="left"/>
      <w:pPr>
        <w:ind w:left="39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9502FFB4">
      <w:start w:val="1"/>
      <w:numFmt w:val="decimal"/>
      <w:lvlText w:val="%7"/>
      <w:lvlJc w:val="left"/>
      <w:pPr>
        <w:ind w:left="46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619E5EE2">
      <w:start w:val="1"/>
      <w:numFmt w:val="lowerLetter"/>
      <w:lvlText w:val="%8"/>
      <w:lvlJc w:val="left"/>
      <w:pPr>
        <w:ind w:left="54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98382C9C">
      <w:start w:val="1"/>
      <w:numFmt w:val="lowerRoman"/>
      <w:lvlText w:val="%9"/>
      <w:lvlJc w:val="left"/>
      <w:pPr>
        <w:ind w:left="61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20" w15:restartNumberingAfterBreak="0">
    <w:nsid w:val="3F141929"/>
    <w:multiLevelType w:val="hybridMultilevel"/>
    <w:tmpl w:val="E9723698"/>
    <w:lvl w:ilvl="0" w:tplc="D9CC08F2">
      <w:start w:val="1"/>
      <w:numFmt w:val="bullet"/>
      <w:lvlText w:val="•"/>
      <w:lvlJc w:val="left"/>
      <w:pPr>
        <w:ind w:left="8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76C462A">
      <w:start w:val="1"/>
      <w:numFmt w:val="bullet"/>
      <w:lvlText w:val="o"/>
      <w:lvlJc w:val="left"/>
      <w:pPr>
        <w:ind w:left="15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1F40FD8">
      <w:start w:val="1"/>
      <w:numFmt w:val="bullet"/>
      <w:lvlText w:val="▪"/>
      <w:lvlJc w:val="left"/>
      <w:pPr>
        <w:ind w:left="22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FA480A4">
      <w:start w:val="1"/>
      <w:numFmt w:val="bullet"/>
      <w:lvlText w:val="•"/>
      <w:lvlJc w:val="left"/>
      <w:pPr>
        <w:ind w:left="29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A1297EC">
      <w:start w:val="1"/>
      <w:numFmt w:val="bullet"/>
      <w:lvlText w:val="o"/>
      <w:lvlJc w:val="left"/>
      <w:pPr>
        <w:ind w:left="37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7AA9B46">
      <w:start w:val="1"/>
      <w:numFmt w:val="bullet"/>
      <w:lvlText w:val="▪"/>
      <w:lvlJc w:val="left"/>
      <w:pPr>
        <w:ind w:left="44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A8843D4">
      <w:start w:val="1"/>
      <w:numFmt w:val="bullet"/>
      <w:lvlText w:val="•"/>
      <w:lvlJc w:val="left"/>
      <w:pPr>
        <w:ind w:left="51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BDA5F48">
      <w:start w:val="1"/>
      <w:numFmt w:val="bullet"/>
      <w:lvlText w:val="o"/>
      <w:lvlJc w:val="left"/>
      <w:pPr>
        <w:ind w:left="58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890C386">
      <w:start w:val="1"/>
      <w:numFmt w:val="bullet"/>
      <w:lvlText w:val="▪"/>
      <w:lvlJc w:val="left"/>
      <w:pPr>
        <w:ind w:left="65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1" w15:restartNumberingAfterBreak="0">
    <w:nsid w:val="3F474065"/>
    <w:multiLevelType w:val="hybridMultilevel"/>
    <w:tmpl w:val="33A6F104"/>
    <w:lvl w:ilvl="0" w:tplc="F05A3DCC">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9241474">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C983E72">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D1E6046">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0C026FC">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29C042C">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49E47A0">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C6A7386">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728188A">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2" w15:restartNumberingAfterBreak="0">
    <w:nsid w:val="42807420"/>
    <w:multiLevelType w:val="hybridMultilevel"/>
    <w:tmpl w:val="6FA6CF6A"/>
    <w:lvl w:ilvl="0" w:tplc="04090019">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3" w15:restartNumberingAfterBreak="0">
    <w:nsid w:val="4310716C"/>
    <w:multiLevelType w:val="multilevel"/>
    <w:tmpl w:val="198084BA"/>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BDD18C1"/>
    <w:multiLevelType w:val="multilevel"/>
    <w:tmpl w:val="D314496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F4C5E1D"/>
    <w:multiLevelType w:val="hybridMultilevel"/>
    <w:tmpl w:val="467A286A"/>
    <w:lvl w:ilvl="0" w:tplc="4C4C6F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1917696"/>
    <w:multiLevelType w:val="hybridMultilevel"/>
    <w:tmpl w:val="6C32113A"/>
    <w:lvl w:ilvl="0" w:tplc="433CA434">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372505E">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0C623B6">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E8E9154">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724816C">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AF8B3BC">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63E0E72">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AF62ED0">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5FE1D3A">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7" w15:restartNumberingAfterBreak="0">
    <w:nsid w:val="55B41EFC"/>
    <w:multiLevelType w:val="multilevel"/>
    <w:tmpl w:val="8F74CBCA"/>
    <w:lvl w:ilvl="0">
      <w:start w:val="1"/>
      <w:numFmt w:val="decimal"/>
      <w:lvlText w:val="%1."/>
      <w:lvlJc w:val="left"/>
      <w:pPr>
        <w:ind w:left="840" w:hanging="360"/>
      </w:pPr>
    </w:lvl>
    <w:lvl w:ilvl="1">
      <w:start w:val="2"/>
      <w:numFmt w:val="decimal"/>
      <w:isLgl/>
      <w:lvlText w:val="%1.%2"/>
      <w:lvlJc w:val="left"/>
      <w:pPr>
        <w:ind w:left="1005" w:hanging="525"/>
      </w:pPr>
      <w:rPr>
        <w:rFonts w:hint="default"/>
        <w:sz w:val="22"/>
      </w:rPr>
    </w:lvl>
    <w:lvl w:ilvl="2">
      <w:start w:val="1"/>
      <w:numFmt w:val="decimal"/>
      <w:isLgl/>
      <w:lvlText w:val="%1.%2.%3"/>
      <w:lvlJc w:val="left"/>
      <w:pPr>
        <w:ind w:left="1200" w:hanging="720"/>
      </w:pPr>
      <w:rPr>
        <w:rFonts w:hint="default"/>
        <w:sz w:val="22"/>
      </w:rPr>
    </w:lvl>
    <w:lvl w:ilvl="3">
      <w:start w:val="1"/>
      <w:numFmt w:val="decimal"/>
      <w:isLgl/>
      <w:lvlText w:val="%1.%2.%3.%4"/>
      <w:lvlJc w:val="left"/>
      <w:pPr>
        <w:ind w:left="1200" w:hanging="720"/>
      </w:pPr>
      <w:rPr>
        <w:rFonts w:hint="default"/>
        <w:sz w:val="22"/>
      </w:rPr>
    </w:lvl>
    <w:lvl w:ilvl="4">
      <w:start w:val="1"/>
      <w:numFmt w:val="decimal"/>
      <w:isLgl/>
      <w:lvlText w:val="%1.%2.%3.%4.%5"/>
      <w:lvlJc w:val="left"/>
      <w:pPr>
        <w:ind w:left="1200" w:hanging="720"/>
      </w:pPr>
      <w:rPr>
        <w:rFonts w:hint="default"/>
        <w:sz w:val="22"/>
      </w:rPr>
    </w:lvl>
    <w:lvl w:ilvl="5">
      <w:start w:val="1"/>
      <w:numFmt w:val="decimal"/>
      <w:isLgl/>
      <w:lvlText w:val="%1.%2.%3.%4.%5.%6"/>
      <w:lvlJc w:val="left"/>
      <w:pPr>
        <w:ind w:left="1560" w:hanging="1080"/>
      </w:pPr>
      <w:rPr>
        <w:rFonts w:hint="default"/>
        <w:sz w:val="22"/>
      </w:rPr>
    </w:lvl>
    <w:lvl w:ilvl="6">
      <w:start w:val="1"/>
      <w:numFmt w:val="decimal"/>
      <w:isLgl/>
      <w:lvlText w:val="%1.%2.%3.%4.%5.%6.%7"/>
      <w:lvlJc w:val="left"/>
      <w:pPr>
        <w:ind w:left="1560" w:hanging="1080"/>
      </w:pPr>
      <w:rPr>
        <w:rFonts w:hint="default"/>
        <w:sz w:val="22"/>
      </w:rPr>
    </w:lvl>
    <w:lvl w:ilvl="7">
      <w:start w:val="1"/>
      <w:numFmt w:val="decimal"/>
      <w:isLgl/>
      <w:lvlText w:val="%1.%2.%3.%4.%5.%6.%7.%8"/>
      <w:lvlJc w:val="left"/>
      <w:pPr>
        <w:ind w:left="1920" w:hanging="1440"/>
      </w:pPr>
      <w:rPr>
        <w:rFonts w:hint="default"/>
        <w:sz w:val="22"/>
      </w:rPr>
    </w:lvl>
    <w:lvl w:ilvl="8">
      <w:start w:val="1"/>
      <w:numFmt w:val="decimal"/>
      <w:isLgl/>
      <w:lvlText w:val="%1.%2.%3.%4.%5.%6.%7.%8.%9"/>
      <w:lvlJc w:val="left"/>
      <w:pPr>
        <w:ind w:left="1920" w:hanging="1440"/>
      </w:pPr>
      <w:rPr>
        <w:rFonts w:hint="default"/>
        <w:sz w:val="22"/>
      </w:rPr>
    </w:lvl>
  </w:abstractNum>
  <w:abstractNum w:abstractNumId="28" w15:restartNumberingAfterBreak="0">
    <w:nsid w:val="561E77B6"/>
    <w:multiLevelType w:val="hybridMultilevel"/>
    <w:tmpl w:val="9B4C610E"/>
    <w:lvl w:ilvl="0" w:tplc="BA0E48B0">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B606014">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AB21378">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7EA82E2">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77AD52C">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6525628">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87AF822">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2DE342C">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2EEC142">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9" w15:restartNumberingAfterBreak="0">
    <w:nsid w:val="58102F9A"/>
    <w:multiLevelType w:val="hybridMultilevel"/>
    <w:tmpl w:val="B52A9960"/>
    <w:lvl w:ilvl="0" w:tplc="7066675E">
      <w:start w:val="1"/>
      <w:numFmt w:val="bullet"/>
      <w:lvlText w:val="•"/>
      <w:lvlJc w:val="left"/>
      <w:pPr>
        <w:ind w:left="8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BD62EEA">
      <w:start w:val="1"/>
      <w:numFmt w:val="bullet"/>
      <w:lvlText w:val="o"/>
      <w:lvlJc w:val="left"/>
      <w:pPr>
        <w:ind w:left="15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A5614F8">
      <w:start w:val="1"/>
      <w:numFmt w:val="bullet"/>
      <w:lvlText w:val="▪"/>
      <w:lvlJc w:val="left"/>
      <w:pPr>
        <w:ind w:left="22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688FE62">
      <w:start w:val="1"/>
      <w:numFmt w:val="bullet"/>
      <w:lvlText w:val="•"/>
      <w:lvlJc w:val="left"/>
      <w:pPr>
        <w:ind w:left="29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36EEF88">
      <w:start w:val="1"/>
      <w:numFmt w:val="bullet"/>
      <w:lvlText w:val="o"/>
      <w:lvlJc w:val="left"/>
      <w:pPr>
        <w:ind w:left="37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ABC746A">
      <w:start w:val="1"/>
      <w:numFmt w:val="bullet"/>
      <w:lvlText w:val="▪"/>
      <w:lvlJc w:val="left"/>
      <w:pPr>
        <w:ind w:left="44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B9CE0E2">
      <w:start w:val="1"/>
      <w:numFmt w:val="bullet"/>
      <w:lvlText w:val="•"/>
      <w:lvlJc w:val="left"/>
      <w:pPr>
        <w:ind w:left="51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35E32A4">
      <w:start w:val="1"/>
      <w:numFmt w:val="bullet"/>
      <w:lvlText w:val="o"/>
      <w:lvlJc w:val="left"/>
      <w:pPr>
        <w:ind w:left="58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404450A">
      <w:start w:val="1"/>
      <w:numFmt w:val="bullet"/>
      <w:lvlText w:val="▪"/>
      <w:lvlJc w:val="left"/>
      <w:pPr>
        <w:ind w:left="65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0" w15:restartNumberingAfterBreak="0">
    <w:nsid w:val="5BF20A82"/>
    <w:multiLevelType w:val="hybridMultilevel"/>
    <w:tmpl w:val="B5B2E402"/>
    <w:lvl w:ilvl="0" w:tplc="5F9A0B5A">
      <w:start w:val="1"/>
      <w:numFmt w:val="decimal"/>
      <w:lvlText w:val="%1-"/>
      <w:lvlJc w:val="left"/>
      <w:pPr>
        <w:ind w:left="81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D37456E"/>
    <w:multiLevelType w:val="hybridMultilevel"/>
    <w:tmpl w:val="A1D01C4C"/>
    <w:lvl w:ilvl="0" w:tplc="E4E24ABE">
      <w:start w:val="5"/>
      <w:numFmt w:val="decimal"/>
      <w:lvlText w:val="%1."/>
      <w:lvlJc w:val="left"/>
      <w:pPr>
        <w:ind w:left="1545"/>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1" w:tplc="E1A88598">
      <w:start w:val="1"/>
      <w:numFmt w:val="lowerLetter"/>
      <w:lvlText w:val="%2"/>
      <w:lvlJc w:val="left"/>
      <w:pPr>
        <w:ind w:left="151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2" w:tplc="89702FC0">
      <w:start w:val="1"/>
      <w:numFmt w:val="lowerRoman"/>
      <w:lvlText w:val="%3"/>
      <w:lvlJc w:val="left"/>
      <w:pPr>
        <w:ind w:left="223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3" w:tplc="6184A28A">
      <w:start w:val="1"/>
      <w:numFmt w:val="decimal"/>
      <w:lvlText w:val="%4"/>
      <w:lvlJc w:val="left"/>
      <w:pPr>
        <w:ind w:left="295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4" w:tplc="F9F26A92">
      <w:start w:val="1"/>
      <w:numFmt w:val="lowerLetter"/>
      <w:lvlText w:val="%5"/>
      <w:lvlJc w:val="left"/>
      <w:pPr>
        <w:ind w:left="367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5" w:tplc="E9C611C6">
      <w:start w:val="1"/>
      <w:numFmt w:val="lowerRoman"/>
      <w:lvlText w:val="%6"/>
      <w:lvlJc w:val="left"/>
      <w:pPr>
        <w:ind w:left="439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6" w:tplc="5B4AAE3A">
      <w:start w:val="1"/>
      <w:numFmt w:val="decimal"/>
      <w:lvlText w:val="%7"/>
      <w:lvlJc w:val="left"/>
      <w:pPr>
        <w:ind w:left="511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7" w:tplc="829E8922">
      <w:start w:val="1"/>
      <w:numFmt w:val="lowerLetter"/>
      <w:lvlText w:val="%8"/>
      <w:lvlJc w:val="left"/>
      <w:pPr>
        <w:ind w:left="583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8" w:tplc="57EA0196">
      <w:start w:val="1"/>
      <w:numFmt w:val="lowerRoman"/>
      <w:lvlText w:val="%9"/>
      <w:lvlJc w:val="left"/>
      <w:pPr>
        <w:ind w:left="655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abstractNum>
  <w:abstractNum w:abstractNumId="32" w15:restartNumberingAfterBreak="0">
    <w:nsid w:val="5F714989"/>
    <w:multiLevelType w:val="multilevel"/>
    <w:tmpl w:val="8F74CBCA"/>
    <w:lvl w:ilvl="0">
      <w:start w:val="1"/>
      <w:numFmt w:val="decimal"/>
      <w:lvlText w:val="%1."/>
      <w:lvlJc w:val="left"/>
      <w:pPr>
        <w:ind w:left="840" w:hanging="360"/>
      </w:pPr>
    </w:lvl>
    <w:lvl w:ilvl="1">
      <w:start w:val="2"/>
      <w:numFmt w:val="decimal"/>
      <w:isLgl/>
      <w:lvlText w:val="%1.%2"/>
      <w:lvlJc w:val="left"/>
      <w:pPr>
        <w:ind w:left="1005" w:hanging="525"/>
      </w:pPr>
      <w:rPr>
        <w:rFonts w:hint="default"/>
        <w:sz w:val="22"/>
      </w:rPr>
    </w:lvl>
    <w:lvl w:ilvl="2">
      <w:start w:val="1"/>
      <w:numFmt w:val="decimal"/>
      <w:isLgl/>
      <w:lvlText w:val="%1.%2.%3"/>
      <w:lvlJc w:val="left"/>
      <w:pPr>
        <w:ind w:left="1200" w:hanging="720"/>
      </w:pPr>
      <w:rPr>
        <w:rFonts w:hint="default"/>
        <w:sz w:val="22"/>
      </w:rPr>
    </w:lvl>
    <w:lvl w:ilvl="3">
      <w:start w:val="1"/>
      <w:numFmt w:val="decimal"/>
      <w:isLgl/>
      <w:lvlText w:val="%1.%2.%3.%4"/>
      <w:lvlJc w:val="left"/>
      <w:pPr>
        <w:ind w:left="1200" w:hanging="720"/>
      </w:pPr>
      <w:rPr>
        <w:rFonts w:hint="default"/>
        <w:sz w:val="22"/>
      </w:rPr>
    </w:lvl>
    <w:lvl w:ilvl="4">
      <w:start w:val="1"/>
      <w:numFmt w:val="decimal"/>
      <w:isLgl/>
      <w:lvlText w:val="%1.%2.%3.%4.%5"/>
      <w:lvlJc w:val="left"/>
      <w:pPr>
        <w:ind w:left="1200" w:hanging="720"/>
      </w:pPr>
      <w:rPr>
        <w:rFonts w:hint="default"/>
        <w:sz w:val="22"/>
      </w:rPr>
    </w:lvl>
    <w:lvl w:ilvl="5">
      <w:start w:val="1"/>
      <w:numFmt w:val="decimal"/>
      <w:isLgl/>
      <w:lvlText w:val="%1.%2.%3.%4.%5.%6"/>
      <w:lvlJc w:val="left"/>
      <w:pPr>
        <w:ind w:left="1560" w:hanging="1080"/>
      </w:pPr>
      <w:rPr>
        <w:rFonts w:hint="default"/>
        <w:sz w:val="22"/>
      </w:rPr>
    </w:lvl>
    <w:lvl w:ilvl="6">
      <w:start w:val="1"/>
      <w:numFmt w:val="decimal"/>
      <w:isLgl/>
      <w:lvlText w:val="%1.%2.%3.%4.%5.%6.%7"/>
      <w:lvlJc w:val="left"/>
      <w:pPr>
        <w:ind w:left="1560" w:hanging="1080"/>
      </w:pPr>
      <w:rPr>
        <w:rFonts w:hint="default"/>
        <w:sz w:val="22"/>
      </w:rPr>
    </w:lvl>
    <w:lvl w:ilvl="7">
      <w:start w:val="1"/>
      <w:numFmt w:val="decimal"/>
      <w:isLgl/>
      <w:lvlText w:val="%1.%2.%3.%4.%5.%6.%7.%8"/>
      <w:lvlJc w:val="left"/>
      <w:pPr>
        <w:ind w:left="1920" w:hanging="1440"/>
      </w:pPr>
      <w:rPr>
        <w:rFonts w:hint="default"/>
        <w:sz w:val="22"/>
      </w:rPr>
    </w:lvl>
    <w:lvl w:ilvl="8">
      <w:start w:val="1"/>
      <w:numFmt w:val="decimal"/>
      <w:isLgl/>
      <w:lvlText w:val="%1.%2.%3.%4.%5.%6.%7.%8.%9"/>
      <w:lvlJc w:val="left"/>
      <w:pPr>
        <w:ind w:left="1920" w:hanging="1440"/>
      </w:pPr>
      <w:rPr>
        <w:rFonts w:hint="default"/>
        <w:sz w:val="22"/>
      </w:rPr>
    </w:lvl>
  </w:abstractNum>
  <w:abstractNum w:abstractNumId="33" w15:restartNumberingAfterBreak="0">
    <w:nsid w:val="667B4EF4"/>
    <w:multiLevelType w:val="hybridMultilevel"/>
    <w:tmpl w:val="4A588906"/>
    <w:lvl w:ilvl="0" w:tplc="32B014EC">
      <w:start w:val="21"/>
      <w:numFmt w:val="decimal"/>
      <w:lvlText w:val="%1."/>
      <w:lvlJc w:val="left"/>
      <w:pPr>
        <w:ind w:left="4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0E16BADE">
      <w:start w:val="1"/>
      <w:numFmt w:val="bullet"/>
      <w:lvlText w:val="•"/>
      <w:lvlJc w:val="left"/>
      <w:pPr>
        <w:ind w:left="66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4849D7C">
      <w:start w:val="1"/>
      <w:numFmt w:val="bullet"/>
      <w:lvlText w:val="▪"/>
      <w:lvlJc w:val="left"/>
      <w:pPr>
        <w:ind w:left="15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41EBE18">
      <w:start w:val="1"/>
      <w:numFmt w:val="bullet"/>
      <w:lvlText w:val="•"/>
      <w:lvlJc w:val="left"/>
      <w:pPr>
        <w:ind w:left="22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6B22134">
      <w:start w:val="1"/>
      <w:numFmt w:val="bullet"/>
      <w:lvlText w:val="o"/>
      <w:lvlJc w:val="left"/>
      <w:pPr>
        <w:ind w:left="29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0304788">
      <w:start w:val="1"/>
      <w:numFmt w:val="bullet"/>
      <w:lvlText w:val="▪"/>
      <w:lvlJc w:val="left"/>
      <w:pPr>
        <w:ind w:left="37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82E30CC">
      <w:start w:val="1"/>
      <w:numFmt w:val="bullet"/>
      <w:lvlText w:val="•"/>
      <w:lvlJc w:val="left"/>
      <w:pPr>
        <w:ind w:left="44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1709208">
      <w:start w:val="1"/>
      <w:numFmt w:val="bullet"/>
      <w:lvlText w:val="o"/>
      <w:lvlJc w:val="left"/>
      <w:pPr>
        <w:ind w:left="51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40017DC">
      <w:start w:val="1"/>
      <w:numFmt w:val="bullet"/>
      <w:lvlText w:val="▪"/>
      <w:lvlJc w:val="left"/>
      <w:pPr>
        <w:ind w:left="58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4" w15:restartNumberingAfterBreak="0">
    <w:nsid w:val="679046A5"/>
    <w:multiLevelType w:val="multilevel"/>
    <w:tmpl w:val="F8A45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B3B13F9"/>
    <w:multiLevelType w:val="hybridMultilevel"/>
    <w:tmpl w:val="C05074AC"/>
    <w:lvl w:ilvl="0" w:tplc="0952C8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BF71EBD"/>
    <w:multiLevelType w:val="hybridMultilevel"/>
    <w:tmpl w:val="041C06E6"/>
    <w:lvl w:ilvl="0" w:tplc="EAA694B0">
      <w:start w:val="1"/>
      <w:numFmt w:val="bullet"/>
      <w:lvlText w:val="•"/>
      <w:lvlJc w:val="left"/>
      <w:pPr>
        <w:ind w:left="112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7C69772">
      <w:start w:val="1"/>
      <w:numFmt w:val="bullet"/>
      <w:lvlText w:val="o"/>
      <w:lvlJc w:val="left"/>
      <w:pPr>
        <w:ind w:left="172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DF41F12">
      <w:start w:val="1"/>
      <w:numFmt w:val="bullet"/>
      <w:lvlText w:val="▪"/>
      <w:lvlJc w:val="left"/>
      <w:pPr>
        <w:ind w:left="244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3929020">
      <w:start w:val="1"/>
      <w:numFmt w:val="bullet"/>
      <w:lvlText w:val="•"/>
      <w:lvlJc w:val="left"/>
      <w:pPr>
        <w:ind w:left="316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B2E5948">
      <w:start w:val="1"/>
      <w:numFmt w:val="bullet"/>
      <w:lvlText w:val="o"/>
      <w:lvlJc w:val="left"/>
      <w:pPr>
        <w:ind w:left="388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C14D5C8">
      <w:start w:val="1"/>
      <w:numFmt w:val="bullet"/>
      <w:lvlText w:val="▪"/>
      <w:lvlJc w:val="left"/>
      <w:pPr>
        <w:ind w:left="460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D888C46">
      <w:start w:val="1"/>
      <w:numFmt w:val="bullet"/>
      <w:lvlText w:val="•"/>
      <w:lvlJc w:val="left"/>
      <w:pPr>
        <w:ind w:left="532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9F2A174">
      <w:start w:val="1"/>
      <w:numFmt w:val="bullet"/>
      <w:lvlText w:val="o"/>
      <w:lvlJc w:val="left"/>
      <w:pPr>
        <w:ind w:left="604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7465E2C">
      <w:start w:val="1"/>
      <w:numFmt w:val="bullet"/>
      <w:lvlText w:val="▪"/>
      <w:lvlJc w:val="left"/>
      <w:pPr>
        <w:ind w:left="676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7" w15:restartNumberingAfterBreak="0">
    <w:nsid w:val="6FBE12C5"/>
    <w:multiLevelType w:val="hybridMultilevel"/>
    <w:tmpl w:val="51E8A0EA"/>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8" w15:restartNumberingAfterBreak="0">
    <w:nsid w:val="72A044E4"/>
    <w:multiLevelType w:val="multilevel"/>
    <w:tmpl w:val="226C0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50501BB"/>
    <w:multiLevelType w:val="hybridMultilevel"/>
    <w:tmpl w:val="1ED41188"/>
    <w:lvl w:ilvl="0" w:tplc="CEAE7426">
      <w:start w:val="1"/>
      <w:numFmt w:val="bullet"/>
      <w:lvlText w:val="•"/>
      <w:lvlJc w:val="left"/>
      <w:pPr>
        <w:ind w:left="14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BD8274C">
      <w:start w:val="1"/>
      <w:numFmt w:val="bullet"/>
      <w:lvlText w:val="o"/>
      <w:lvlJc w:val="left"/>
      <w:pPr>
        <w:ind w:left="200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C625EBE">
      <w:start w:val="1"/>
      <w:numFmt w:val="bullet"/>
      <w:lvlText w:val="▪"/>
      <w:lvlJc w:val="left"/>
      <w:pPr>
        <w:ind w:left="272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F421EA6">
      <w:start w:val="1"/>
      <w:numFmt w:val="bullet"/>
      <w:lvlText w:val="•"/>
      <w:lvlJc w:val="left"/>
      <w:pPr>
        <w:ind w:left="344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C5E7E42">
      <w:start w:val="1"/>
      <w:numFmt w:val="bullet"/>
      <w:lvlText w:val="o"/>
      <w:lvlJc w:val="left"/>
      <w:pPr>
        <w:ind w:left="416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76880E2">
      <w:start w:val="1"/>
      <w:numFmt w:val="bullet"/>
      <w:lvlText w:val="▪"/>
      <w:lvlJc w:val="left"/>
      <w:pPr>
        <w:ind w:left="488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E508DDC">
      <w:start w:val="1"/>
      <w:numFmt w:val="bullet"/>
      <w:lvlText w:val="•"/>
      <w:lvlJc w:val="left"/>
      <w:pPr>
        <w:ind w:left="56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1209FA4">
      <w:start w:val="1"/>
      <w:numFmt w:val="bullet"/>
      <w:lvlText w:val="o"/>
      <w:lvlJc w:val="left"/>
      <w:pPr>
        <w:ind w:left="632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DE89102">
      <w:start w:val="1"/>
      <w:numFmt w:val="bullet"/>
      <w:lvlText w:val="▪"/>
      <w:lvlJc w:val="left"/>
      <w:pPr>
        <w:ind w:left="704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0" w15:restartNumberingAfterBreak="0">
    <w:nsid w:val="762F3381"/>
    <w:multiLevelType w:val="multilevel"/>
    <w:tmpl w:val="255CAB56"/>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8F178F3"/>
    <w:multiLevelType w:val="multilevel"/>
    <w:tmpl w:val="CAAEFD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C3A1D5D"/>
    <w:multiLevelType w:val="hybridMultilevel"/>
    <w:tmpl w:val="85E4084E"/>
    <w:lvl w:ilvl="0" w:tplc="018CD96E">
      <w:start w:val="20"/>
      <w:numFmt w:val="decimal"/>
      <w:lvlText w:val="%1)"/>
      <w:lvlJc w:val="left"/>
      <w:pPr>
        <w:ind w:left="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09C4FB82">
      <w:start w:val="1"/>
      <w:numFmt w:val="lowerLetter"/>
      <w:lvlText w:val="%2"/>
      <w:lvlJc w:val="left"/>
      <w:pPr>
        <w:ind w:left="11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2DC8B8E2">
      <w:start w:val="1"/>
      <w:numFmt w:val="lowerRoman"/>
      <w:lvlText w:val="%3"/>
      <w:lvlJc w:val="left"/>
      <w:pPr>
        <w:ind w:left="19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2E921E8E">
      <w:start w:val="1"/>
      <w:numFmt w:val="decimal"/>
      <w:lvlText w:val="%4"/>
      <w:lvlJc w:val="left"/>
      <w:pPr>
        <w:ind w:left="26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B63EE450">
      <w:start w:val="1"/>
      <w:numFmt w:val="lowerLetter"/>
      <w:lvlText w:val="%5"/>
      <w:lvlJc w:val="left"/>
      <w:pPr>
        <w:ind w:left="33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935E0628">
      <w:start w:val="1"/>
      <w:numFmt w:val="lowerRoman"/>
      <w:lvlText w:val="%6"/>
      <w:lvlJc w:val="left"/>
      <w:pPr>
        <w:ind w:left="40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6F0474CA">
      <w:start w:val="1"/>
      <w:numFmt w:val="decimal"/>
      <w:lvlText w:val="%7"/>
      <w:lvlJc w:val="left"/>
      <w:pPr>
        <w:ind w:left="47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D40EC1EA">
      <w:start w:val="1"/>
      <w:numFmt w:val="lowerLetter"/>
      <w:lvlText w:val="%8"/>
      <w:lvlJc w:val="left"/>
      <w:pPr>
        <w:ind w:left="55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A91C25CE">
      <w:start w:val="1"/>
      <w:numFmt w:val="lowerRoman"/>
      <w:lvlText w:val="%9"/>
      <w:lvlJc w:val="left"/>
      <w:pPr>
        <w:ind w:left="62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abstractNumId w:val="36"/>
  </w:num>
  <w:num w:numId="2">
    <w:abstractNumId w:val="3"/>
  </w:num>
  <w:num w:numId="3">
    <w:abstractNumId w:val="4"/>
  </w:num>
  <w:num w:numId="4">
    <w:abstractNumId w:val="18"/>
  </w:num>
  <w:num w:numId="5">
    <w:abstractNumId w:val="31"/>
  </w:num>
  <w:num w:numId="6">
    <w:abstractNumId w:val="5"/>
  </w:num>
  <w:num w:numId="7">
    <w:abstractNumId w:val="2"/>
  </w:num>
  <w:num w:numId="8">
    <w:abstractNumId w:val="39"/>
  </w:num>
  <w:num w:numId="9">
    <w:abstractNumId w:val="17"/>
  </w:num>
  <w:num w:numId="10">
    <w:abstractNumId w:val="1"/>
  </w:num>
  <w:num w:numId="11">
    <w:abstractNumId w:val="10"/>
  </w:num>
  <w:num w:numId="12">
    <w:abstractNumId w:val="9"/>
  </w:num>
  <w:num w:numId="13">
    <w:abstractNumId w:val="19"/>
  </w:num>
  <w:num w:numId="14">
    <w:abstractNumId w:val="28"/>
  </w:num>
  <w:num w:numId="15">
    <w:abstractNumId w:val="21"/>
  </w:num>
  <w:num w:numId="16">
    <w:abstractNumId w:val="29"/>
  </w:num>
  <w:num w:numId="17">
    <w:abstractNumId w:val="42"/>
  </w:num>
  <w:num w:numId="18">
    <w:abstractNumId w:val="26"/>
  </w:num>
  <w:num w:numId="19">
    <w:abstractNumId w:val="20"/>
  </w:num>
  <w:num w:numId="20">
    <w:abstractNumId w:val="16"/>
  </w:num>
  <w:num w:numId="21">
    <w:abstractNumId w:val="13"/>
  </w:num>
  <w:num w:numId="22">
    <w:abstractNumId w:val="33"/>
  </w:num>
  <w:num w:numId="23">
    <w:abstractNumId w:val="14"/>
  </w:num>
  <w:num w:numId="24">
    <w:abstractNumId w:val="41"/>
  </w:num>
  <w:num w:numId="25">
    <w:abstractNumId w:val="25"/>
  </w:num>
  <w:num w:numId="26">
    <w:abstractNumId w:val="35"/>
  </w:num>
  <w:num w:numId="27">
    <w:abstractNumId w:val="30"/>
  </w:num>
  <w:num w:numId="28">
    <w:abstractNumId w:val="12"/>
  </w:num>
  <w:num w:numId="29">
    <w:abstractNumId w:val="32"/>
  </w:num>
  <w:num w:numId="30">
    <w:abstractNumId w:val="8"/>
  </w:num>
  <w:num w:numId="31">
    <w:abstractNumId w:val="38"/>
  </w:num>
  <w:num w:numId="32">
    <w:abstractNumId w:val="24"/>
  </w:num>
  <w:num w:numId="33">
    <w:abstractNumId w:val="24"/>
    <w:lvlOverride w:ilvl="1">
      <w:lvl w:ilvl="1">
        <w:numFmt w:val="lowerLetter"/>
        <w:lvlText w:val="%2."/>
        <w:lvlJc w:val="left"/>
      </w:lvl>
    </w:lvlOverride>
  </w:num>
  <w:num w:numId="34">
    <w:abstractNumId w:val="6"/>
    <w:lvlOverride w:ilvl="0">
      <w:lvl w:ilvl="0">
        <w:numFmt w:val="decimal"/>
        <w:lvlText w:val="%1."/>
        <w:lvlJc w:val="left"/>
      </w:lvl>
    </w:lvlOverride>
  </w:num>
  <w:num w:numId="35">
    <w:abstractNumId w:val="6"/>
    <w:lvlOverride w:ilvl="0">
      <w:lvl w:ilvl="0">
        <w:numFmt w:val="decimal"/>
        <w:lvlText w:val="%1."/>
        <w:lvlJc w:val="left"/>
      </w:lvl>
    </w:lvlOverride>
  </w:num>
  <w:num w:numId="36">
    <w:abstractNumId w:val="6"/>
    <w:lvlOverride w:ilvl="0">
      <w:lvl w:ilvl="0">
        <w:numFmt w:val="decimal"/>
        <w:lvlText w:val="%1."/>
        <w:lvlJc w:val="left"/>
      </w:lvl>
    </w:lvlOverride>
    <w:lvlOverride w:ilvl="1">
      <w:lvl w:ilvl="1">
        <w:numFmt w:val="lowerLetter"/>
        <w:lvlText w:val="%2."/>
        <w:lvlJc w:val="left"/>
      </w:lvl>
    </w:lvlOverride>
  </w:num>
  <w:num w:numId="37">
    <w:abstractNumId w:val="34"/>
  </w:num>
  <w:num w:numId="38">
    <w:abstractNumId w:val="7"/>
  </w:num>
  <w:num w:numId="39">
    <w:abstractNumId w:val="15"/>
  </w:num>
  <w:num w:numId="40">
    <w:abstractNumId w:val="15"/>
    <w:lvlOverride w:ilvl="1">
      <w:lvl w:ilvl="1">
        <w:numFmt w:val="lowerLetter"/>
        <w:lvlText w:val="%2."/>
        <w:lvlJc w:val="left"/>
      </w:lvl>
    </w:lvlOverride>
  </w:num>
  <w:num w:numId="41">
    <w:abstractNumId w:val="40"/>
    <w:lvlOverride w:ilvl="0">
      <w:lvl w:ilvl="0">
        <w:numFmt w:val="decimal"/>
        <w:lvlText w:val="%1."/>
        <w:lvlJc w:val="left"/>
      </w:lvl>
    </w:lvlOverride>
  </w:num>
  <w:num w:numId="42">
    <w:abstractNumId w:val="40"/>
    <w:lvlOverride w:ilvl="0">
      <w:lvl w:ilvl="0">
        <w:numFmt w:val="decimal"/>
        <w:lvlText w:val="%1."/>
        <w:lvlJc w:val="left"/>
      </w:lvl>
    </w:lvlOverride>
    <w:lvlOverride w:ilvl="1">
      <w:lvl w:ilvl="1">
        <w:numFmt w:val="lowerLetter"/>
        <w:lvlText w:val="%2."/>
        <w:lvlJc w:val="left"/>
      </w:lvl>
    </w:lvlOverride>
  </w:num>
  <w:num w:numId="43">
    <w:abstractNumId w:val="11"/>
    <w:lvlOverride w:ilvl="0">
      <w:lvl w:ilvl="0">
        <w:numFmt w:val="decimal"/>
        <w:lvlText w:val="%1."/>
        <w:lvlJc w:val="left"/>
      </w:lvl>
    </w:lvlOverride>
  </w:num>
  <w:num w:numId="44">
    <w:abstractNumId w:val="11"/>
    <w:lvlOverride w:ilvl="0">
      <w:lvl w:ilvl="0">
        <w:numFmt w:val="decimal"/>
        <w:lvlText w:val="%1."/>
        <w:lvlJc w:val="left"/>
      </w:lvl>
    </w:lvlOverride>
    <w:lvlOverride w:ilvl="1">
      <w:lvl w:ilvl="1">
        <w:numFmt w:val="lowerLetter"/>
        <w:lvlText w:val="%2."/>
        <w:lvlJc w:val="left"/>
      </w:lvl>
    </w:lvlOverride>
  </w:num>
  <w:num w:numId="45">
    <w:abstractNumId w:val="23"/>
    <w:lvlOverride w:ilvl="0">
      <w:lvl w:ilvl="0">
        <w:numFmt w:val="decimal"/>
        <w:lvlText w:val="%1."/>
        <w:lvlJc w:val="left"/>
      </w:lvl>
    </w:lvlOverride>
  </w:num>
  <w:num w:numId="46">
    <w:abstractNumId w:val="23"/>
    <w:lvlOverride w:ilvl="0">
      <w:lvl w:ilvl="0">
        <w:numFmt w:val="decimal"/>
        <w:lvlText w:val="%1."/>
        <w:lvlJc w:val="left"/>
      </w:lvl>
    </w:lvlOverride>
    <w:lvlOverride w:ilvl="1">
      <w:lvl w:ilvl="1">
        <w:numFmt w:val="lowerLetter"/>
        <w:lvlText w:val="%2."/>
        <w:lvlJc w:val="left"/>
      </w:lvl>
    </w:lvlOverride>
  </w:num>
  <w:num w:numId="47">
    <w:abstractNumId w:val="22"/>
  </w:num>
  <w:num w:numId="48">
    <w:abstractNumId w:val="27"/>
  </w:num>
  <w:num w:numId="49">
    <w:abstractNumId w:val="0"/>
  </w:num>
  <w:num w:numId="50">
    <w:abstractNumId w:val="3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dm">
    <w15:presenceInfo w15:providerId="None" w15:userId="adm"/>
  </w15:person>
  <w15:person w15:author="Ahmad Mnasra">
    <w15:presenceInfo w15:providerId="Windows Live" w15:userId="bba9152a397f7a5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0" w:nlCheck="1" w:checkStyle="0"/>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rUwNzU3tjA1s7S0NDVT0lEKTi0uzszPAykwrgUAHme6TCwAAAA="/>
  </w:docVars>
  <w:rsids>
    <w:rsidRoot w:val="00B66735"/>
    <w:rsid w:val="00006188"/>
    <w:rsid w:val="000164A3"/>
    <w:rsid w:val="00036734"/>
    <w:rsid w:val="00046EB9"/>
    <w:rsid w:val="00047688"/>
    <w:rsid w:val="00047E99"/>
    <w:rsid w:val="00054274"/>
    <w:rsid w:val="00057275"/>
    <w:rsid w:val="00061B36"/>
    <w:rsid w:val="000806F0"/>
    <w:rsid w:val="00082A89"/>
    <w:rsid w:val="000B37EF"/>
    <w:rsid w:val="000B3E65"/>
    <w:rsid w:val="000D49A7"/>
    <w:rsid w:val="000D7821"/>
    <w:rsid w:val="000E194D"/>
    <w:rsid w:val="000E3B89"/>
    <w:rsid w:val="000E5BF8"/>
    <w:rsid w:val="00101A7E"/>
    <w:rsid w:val="00133854"/>
    <w:rsid w:val="00140D95"/>
    <w:rsid w:val="00162997"/>
    <w:rsid w:val="00184C94"/>
    <w:rsid w:val="001A6058"/>
    <w:rsid w:val="001A7521"/>
    <w:rsid w:val="001B35DE"/>
    <w:rsid w:val="001D2305"/>
    <w:rsid w:val="001D71E4"/>
    <w:rsid w:val="001F1D5B"/>
    <w:rsid w:val="001F79A6"/>
    <w:rsid w:val="00205D4D"/>
    <w:rsid w:val="00206689"/>
    <w:rsid w:val="00211D71"/>
    <w:rsid w:val="002178D6"/>
    <w:rsid w:val="00245F87"/>
    <w:rsid w:val="0026509E"/>
    <w:rsid w:val="00271825"/>
    <w:rsid w:val="00272AC3"/>
    <w:rsid w:val="00274E7D"/>
    <w:rsid w:val="00277531"/>
    <w:rsid w:val="0027799A"/>
    <w:rsid w:val="00277EE4"/>
    <w:rsid w:val="002A6265"/>
    <w:rsid w:val="002B2C36"/>
    <w:rsid w:val="002B59A3"/>
    <w:rsid w:val="002C4623"/>
    <w:rsid w:val="002E1607"/>
    <w:rsid w:val="002F0445"/>
    <w:rsid w:val="002F48B1"/>
    <w:rsid w:val="003019D4"/>
    <w:rsid w:val="00302818"/>
    <w:rsid w:val="003235F1"/>
    <w:rsid w:val="00346126"/>
    <w:rsid w:val="00346481"/>
    <w:rsid w:val="00346C86"/>
    <w:rsid w:val="00357A3E"/>
    <w:rsid w:val="00396AB7"/>
    <w:rsid w:val="003A4CEA"/>
    <w:rsid w:val="003D36FF"/>
    <w:rsid w:val="003F3565"/>
    <w:rsid w:val="0040149E"/>
    <w:rsid w:val="0042507A"/>
    <w:rsid w:val="00440E61"/>
    <w:rsid w:val="0044336A"/>
    <w:rsid w:val="00443A79"/>
    <w:rsid w:val="00451D4C"/>
    <w:rsid w:val="00453F35"/>
    <w:rsid w:val="00454661"/>
    <w:rsid w:val="00460B77"/>
    <w:rsid w:val="004625E3"/>
    <w:rsid w:val="0047136F"/>
    <w:rsid w:val="004827B3"/>
    <w:rsid w:val="004871BB"/>
    <w:rsid w:val="00487897"/>
    <w:rsid w:val="004902ED"/>
    <w:rsid w:val="004A40EF"/>
    <w:rsid w:val="004B67C0"/>
    <w:rsid w:val="004C69BF"/>
    <w:rsid w:val="004E27B6"/>
    <w:rsid w:val="005012BA"/>
    <w:rsid w:val="00505F27"/>
    <w:rsid w:val="00526FE8"/>
    <w:rsid w:val="00556809"/>
    <w:rsid w:val="00560ACB"/>
    <w:rsid w:val="00560C36"/>
    <w:rsid w:val="00562149"/>
    <w:rsid w:val="00565660"/>
    <w:rsid w:val="00587B86"/>
    <w:rsid w:val="005906AE"/>
    <w:rsid w:val="005B7018"/>
    <w:rsid w:val="005C47F2"/>
    <w:rsid w:val="005E7477"/>
    <w:rsid w:val="005F324E"/>
    <w:rsid w:val="005F67F8"/>
    <w:rsid w:val="005F7136"/>
    <w:rsid w:val="0060089B"/>
    <w:rsid w:val="00610873"/>
    <w:rsid w:val="00614EF0"/>
    <w:rsid w:val="006150A9"/>
    <w:rsid w:val="0064466B"/>
    <w:rsid w:val="006539AC"/>
    <w:rsid w:val="00662731"/>
    <w:rsid w:val="0066487C"/>
    <w:rsid w:val="00674828"/>
    <w:rsid w:val="006800C2"/>
    <w:rsid w:val="00685AB3"/>
    <w:rsid w:val="00690259"/>
    <w:rsid w:val="006B2890"/>
    <w:rsid w:val="006F185C"/>
    <w:rsid w:val="006F1CBF"/>
    <w:rsid w:val="006F1D19"/>
    <w:rsid w:val="00704D00"/>
    <w:rsid w:val="007144D0"/>
    <w:rsid w:val="007256C6"/>
    <w:rsid w:val="00745915"/>
    <w:rsid w:val="00755FCE"/>
    <w:rsid w:val="007600D0"/>
    <w:rsid w:val="00767BBF"/>
    <w:rsid w:val="007707F4"/>
    <w:rsid w:val="00772FBF"/>
    <w:rsid w:val="00791C18"/>
    <w:rsid w:val="00796611"/>
    <w:rsid w:val="007B3A32"/>
    <w:rsid w:val="007E4D66"/>
    <w:rsid w:val="0081626C"/>
    <w:rsid w:val="0082386A"/>
    <w:rsid w:val="008262B2"/>
    <w:rsid w:val="00831B63"/>
    <w:rsid w:val="008573B2"/>
    <w:rsid w:val="00863DD3"/>
    <w:rsid w:val="00877582"/>
    <w:rsid w:val="008B03F6"/>
    <w:rsid w:val="008B34A0"/>
    <w:rsid w:val="008D1CE1"/>
    <w:rsid w:val="008D2861"/>
    <w:rsid w:val="008F3F1D"/>
    <w:rsid w:val="008F632E"/>
    <w:rsid w:val="008F6924"/>
    <w:rsid w:val="00903190"/>
    <w:rsid w:val="009059C5"/>
    <w:rsid w:val="0092392C"/>
    <w:rsid w:val="00935BF6"/>
    <w:rsid w:val="0095119F"/>
    <w:rsid w:val="0095506D"/>
    <w:rsid w:val="00961BD3"/>
    <w:rsid w:val="0096468B"/>
    <w:rsid w:val="00982B5F"/>
    <w:rsid w:val="00990EA7"/>
    <w:rsid w:val="00995813"/>
    <w:rsid w:val="009C5131"/>
    <w:rsid w:val="009C5DD2"/>
    <w:rsid w:val="009E102B"/>
    <w:rsid w:val="009F106F"/>
    <w:rsid w:val="00A139E9"/>
    <w:rsid w:val="00A3554A"/>
    <w:rsid w:val="00A50BB9"/>
    <w:rsid w:val="00A50DFF"/>
    <w:rsid w:val="00A56B68"/>
    <w:rsid w:val="00A619F3"/>
    <w:rsid w:val="00A735AE"/>
    <w:rsid w:val="00A7501F"/>
    <w:rsid w:val="00AC1FEB"/>
    <w:rsid w:val="00AC724D"/>
    <w:rsid w:val="00AD6D24"/>
    <w:rsid w:val="00AE03C8"/>
    <w:rsid w:val="00AE433C"/>
    <w:rsid w:val="00AF6A59"/>
    <w:rsid w:val="00B26B6A"/>
    <w:rsid w:val="00B40032"/>
    <w:rsid w:val="00B42950"/>
    <w:rsid w:val="00B51214"/>
    <w:rsid w:val="00B550AB"/>
    <w:rsid w:val="00B56BAD"/>
    <w:rsid w:val="00B62200"/>
    <w:rsid w:val="00B623A8"/>
    <w:rsid w:val="00B6383B"/>
    <w:rsid w:val="00B66735"/>
    <w:rsid w:val="00B820E9"/>
    <w:rsid w:val="00B85D23"/>
    <w:rsid w:val="00B949D7"/>
    <w:rsid w:val="00BA34B2"/>
    <w:rsid w:val="00BA5515"/>
    <w:rsid w:val="00BB6B38"/>
    <w:rsid w:val="00BB71D4"/>
    <w:rsid w:val="00BD2F1A"/>
    <w:rsid w:val="00BD36EB"/>
    <w:rsid w:val="00BD3FB1"/>
    <w:rsid w:val="00BE5715"/>
    <w:rsid w:val="00BE6BC8"/>
    <w:rsid w:val="00BF48BC"/>
    <w:rsid w:val="00C010D2"/>
    <w:rsid w:val="00C015A4"/>
    <w:rsid w:val="00C1797A"/>
    <w:rsid w:val="00C22FE1"/>
    <w:rsid w:val="00C2681A"/>
    <w:rsid w:val="00C42570"/>
    <w:rsid w:val="00C62C42"/>
    <w:rsid w:val="00C639CC"/>
    <w:rsid w:val="00C72805"/>
    <w:rsid w:val="00C76573"/>
    <w:rsid w:val="00CA54D3"/>
    <w:rsid w:val="00CD4103"/>
    <w:rsid w:val="00CF519F"/>
    <w:rsid w:val="00CF6F20"/>
    <w:rsid w:val="00CF7775"/>
    <w:rsid w:val="00D14F73"/>
    <w:rsid w:val="00D35674"/>
    <w:rsid w:val="00D37170"/>
    <w:rsid w:val="00D42569"/>
    <w:rsid w:val="00D47C62"/>
    <w:rsid w:val="00D51A7E"/>
    <w:rsid w:val="00D77776"/>
    <w:rsid w:val="00D90F6F"/>
    <w:rsid w:val="00DB2A4E"/>
    <w:rsid w:val="00DB4521"/>
    <w:rsid w:val="00DB7206"/>
    <w:rsid w:val="00DC663B"/>
    <w:rsid w:val="00E24654"/>
    <w:rsid w:val="00E27D26"/>
    <w:rsid w:val="00E62DA4"/>
    <w:rsid w:val="00EA1683"/>
    <w:rsid w:val="00EA2B2B"/>
    <w:rsid w:val="00EC4FD1"/>
    <w:rsid w:val="00EC73C8"/>
    <w:rsid w:val="00EF02B3"/>
    <w:rsid w:val="00EF2A06"/>
    <w:rsid w:val="00F121A2"/>
    <w:rsid w:val="00F23F15"/>
    <w:rsid w:val="00F245F0"/>
    <w:rsid w:val="00F42029"/>
    <w:rsid w:val="00F91BD3"/>
    <w:rsid w:val="00F93BE8"/>
    <w:rsid w:val="00FB301B"/>
    <w:rsid w:val="00FB6ECD"/>
    <w:rsid w:val="00FC5138"/>
    <w:rsid w:val="00FD2F44"/>
    <w:rsid w:val="00FD7AF6"/>
    <w:rsid w:val="00FE037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4C5DE"/>
  <w15:docId w15:val="{503133B5-7358-4D32-839C-82BBF06A0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spacing w:after="5" w:line="248" w:lineRule="auto"/>
      <w:ind w:left="120" w:right="1453" w:firstLine="273"/>
      <w:jc w:val="both"/>
    </w:pPr>
    <w:rPr>
      <w:rFonts w:ascii="Times New Roman" w:eastAsia="Times New Roman" w:hAnsi="Times New Roman" w:cs="Times New Roman"/>
      <w:color w:val="000000"/>
      <w:sz w:val="20"/>
    </w:rPr>
  </w:style>
  <w:style w:type="paragraph" w:styleId="1">
    <w:name w:val="heading 1"/>
    <w:next w:val="a"/>
    <w:link w:val="10"/>
    <w:uiPriority w:val="9"/>
    <w:unhideWhenUsed/>
    <w:qFormat/>
    <w:pPr>
      <w:keepNext/>
      <w:keepLines/>
      <w:spacing w:after="23"/>
      <w:ind w:left="490" w:hanging="10"/>
      <w:outlineLvl w:val="0"/>
    </w:pPr>
    <w:rPr>
      <w:rFonts w:ascii="Arial" w:eastAsia="Arial" w:hAnsi="Arial" w:cs="Arial"/>
      <w:b/>
      <w:color w:val="000000"/>
      <w:sz w:val="20"/>
    </w:rPr>
  </w:style>
  <w:style w:type="paragraph" w:styleId="2">
    <w:name w:val="heading 2"/>
    <w:next w:val="a"/>
    <w:link w:val="20"/>
    <w:uiPriority w:val="9"/>
    <w:unhideWhenUsed/>
    <w:qFormat/>
    <w:pPr>
      <w:keepNext/>
      <w:keepLines/>
      <w:spacing w:after="0"/>
      <w:ind w:left="130" w:hanging="10"/>
      <w:outlineLvl w:val="1"/>
    </w:pPr>
    <w:rPr>
      <w:rFonts w:ascii="Arial" w:eastAsia="Arial" w:hAnsi="Arial" w:cs="Arial"/>
      <w:b/>
      <w:color w:val="000000"/>
      <w:sz w:val="24"/>
    </w:rPr>
  </w:style>
  <w:style w:type="paragraph" w:styleId="3">
    <w:name w:val="heading 3"/>
    <w:next w:val="a"/>
    <w:link w:val="30"/>
    <w:uiPriority w:val="9"/>
    <w:unhideWhenUsed/>
    <w:qFormat/>
    <w:pPr>
      <w:keepNext/>
      <w:keepLines/>
      <w:spacing w:after="13"/>
      <w:ind w:left="490" w:hanging="10"/>
      <w:outlineLvl w:val="2"/>
    </w:pPr>
    <w:rPr>
      <w:rFonts w:ascii="Arial" w:eastAsia="Arial" w:hAnsi="Arial" w:cs="Arial"/>
      <w:b/>
      <w:i/>
      <w:color w:val="000000"/>
      <w:sz w:val="20"/>
    </w:rPr>
  </w:style>
  <w:style w:type="paragraph" w:styleId="4">
    <w:name w:val="heading 4"/>
    <w:next w:val="a"/>
    <w:link w:val="40"/>
    <w:uiPriority w:val="9"/>
    <w:unhideWhenUsed/>
    <w:qFormat/>
    <w:pPr>
      <w:keepNext/>
      <w:keepLines/>
      <w:spacing w:after="23"/>
      <w:ind w:left="490" w:hanging="10"/>
      <w:outlineLvl w:val="3"/>
    </w:pPr>
    <w:rPr>
      <w:rFonts w:ascii="Arial" w:eastAsia="Arial" w:hAnsi="Arial" w:cs="Arial"/>
      <w:b/>
      <w:color w:val="000000"/>
      <w:sz w:val="20"/>
    </w:rPr>
  </w:style>
  <w:style w:type="paragraph" w:styleId="5">
    <w:name w:val="heading 5"/>
    <w:next w:val="a"/>
    <w:link w:val="50"/>
    <w:uiPriority w:val="9"/>
    <w:unhideWhenUsed/>
    <w:qFormat/>
    <w:pPr>
      <w:keepNext/>
      <w:keepLines/>
      <w:spacing w:after="13"/>
      <w:ind w:left="490" w:hanging="10"/>
      <w:outlineLvl w:val="4"/>
    </w:pPr>
    <w:rPr>
      <w:rFonts w:ascii="Arial" w:eastAsia="Arial" w:hAnsi="Arial" w:cs="Arial"/>
      <w:b/>
      <w:i/>
      <w:color w:val="000000"/>
      <w:sz w:val="20"/>
    </w:rPr>
  </w:style>
  <w:style w:type="paragraph" w:styleId="6">
    <w:name w:val="heading 6"/>
    <w:next w:val="a"/>
    <w:link w:val="60"/>
    <w:uiPriority w:val="9"/>
    <w:unhideWhenUsed/>
    <w:qFormat/>
    <w:pPr>
      <w:keepNext/>
      <w:keepLines/>
      <w:spacing w:after="13"/>
      <w:ind w:left="490" w:hanging="10"/>
      <w:outlineLvl w:val="5"/>
    </w:pPr>
    <w:rPr>
      <w:rFonts w:ascii="Arial" w:eastAsia="Arial" w:hAnsi="Arial" w:cs="Arial"/>
      <w:b/>
      <w:i/>
      <w:color w:val="000000"/>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link w:val="2"/>
    <w:rPr>
      <w:rFonts w:ascii="Arial" w:eastAsia="Arial" w:hAnsi="Arial" w:cs="Arial"/>
      <w:b/>
      <w:color w:val="000000"/>
      <w:sz w:val="24"/>
    </w:rPr>
  </w:style>
  <w:style w:type="character" w:customStyle="1" w:styleId="40">
    <w:name w:val="כותרת 4 תו"/>
    <w:link w:val="4"/>
    <w:rPr>
      <w:rFonts w:ascii="Arial" w:eastAsia="Arial" w:hAnsi="Arial" w:cs="Arial"/>
      <w:b/>
      <w:color w:val="000000"/>
      <w:sz w:val="20"/>
    </w:rPr>
  </w:style>
  <w:style w:type="character" w:customStyle="1" w:styleId="50">
    <w:name w:val="כותרת 5 תו"/>
    <w:link w:val="5"/>
    <w:rPr>
      <w:rFonts w:ascii="Arial" w:eastAsia="Arial" w:hAnsi="Arial" w:cs="Arial"/>
      <w:b/>
      <w:i/>
      <w:color w:val="000000"/>
      <w:sz w:val="20"/>
    </w:rPr>
  </w:style>
  <w:style w:type="character" w:customStyle="1" w:styleId="60">
    <w:name w:val="כותרת 6 תו"/>
    <w:link w:val="6"/>
    <w:rPr>
      <w:rFonts w:ascii="Arial" w:eastAsia="Arial" w:hAnsi="Arial" w:cs="Arial"/>
      <w:b/>
      <w:i/>
      <w:color w:val="000000"/>
      <w:sz w:val="20"/>
    </w:rPr>
  </w:style>
  <w:style w:type="character" w:customStyle="1" w:styleId="10">
    <w:name w:val="כותרת 1 תו"/>
    <w:link w:val="1"/>
    <w:rPr>
      <w:rFonts w:ascii="Arial" w:eastAsia="Arial" w:hAnsi="Arial" w:cs="Arial"/>
      <w:b/>
      <w:color w:val="000000"/>
      <w:sz w:val="20"/>
    </w:rPr>
  </w:style>
  <w:style w:type="character" w:customStyle="1" w:styleId="30">
    <w:name w:val="כותרת 3 תו"/>
    <w:link w:val="3"/>
    <w:rPr>
      <w:rFonts w:ascii="Arial" w:eastAsia="Arial" w:hAnsi="Arial" w:cs="Arial"/>
      <w:b/>
      <w:i/>
      <w:color w:val="000000"/>
      <w:sz w:val="20"/>
    </w:rPr>
  </w:style>
  <w:style w:type="paragraph" w:styleId="TOC1">
    <w:name w:val="toc 1"/>
    <w:hidden/>
    <w:uiPriority w:val="39"/>
    <w:pPr>
      <w:spacing w:after="47"/>
      <w:ind w:left="25" w:right="1464" w:hanging="10"/>
    </w:pPr>
    <w:rPr>
      <w:rFonts w:ascii="Calibri" w:eastAsia="Calibri" w:hAnsi="Calibri" w:cs="Calibri"/>
      <w:color w:val="000000"/>
      <w:sz w:val="20"/>
    </w:rPr>
  </w:style>
  <w:style w:type="paragraph" w:styleId="TOC2">
    <w:name w:val="toc 2"/>
    <w:hidden/>
    <w:uiPriority w:val="39"/>
    <w:pPr>
      <w:spacing w:after="178" w:line="260" w:lineRule="auto"/>
      <w:ind w:left="130" w:right="1464" w:hanging="10"/>
    </w:pPr>
    <w:rPr>
      <w:rFonts w:ascii="Calibri" w:eastAsia="Calibri" w:hAnsi="Calibri" w:cs="Calibri"/>
      <w:color w:val="000000"/>
      <w:sz w:val="20"/>
    </w:rPr>
  </w:style>
  <w:style w:type="paragraph" w:styleId="TOC3">
    <w:name w:val="toc 3"/>
    <w:hidden/>
    <w:uiPriority w:val="39"/>
    <w:pPr>
      <w:spacing w:after="13"/>
      <w:ind w:left="610" w:right="1464" w:hanging="10"/>
    </w:pPr>
    <w:rPr>
      <w:rFonts w:ascii="Calibri" w:eastAsia="Calibri" w:hAnsi="Calibri" w:cs="Calibri"/>
      <w:i/>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a0"/>
    <w:uiPriority w:val="99"/>
    <w:unhideWhenUsed/>
    <w:rsid w:val="0066487C"/>
    <w:rPr>
      <w:color w:val="0563C1" w:themeColor="hyperlink"/>
      <w:u w:val="single"/>
    </w:rPr>
  </w:style>
  <w:style w:type="paragraph" w:customStyle="1" w:styleId="Default">
    <w:name w:val="Default"/>
    <w:rsid w:val="00A3554A"/>
    <w:pPr>
      <w:autoSpaceDE w:val="0"/>
      <w:autoSpaceDN w:val="0"/>
      <w:adjustRightInd w:val="0"/>
      <w:spacing w:after="0" w:line="240" w:lineRule="auto"/>
    </w:pPr>
    <w:rPr>
      <w:rFonts w:ascii="Times New Roman" w:hAnsi="Times New Roman" w:cs="Times New Roman"/>
      <w:color w:val="000000"/>
      <w:sz w:val="24"/>
      <w:szCs w:val="24"/>
    </w:rPr>
  </w:style>
  <w:style w:type="paragraph" w:styleId="a3">
    <w:name w:val="No Spacing"/>
    <w:uiPriority w:val="1"/>
    <w:qFormat/>
    <w:rsid w:val="00A3554A"/>
    <w:pPr>
      <w:bidi/>
      <w:spacing w:after="0" w:line="240" w:lineRule="auto"/>
    </w:pPr>
    <w:rPr>
      <w:rFonts w:ascii="Calibri" w:eastAsia="Times New Roman" w:hAnsi="Calibri" w:cs="Arial"/>
    </w:rPr>
  </w:style>
  <w:style w:type="character" w:customStyle="1" w:styleId="apple-converted-space">
    <w:name w:val="apple-converted-space"/>
    <w:basedOn w:val="a0"/>
    <w:rsid w:val="00162997"/>
  </w:style>
  <w:style w:type="character" w:customStyle="1" w:styleId="il">
    <w:name w:val="il"/>
    <w:basedOn w:val="a0"/>
    <w:rsid w:val="00162997"/>
  </w:style>
  <w:style w:type="paragraph" w:styleId="a4">
    <w:name w:val="header"/>
    <w:basedOn w:val="a"/>
    <w:link w:val="a5"/>
    <w:uiPriority w:val="99"/>
    <w:unhideWhenUsed/>
    <w:rsid w:val="00772FBF"/>
    <w:pPr>
      <w:tabs>
        <w:tab w:val="center" w:pos="4153"/>
        <w:tab w:val="right" w:pos="8306"/>
      </w:tabs>
      <w:spacing w:after="0" w:line="240" w:lineRule="auto"/>
    </w:pPr>
  </w:style>
  <w:style w:type="character" w:customStyle="1" w:styleId="a5">
    <w:name w:val="כותרת עליונה תו"/>
    <w:basedOn w:val="a0"/>
    <w:link w:val="a4"/>
    <w:uiPriority w:val="99"/>
    <w:rsid w:val="00772FBF"/>
    <w:rPr>
      <w:rFonts w:ascii="Times New Roman" w:eastAsia="Times New Roman" w:hAnsi="Times New Roman" w:cs="Times New Roman"/>
      <w:color w:val="000000"/>
      <w:sz w:val="20"/>
    </w:rPr>
  </w:style>
  <w:style w:type="paragraph" w:styleId="NormalWeb">
    <w:name w:val="Normal (Web)"/>
    <w:basedOn w:val="a"/>
    <w:uiPriority w:val="99"/>
    <w:unhideWhenUsed/>
    <w:rsid w:val="008F6924"/>
    <w:pPr>
      <w:spacing w:before="100" w:beforeAutospacing="1" w:after="100" w:afterAutospacing="1" w:line="240" w:lineRule="auto"/>
      <w:ind w:left="0" w:right="0" w:firstLine="0"/>
      <w:jc w:val="left"/>
    </w:pPr>
    <w:rPr>
      <w:color w:val="auto"/>
      <w:sz w:val="24"/>
      <w:szCs w:val="24"/>
    </w:rPr>
  </w:style>
  <w:style w:type="paragraph" w:styleId="a6">
    <w:name w:val="Balloon Text"/>
    <w:basedOn w:val="a"/>
    <w:link w:val="a7"/>
    <w:uiPriority w:val="99"/>
    <w:semiHidden/>
    <w:unhideWhenUsed/>
    <w:rsid w:val="00451D4C"/>
    <w:pPr>
      <w:spacing w:after="0" w:line="240" w:lineRule="auto"/>
    </w:pPr>
    <w:rPr>
      <w:rFonts w:ascii="Segoe UI" w:hAnsi="Segoe UI" w:cs="Segoe UI"/>
      <w:sz w:val="18"/>
      <w:szCs w:val="18"/>
    </w:rPr>
  </w:style>
  <w:style w:type="character" w:customStyle="1" w:styleId="a7">
    <w:name w:val="טקסט בלונים תו"/>
    <w:basedOn w:val="a0"/>
    <w:link w:val="a6"/>
    <w:uiPriority w:val="99"/>
    <w:semiHidden/>
    <w:rsid w:val="00451D4C"/>
    <w:rPr>
      <w:rFonts w:ascii="Segoe UI" w:eastAsia="Times New Roman" w:hAnsi="Segoe UI" w:cs="Segoe UI"/>
      <w:color w:val="000000"/>
      <w:sz w:val="18"/>
      <w:szCs w:val="18"/>
    </w:rPr>
  </w:style>
  <w:style w:type="character" w:styleId="a8">
    <w:name w:val="annotation reference"/>
    <w:basedOn w:val="a0"/>
    <w:uiPriority w:val="99"/>
    <w:semiHidden/>
    <w:unhideWhenUsed/>
    <w:rsid w:val="00C42570"/>
    <w:rPr>
      <w:sz w:val="16"/>
      <w:szCs w:val="16"/>
    </w:rPr>
  </w:style>
  <w:style w:type="paragraph" w:styleId="a9">
    <w:name w:val="annotation text"/>
    <w:basedOn w:val="a"/>
    <w:link w:val="aa"/>
    <w:uiPriority w:val="99"/>
    <w:semiHidden/>
    <w:unhideWhenUsed/>
    <w:rsid w:val="00C42570"/>
    <w:pPr>
      <w:spacing w:line="240" w:lineRule="auto"/>
    </w:pPr>
    <w:rPr>
      <w:szCs w:val="20"/>
    </w:rPr>
  </w:style>
  <w:style w:type="character" w:customStyle="1" w:styleId="aa">
    <w:name w:val="טקסט הערה תו"/>
    <w:basedOn w:val="a0"/>
    <w:link w:val="a9"/>
    <w:uiPriority w:val="99"/>
    <w:semiHidden/>
    <w:rsid w:val="00C42570"/>
    <w:rPr>
      <w:rFonts w:ascii="Times New Roman" w:eastAsia="Times New Roman" w:hAnsi="Times New Roman" w:cs="Times New Roman"/>
      <w:color w:val="000000"/>
      <w:sz w:val="20"/>
      <w:szCs w:val="20"/>
    </w:rPr>
  </w:style>
  <w:style w:type="paragraph" w:styleId="ab">
    <w:name w:val="annotation subject"/>
    <w:basedOn w:val="a9"/>
    <w:next w:val="a9"/>
    <w:link w:val="ac"/>
    <w:uiPriority w:val="99"/>
    <w:semiHidden/>
    <w:unhideWhenUsed/>
    <w:rsid w:val="00C42570"/>
    <w:rPr>
      <w:b/>
      <w:bCs/>
    </w:rPr>
  </w:style>
  <w:style w:type="character" w:customStyle="1" w:styleId="ac">
    <w:name w:val="נושא הערה תו"/>
    <w:basedOn w:val="aa"/>
    <w:link w:val="ab"/>
    <w:uiPriority w:val="99"/>
    <w:semiHidden/>
    <w:rsid w:val="00C42570"/>
    <w:rPr>
      <w:rFonts w:ascii="Times New Roman" w:eastAsia="Times New Roman" w:hAnsi="Times New Roman" w:cs="Times New Roman"/>
      <w:b/>
      <w:bCs/>
      <w:color w:val="000000"/>
      <w:sz w:val="20"/>
      <w:szCs w:val="20"/>
    </w:rPr>
  </w:style>
  <w:style w:type="character" w:styleId="ad">
    <w:name w:val="Placeholder Text"/>
    <w:basedOn w:val="a0"/>
    <w:uiPriority w:val="99"/>
    <w:semiHidden/>
    <w:rsid w:val="003A4CEA"/>
    <w:rPr>
      <w:color w:val="808080"/>
    </w:rPr>
  </w:style>
  <w:style w:type="paragraph" w:styleId="HTML">
    <w:name w:val="HTML Preformatted"/>
    <w:basedOn w:val="a"/>
    <w:link w:val="HTML0"/>
    <w:uiPriority w:val="99"/>
    <w:unhideWhenUsed/>
    <w:rsid w:val="00211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hAnsi="Courier New" w:cs="Courier New"/>
      <w:color w:val="auto"/>
      <w:szCs w:val="20"/>
    </w:rPr>
  </w:style>
  <w:style w:type="character" w:customStyle="1" w:styleId="HTML0">
    <w:name w:val="HTML מעוצב מראש תו"/>
    <w:basedOn w:val="a0"/>
    <w:link w:val="HTML"/>
    <w:uiPriority w:val="99"/>
    <w:rsid w:val="00211D71"/>
    <w:rPr>
      <w:rFonts w:ascii="Courier New" w:eastAsia="Times New Roman" w:hAnsi="Courier New" w:cs="Courier New"/>
      <w:sz w:val="20"/>
      <w:szCs w:val="20"/>
    </w:rPr>
  </w:style>
  <w:style w:type="paragraph" w:styleId="ae">
    <w:name w:val="List Paragraph"/>
    <w:basedOn w:val="a"/>
    <w:uiPriority w:val="34"/>
    <w:qFormat/>
    <w:rsid w:val="00211D71"/>
    <w:pPr>
      <w:ind w:left="720"/>
      <w:contextualSpacing/>
    </w:pPr>
  </w:style>
  <w:style w:type="table" w:styleId="af">
    <w:name w:val="Table Grid"/>
    <w:basedOn w:val="a1"/>
    <w:uiPriority w:val="39"/>
    <w:rsid w:val="00EC4F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Revision"/>
    <w:hidden/>
    <w:uiPriority w:val="99"/>
    <w:semiHidden/>
    <w:rsid w:val="0092392C"/>
    <w:pPr>
      <w:spacing w:after="0" w:line="240" w:lineRule="auto"/>
    </w:pPr>
    <w:rPr>
      <w:rFonts w:ascii="Times New Roman" w:eastAsia="Times New Roman" w:hAnsi="Times New Roman" w:cs="Times New Roman"/>
      <w:color w:val="000000"/>
      <w:sz w:val="20"/>
    </w:rPr>
  </w:style>
  <w:style w:type="character" w:styleId="af1">
    <w:name w:val="Emphasis"/>
    <w:basedOn w:val="a0"/>
    <w:uiPriority w:val="20"/>
    <w:qFormat/>
    <w:rsid w:val="00BB71D4"/>
    <w:rPr>
      <w:i/>
      <w:iCs/>
    </w:rPr>
  </w:style>
  <w:style w:type="character" w:styleId="HTML1">
    <w:name w:val="HTML Typewriter"/>
    <w:basedOn w:val="a0"/>
    <w:uiPriority w:val="99"/>
    <w:semiHidden/>
    <w:unhideWhenUsed/>
    <w:rsid w:val="00BB71D4"/>
    <w:rPr>
      <w:rFonts w:ascii="Courier New" w:eastAsia="Times New Roman" w:hAnsi="Courier New" w:cs="Courier New"/>
      <w:sz w:val="20"/>
      <w:szCs w:val="20"/>
    </w:rPr>
  </w:style>
  <w:style w:type="table" w:styleId="af2">
    <w:name w:val="Grid Table Light"/>
    <w:basedOn w:val="a1"/>
    <w:uiPriority w:val="40"/>
    <w:rsid w:val="00DB720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21">
    <w:name w:val="Plain Table 2"/>
    <w:basedOn w:val="a1"/>
    <w:uiPriority w:val="42"/>
    <w:rsid w:val="00DB720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2-6">
    <w:name w:val="Grid Table 2 Accent 6"/>
    <w:basedOn w:val="a1"/>
    <w:uiPriority w:val="47"/>
    <w:rsid w:val="00DB7206"/>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598164">
      <w:bodyDiv w:val="1"/>
      <w:marLeft w:val="0"/>
      <w:marRight w:val="0"/>
      <w:marTop w:val="0"/>
      <w:marBottom w:val="0"/>
      <w:divBdr>
        <w:top w:val="none" w:sz="0" w:space="0" w:color="auto"/>
        <w:left w:val="none" w:sz="0" w:space="0" w:color="auto"/>
        <w:bottom w:val="none" w:sz="0" w:space="0" w:color="auto"/>
        <w:right w:val="none" w:sz="0" w:space="0" w:color="auto"/>
      </w:divBdr>
    </w:div>
    <w:div w:id="122039044">
      <w:bodyDiv w:val="1"/>
      <w:marLeft w:val="0"/>
      <w:marRight w:val="0"/>
      <w:marTop w:val="0"/>
      <w:marBottom w:val="0"/>
      <w:divBdr>
        <w:top w:val="none" w:sz="0" w:space="0" w:color="auto"/>
        <w:left w:val="none" w:sz="0" w:space="0" w:color="auto"/>
        <w:bottom w:val="none" w:sz="0" w:space="0" w:color="auto"/>
        <w:right w:val="none" w:sz="0" w:space="0" w:color="auto"/>
      </w:divBdr>
      <w:divsChild>
        <w:div w:id="189344895">
          <w:marLeft w:val="0"/>
          <w:marRight w:val="120"/>
          <w:marTop w:val="0"/>
          <w:marBottom w:val="120"/>
          <w:divBdr>
            <w:top w:val="none" w:sz="0" w:space="0" w:color="auto"/>
            <w:left w:val="none" w:sz="0" w:space="0" w:color="auto"/>
            <w:bottom w:val="none" w:sz="0" w:space="0" w:color="auto"/>
            <w:right w:val="none" w:sz="0" w:space="0" w:color="auto"/>
          </w:divBdr>
        </w:div>
        <w:div w:id="966737272">
          <w:marLeft w:val="0"/>
          <w:marRight w:val="120"/>
          <w:marTop w:val="0"/>
          <w:marBottom w:val="120"/>
          <w:divBdr>
            <w:top w:val="none" w:sz="0" w:space="0" w:color="auto"/>
            <w:left w:val="none" w:sz="0" w:space="0" w:color="auto"/>
            <w:bottom w:val="none" w:sz="0" w:space="0" w:color="auto"/>
            <w:right w:val="none" w:sz="0" w:space="0" w:color="auto"/>
          </w:divBdr>
        </w:div>
        <w:div w:id="1199509906">
          <w:marLeft w:val="0"/>
          <w:marRight w:val="120"/>
          <w:marTop w:val="0"/>
          <w:marBottom w:val="120"/>
          <w:divBdr>
            <w:top w:val="none" w:sz="0" w:space="0" w:color="auto"/>
            <w:left w:val="none" w:sz="0" w:space="0" w:color="auto"/>
            <w:bottom w:val="none" w:sz="0" w:space="0" w:color="auto"/>
            <w:right w:val="none" w:sz="0" w:space="0" w:color="auto"/>
          </w:divBdr>
        </w:div>
        <w:div w:id="300305581">
          <w:marLeft w:val="0"/>
          <w:marRight w:val="120"/>
          <w:marTop w:val="0"/>
          <w:marBottom w:val="120"/>
          <w:divBdr>
            <w:top w:val="none" w:sz="0" w:space="0" w:color="auto"/>
            <w:left w:val="none" w:sz="0" w:space="0" w:color="auto"/>
            <w:bottom w:val="none" w:sz="0" w:space="0" w:color="auto"/>
            <w:right w:val="none" w:sz="0" w:space="0" w:color="auto"/>
          </w:divBdr>
        </w:div>
        <w:div w:id="366758301">
          <w:marLeft w:val="0"/>
          <w:marRight w:val="120"/>
          <w:marTop w:val="0"/>
          <w:marBottom w:val="120"/>
          <w:divBdr>
            <w:top w:val="none" w:sz="0" w:space="0" w:color="auto"/>
            <w:left w:val="none" w:sz="0" w:space="0" w:color="auto"/>
            <w:bottom w:val="none" w:sz="0" w:space="0" w:color="auto"/>
            <w:right w:val="none" w:sz="0" w:space="0" w:color="auto"/>
          </w:divBdr>
        </w:div>
        <w:div w:id="650212939">
          <w:marLeft w:val="0"/>
          <w:marRight w:val="120"/>
          <w:marTop w:val="0"/>
          <w:marBottom w:val="120"/>
          <w:divBdr>
            <w:top w:val="none" w:sz="0" w:space="0" w:color="auto"/>
            <w:left w:val="none" w:sz="0" w:space="0" w:color="auto"/>
            <w:bottom w:val="none" w:sz="0" w:space="0" w:color="auto"/>
            <w:right w:val="none" w:sz="0" w:space="0" w:color="auto"/>
          </w:divBdr>
        </w:div>
        <w:div w:id="1365865280">
          <w:marLeft w:val="0"/>
          <w:marRight w:val="120"/>
          <w:marTop w:val="0"/>
          <w:marBottom w:val="120"/>
          <w:divBdr>
            <w:top w:val="none" w:sz="0" w:space="0" w:color="auto"/>
            <w:left w:val="none" w:sz="0" w:space="0" w:color="auto"/>
            <w:bottom w:val="none" w:sz="0" w:space="0" w:color="auto"/>
            <w:right w:val="none" w:sz="0" w:space="0" w:color="auto"/>
          </w:divBdr>
        </w:div>
        <w:div w:id="2027250497">
          <w:marLeft w:val="0"/>
          <w:marRight w:val="120"/>
          <w:marTop w:val="0"/>
          <w:marBottom w:val="120"/>
          <w:divBdr>
            <w:top w:val="none" w:sz="0" w:space="0" w:color="auto"/>
            <w:left w:val="none" w:sz="0" w:space="0" w:color="auto"/>
            <w:bottom w:val="none" w:sz="0" w:space="0" w:color="auto"/>
            <w:right w:val="none" w:sz="0" w:space="0" w:color="auto"/>
          </w:divBdr>
        </w:div>
        <w:div w:id="1826505111">
          <w:marLeft w:val="0"/>
          <w:marRight w:val="120"/>
          <w:marTop w:val="0"/>
          <w:marBottom w:val="120"/>
          <w:divBdr>
            <w:top w:val="none" w:sz="0" w:space="0" w:color="auto"/>
            <w:left w:val="none" w:sz="0" w:space="0" w:color="auto"/>
            <w:bottom w:val="none" w:sz="0" w:space="0" w:color="auto"/>
            <w:right w:val="none" w:sz="0" w:space="0" w:color="auto"/>
          </w:divBdr>
        </w:div>
        <w:div w:id="1406101105">
          <w:marLeft w:val="0"/>
          <w:marRight w:val="120"/>
          <w:marTop w:val="0"/>
          <w:marBottom w:val="120"/>
          <w:divBdr>
            <w:top w:val="none" w:sz="0" w:space="0" w:color="auto"/>
            <w:left w:val="none" w:sz="0" w:space="0" w:color="auto"/>
            <w:bottom w:val="none" w:sz="0" w:space="0" w:color="auto"/>
            <w:right w:val="none" w:sz="0" w:space="0" w:color="auto"/>
          </w:divBdr>
        </w:div>
        <w:div w:id="811947743">
          <w:marLeft w:val="0"/>
          <w:marRight w:val="120"/>
          <w:marTop w:val="0"/>
          <w:marBottom w:val="120"/>
          <w:divBdr>
            <w:top w:val="none" w:sz="0" w:space="0" w:color="auto"/>
            <w:left w:val="none" w:sz="0" w:space="0" w:color="auto"/>
            <w:bottom w:val="none" w:sz="0" w:space="0" w:color="auto"/>
            <w:right w:val="none" w:sz="0" w:space="0" w:color="auto"/>
          </w:divBdr>
        </w:div>
        <w:div w:id="1494252977">
          <w:marLeft w:val="0"/>
          <w:marRight w:val="120"/>
          <w:marTop w:val="0"/>
          <w:marBottom w:val="120"/>
          <w:divBdr>
            <w:top w:val="none" w:sz="0" w:space="0" w:color="auto"/>
            <w:left w:val="none" w:sz="0" w:space="0" w:color="auto"/>
            <w:bottom w:val="none" w:sz="0" w:space="0" w:color="auto"/>
            <w:right w:val="none" w:sz="0" w:space="0" w:color="auto"/>
          </w:divBdr>
        </w:div>
        <w:div w:id="411856525">
          <w:marLeft w:val="0"/>
          <w:marRight w:val="120"/>
          <w:marTop w:val="0"/>
          <w:marBottom w:val="120"/>
          <w:divBdr>
            <w:top w:val="none" w:sz="0" w:space="0" w:color="auto"/>
            <w:left w:val="none" w:sz="0" w:space="0" w:color="auto"/>
            <w:bottom w:val="none" w:sz="0" w:space="0" w:color="auto"/>
            <w:right w:val="none" w:sz="0" w:space="0" w:color="auto"/>
          </w:divBdr>
        </w:div>
        <w:div w:id="925574019">
          <w:marLeft w:val="0"/>
          <w:marRight w:val="120"/>
          <w:marTop w:val="0"/>
          <w:marBottom w:val="120"/>
          <w:divBdr>
            <w:top w:val="none" w:sz="0" w:space="0" w:color="auto"/>
            <w:left w:val="none" w:sz="0" w:space="0" w:color="auto"/>
            <w:bottom w:val="none" w:sz="0" w:space="0" w:color="auto"/>
            <w:right w:val="none" w:sz="0" w:space="0" w:color="auto"/>
          </w:divBdr>
        </w:div>
        <w:div w:id="1980727015">
          <w:marLeft w:val="0"/>
          <w:marRight w:val="120"/>
          <w:marTop w:val="0"/>
          <w:marBottom w:val="120"/>
          <w:divBdr>
            <w:top w:val="none" w:sz="0" w:space="0" w:color="auto"/>
            <w:left w:val="none" w:sz="0" w:space="0" w:color="auto"/>
            <w:bottom w:val="none" w:sz="0" w:space="0" w:color="auto"/>
            <w:right w:val="none" w:sz="0" w:space="0" w:color="auto"/>
          </w:divBdr>
        </w:div>
        <w:div w:id="98070166">
          <w:marLeft w:val="0"/>
          <w:marRight w:val="120"/>
          <w:marTop w:val="0"/>
          <w:marBottom w:val="120"/>
          <w:divBdr>
            <w:top w:val="none" w:sz="0" w:space="0" w:color="auto"/>
            <w:left w:val="none" w:sz="0" w:space="0" w:color="auto"/>
            <w:bottom w:val="none" w:sz="0" w:space="0" w:color="auto"/>
            <w:right w:val="none" w:sz="0" w:space="0" w:color="auto"/>
          </w:divBdr>
        </w:div>
        <w:div w:id="186411434">
          <w:marLeft w:val="0"/>
          <w:marRight w:val="120"/>
          <w:marTop w:val="0"/>
          <w:marBottom w:val="120"/>
          <w:divBdr>
            <w:top w:val="none" w:sz="0" w:space="0" w:color="auto"/>
            <w:left w:val="none" w:sz="0" w:space="0" w:color="auto"/>
            <w:bottom w:val="none" w:sz="0" w:space="0" w:color="auto"/>
            <w:right w:val="none" w:sz="0" w:space="0" w:color="auto"/>
          </w:divBdr>
        </w:div>
        <w:div w:id="1451632396">
          <w:marLeft w:val="0"/>
          <w:marRight w:val="120"/>
          <w:marTop w:val="0"/>
          <w:marBottom w:val="120"/>
          <w:divBdr>
            <w:top w:val="none" w:sz="0" w:space="0" w:color="auto"/>
            <w:left w:val="none" w:sz="0" w:space="0" w:color="auto"/>
            <w:bottom w:val="none" w:sz="0" w:space="0" w:color="auto"/>
            <w:right w:val="none" w:sz="0" w:space="0" w:color="auto"/>
          </w:divBdr>
        </w:div>
        <w:div w:id="223613776">
          <w:marLeft w:val="0"/>
          <w:marRight w:val="120"/>
          <w:marTop w:val="0"/>
          <w:marBottom w:val="120"/>
          <w:divBdr>
            <w:top w:val="none" w:sz="0" w:space="0" w:color="auto"/>
            <w:left w:val="none" w:sz="0" w:space="0" w:color="auto"/>
            <w:bottom w:val="none" w:sz="0" w:space="0" w:color="auto"/>
            <w:right w:val="none" w:sz="0" w:space="0" w:color="auto"/>
          </w:divBdr>
        </w:div>
        <w:div w:id="69236823">
          <w:marLeft w:val="0"/>
          <w:marRight w:val="120"/>
          <w:marTop w:val="0"/>
          <w:marBottom w:val="0"/>
          <w:divBdr>
            <w:top w:val="none" w:sz="0" w:space="0" w:color="auto"/>
            <w:left w:val="none" w:sz="0" w:space="0" w:color="auto"/>
            <w:bottom w:val="none" w:sz="0" w:space="0" w:color="auto"/>
            <w:right w:val="none" w:sz="0" w:space="0" w:color="auto"/>
          </w:divBdr>
        </w:div>
        <w:div w:id="2142378464">
          <w:marLeft w:val="0"/>
          <w:marRight w:val="120"/>
          <w:marTop w:val="0"/>
          <w:marBottom w:val="0"/>
          <w:divBdr>
            <w:top w:val="none" w:sz="0" w:space="0" w:color="auto"/>
            <w:left w:val="none" w:sz="0" w:space="0" w:color="auto"/>
            <w:bottom w:val="none" w:sz="0" w:space="0" w:color="auto"/>
            <w:right w:val="none" w:sz="0" w:space="0" w:color="auto"/>
          </w:divBdr>
        </w:div>
        <w:div w:id="758675523">
          <w:marLeft w:val="0"/>
          <w:marRight w:val="120"/>
          <w:marTop w:val="0"/>
          <w:marBottom w:val="0"/>
          <w:divBdr>
            <w:top w:val="none" w:sz="0" w:space="0" w:color="auto"/>
            <w:left w:val="none" w:sz="0" w:space="0" w:color="auto"/>
            <w:bottom w:val="none" w:sz="0" w:space="0" w:color="auto"/>
            <w:right w:val="none" w:sz="0" w:space="0" w:color="auto"/>
          </w:divBdr>
        </w:div>
        <w:div w:id="1353535368">
          <w:marLeft w:val="0"/>
          <w:marRight w:val="120"/>
          <w:marTop w:val="0"/>
          <w:marBottom w:val="0"/>
          <w:divBdr>
            <w:top w:val="none" w:sz="0" w:space="0" w:color="auto"/>
            <w:left w:val="none" w:sz="0" w:space="0" w:color="auto"/>
            <w:bottom w:val="none" w:sz="0" w:space="0" w:color="auto"/>
            <w:right w:val="none" w:sz="0" w:space="0" w:color="auto"/>
          </w:divBdr>
        </w:div>
        <w:div w:id="1035084898">
          <w:marLeft w:val="0"/>
          <w:marRight w:val="120"/>
          <w:marTop w:val="0"/>
          <w:marBottom w:val="0"/>
          <w:divBdr>
            <w:top w:val="none" w:sz="0" w:space="0" w:color="auto"/>
            <w:left w:val="none" w:sz="0" w:space="0" w:color="auto"/>
            <w:bottom w:val="none" w:sz="0" w:space="0" w:color="auto"/>
            <w:right w:val="none" w:sz="0" w:space="0" w:color="auto"/>
          </w:divBdr>
        </w:div>
        <w:div w:id="1369377329">
          <w:marLeft w:val="0"/>
          <w:marRight w:val="120"/>
          <w:marTop w:val="0"/>
          <w:marBottom w:val="0"/>
          <w:divBdr>
            <w:top w:val="none" w:sz="0" w:space="0" w:color="auto"/>
            <w:left w:val="none" w:sz="0" w:space="0" w:color="auto"/>
            <w:bottom w:val="none" w:sz="0" w:space="0" w:color="auto"/>
            <w:right w:val="none" w:sz="0" w:space="0" w:color="auto"/>
          </w:divBdr>
        </w:div>
        <w:div w:id="235018189">
          <w:marLeft w:val="0"/>
          <w:marRight w:val="120"/>
          <w:marTop w:val="0"/>
          <w:marBottom w:val="0"/>
          <w:divBdr>
            <w:top w:val="none" w:sz="0" w:space="0" w:color="auto"/>
            <w:left w:val="none" w:sz="0" w:space="0" w:color="auto"/>
            <w:bottom w:val="none" w:sz="0" w:space="0" w:color="auto"/>
            <w:right w:val="none" w:sz="0" w:space="0" w:color="auto"/>
          </w:divBdr>
        </w:div>
        <w:div w:id="1658803433">
          <w:marLeft w:val="0"/>
          <w:marRight w:val="120"/>
          <w:marTop w:val="0"/>
          <w:marBottom w:val="120"/>
          <w:divBdr>
            <w:top w:val="none" w:sz="0" w:space="0" w:color="auto"/>
            <w:left w:val="none" w:sz="0" w:space="0" w:color="auto"/>
            <w:bottom w:val="none" w:sz="0" w:space="0" w:color="auto"/>
            <w:right w:val="none" w:sz="0" w:space="0" w:color="auto"/>
          </w:divBdr>
        </w:div>
        <w:div w:id="55010716">
          <w:marLeft w:val="0"/>
          <w:marRight w:val="120"/>
          <w:marTop w:val="0"/>
          <w:marBottom w:val="120"/>
          <w:divBdr>
            <w:top w:val="none" w:sz="0" w:space="0" w:color="auto"/>
            <w:left w:val="none" w:sz="0" w:space="0" w:color="auto"/>
            <w:bottom w:val="none" w:sz="0" w:space="0" w:color="auto"/>
            <w:right w:val="none" w:sz="0" w:space="0" w:color="auto"/>
          </w:divBdr>
        </w:div>
        <w:div w:id="646594166">
          <w:marLeft w:val="0"/>
          <w:marRight w:val="120"/>
          <w:marTop w:val="0"/>
          <w:marBottom w:val="120"/>
          <w:divBdr>
            <w:top w:val="none" w:sz="0" w:space="0" w:color="auto"/>
            <w:left w:val="none" w:sz="0" w:space="0" w:color="auto"/>
            <w:bottom w:val="none" w:sz="0" w:space="0" w:color="auto"/>
            <w:right w:val="none" w:sz="0" w:space="0" w:color="auto"/>
          </w:divBdr>
        </w:div>
        <w:div w:id="1380130642">
          <w:marLeft w:val="0"/>
          <w:marRight w:val="120"/>
          <w:marTop w:val="0"/>
          <w:marBottom w:val="120"/>
          <w:divBdr>
            <w:top w:val="none" w:sz="0" w:space="0" w:color="auto"/>
            <w:left w:val="none" w:sz="0" w:space="0" w:color="auto"/>
            <w:bottom w:val="none" w:sz="0" w:space="0" w:color="auto"/>
            <w:right w:val="none" w:sz="0" w:space="0" w:color="auto"/>
          </w:divBdr>
        </w:div>
        <w:div w:id="416946454">
          <w:marLeft w:val="0"/>
          <w:marRight w:val="120"/>
          <w:marTop w:val="0"/>
          <w:marBottom w:val="120"/>
          <w:divBdr>
            <w:top w:val="none" w:sz="0" w:space="0" w:color="auto"/>
            <w:left w:val="none" w:sz="0" w:space="0" w:color="auto"/>
            <w:bottom w:val="none" w:sz="0" w:space="0" w:color="auto"/>
            <w:right w:val="none" w:sz="0" w:space="0" w:color="auto"/>
          </w:divBdr>
        </w:div>
        <w:div w:id="1791047492">
          <w:marLeft w:val="0"/>
          <w:marRight w:val="120"/>
          <w:marTop w:val="0"/>
          <w:marBottom w:val="120"/>
          <w:divBdr>
            <w:top w:val="none" w:sz="0" w:space="0" w:color="auto"/>
            <w:left w:val="none" w:sz="0" w:space="0" w:color="auto"/>
            <w:bottom w:val="none" w:sz="0" w:space="0" w:color="auto"/>
            <w:right w:val="none" w:sz="0" w:space="0" w:color="auto"/>
          </w:divBdr>
        </w:div>
        <w:div w:id="1215314524">
          <w:marLeft w:val="0"/>
          <w:marRight w:val="120"/>
          <w:marTop w:val="0"/>
          <w:marBottom w:val="0"/>
          <w:divBdr>
            <w:top w:val="none" w:sz="0" w:space="0" w:color="auto"/>
            <w:left w:val="none" w:sz="0" w:space="0" w:color="auto"/>
            <w:bottom w:val="none" w:sz="0" w:space="0" w:color="auto"/>
            <w:right w:val="none" w:sz="0" w:space="0" w:color="auto"/>
          </w:divBdr>
        </w:div>
        <w:div w:id="231628000">
          <w:marLeft w:val="0"/>
          <w:marRight w:val="120"/>
          <w:marTop w:val="0"/>
          <w:marBottom w:val="120"/>
          <w:divBdr>
            <w:top w:val="none" w:sz="0" w:space="0" w:color="auto"/>
            <w:left w:val="none" w:sz="0" w:space="0" w:color="auto"/>
            <w:bottom w:val="none" w:sz="0" w:space="0" w:color="auto"/>
            <w:right w:val="none" w:sz="0" w:space="0" w:color="auto"/>
          </w:divBdr>
        </w:div>
        <w:div w:id="344484169">
          <w:marLeft w:val="0"/>
          <w:marRight w:val="120"/>
          <w:marTop w:val="0"/>
          <w:marBottom w:val="120"/>
          <w:divBdr>
            <w:top w:val="none" w:sz="0" w:space="0" w:color="auto"/>
            <w:left w:val="none" w:sz="0" w:space="0" w:color="auto"/>
            <w:bottom w:val="none" w:sz="0" w:space="0" w:color="auto"/>
            <w:right w:val="none" w:sz="0" w:space="0" w:color="auto"/>
          </w:divBdr>
        </w:div>
        <w:div w:id="955331195">
          <w:marLeft w:val="0"/>
          <w:marRight w:val="120"/>
          <w:marTop w:val="0"/>
          <w:marBottom w:val="120"/>
          <w:divBdr>
            <w:top w:val="none" w:sz="0" w:space="0" w:color="auto"/>
            <w:left w:val="none" w:sz="0" w:space="0" w:color="auto"/>
            <w:bottom w:val="none" w:sz="0" w:space="0" w:color="auto"/>
            <w:right w:val="none" w:sz="0" w:space="0" w:color="auto"/>
          </w:divBdr>
        </w:div>
        <w:div w:id="646326742">
          <w:marLeft w:val="0"/>
          <w:marRight w:val="120"/>
          <w:marTop w:val="0"/>
          <w:marBottom w:val="120"/>
          <w:divBdr>
            <w:top w:val="none" w:sz="0" w:space="0" w:color="auto"/>
            <w:left w:val="none" w:sz="0" w:space="0" w:color="auto"/>
            <w:bottom w:val="none" w:sz="0" w:space="0" w:color="auto"/>
            <w:right w:val="none" w:sz="0" w:space="0" w:color="auto"/>
          </w:divBdr>
        </w:div>
        <w:div w:id="343361688">
          <w:marLeft w:val="0"/>
          <w:marRight w:val="120"/>
          <w:marTop w:val="0"/>
          <w:marBottom w:val="120"/>
          <w:divBdr>
            <w:top w:val="none" w:sz="0" w:space="0" w:color="auto"/>
            <w:left w:val="none" w:sz="0" w:space="0" w:color="auto"/>
            <w:bottom w:val="none" w:sz="0" w:space="0" w:color="auto"/>
            <w:right w:val="none" w:sz="0" w:space="0" w:color="auto"/>
          </w:divBdr>
        </w:div>
        <w:div w:id="167910144">
          <w:marLeft w:val="0"/>
          <w:marRight w:val="120"/>
          <w:marTop w:val="0"/>
          <w:marBottom w:val="120"/>
          <w:divBdr>
            <w:top w:val="none" w:sz="0" w:space="0" w:color="auto"/>
            <w:left w:val="none" w:sz="0" w:space="0" w:color="auto"/>
            <w:bottom w:val="none" w:sz="0" w:space="0" w:color="auto"/>
            <w:right w:val="none" w:sz="0" w:space="0" w:color="auto"/>
          </w:divBdr>
        </w:div>
        <w:div w:id="1846552458">
          <w:marLeft w:val="0"/>
          <w:marRight w:val="120"/>
          <w:marTop w:val="0"/>
          <w:marBottom w:val="120"/>
          <w:divBdr>
            <w:top w:val="none" w:sz="0" w:space="0" w:color="auto"/>
            <w:left w:val="none" w:sz="0" w:space="0" w:color="auto"/>
            <w:bottom w:val="none" w:sz="0" w:space="0" w:color="auto"/>
            <w:right w:val="none" w:sz="0" w:space="0" w:color="auto"/>
          </w:divBdr>
        </w:div>
        <w:div w:id="2078354814">
          <w:marLeft w:val="0"/>
          <w:marRight w:val="120"/>
          <w:marTop w:val="0"/>
          <w:marBottom w:val="120"/>
          <w:divBdr>
            <w:top w:val="none" w:sz="0" w:space="0" w:color="auto"/>
            <w:left w:val="none" w:sz="0" w:space="0" w:color="auto"/>
            <w:bottom w:val="none" w:sz="0" w:space="0" w:color="auto"/>
            <w:right w:val="none" w:sz="0" w:space="0" w:color="auto"/>
          </w:divBdr>
        </w:div>
        <w:div w:id="1076823017">
          <w:marLeft w:val="0"/>
          <w:marRight w:val="120"/>
          <w:marTop w:val="0"/>
          <w:marBottom w:val="120"/>
          <w:divBdr>
            <w:top w:val="none" w:sz="0" w:space="0" w:color="auto"/>
            <w:left w:val="none" w:sz="0" w:space="0" w:color="auto"/>
            <w:bottom w:val="none" w:sz="0" w:space="0" w:color="auto"/>
            <w:right w:val="none" w:sz="0" w:space="0" w:color="auto"/>
          </w:divBdr>
        </w:div>
        <w:div w:id="344284257">
          <w:marLeft w:val="0"/>
          <w:marRight w:val="120"/>
          <w:marTop w:val="0"/>
          <w:marBottom w:val="0"/>
          <w:divBdr>
            <w:top w:val="none" w:sz="0" w:space="0" w:color="auto"/>
            <w:left w:val="none" w:sz="0" w:space="0" w:color="auto"/>
            <w:bottom w:val="none" w:sz="0" w:space="0" w:color="auto"/>
            <w:right w:val="none" w:sz="0" w:space="0" w:color="auto"/>
          </w:divBdr>
        </w:div>
        <w:div w:id="720910472">
          <w:marLeft w:val="0"/>
          <w:marRight w:val="120"/>
          <w:marTop w:val="0"/>
          <w:marBottom w:val="0"/>
          <w:divBdr>
            <w:top w:val="none" w:sz="0" w:space="0" w:color="auto"/>
            <w:left w:val="none" w:sz="0" w:space="0" w:color="auto"/>
            <w:bottom w:val="none" w:sz="0" w:space="0" w:color="auto"/>
            <w:right w:val="none" w:sz="0" w:space="0" w:color="auto"/>
          </w:divBdr>
        </w:div>
        <w:div w:id="1315834315">
          <w:marLeft w:val="0"/>
          <w:marRight w:val="120"/>
          <w:marTop w:val="0"/>
          <w:marBottom w:val="0"/>
          <w:divBdr>
            <w:top w:val="none" w:sz="0" w:space="0" w:color="auto"/>
            <w:left w:val="none" w:sz="0" w:space="0" w:color="auto"/>
            <w:bottom w:val="none" w:sz="0" w:space="0" w:color="auto"/>
            <w:right w:val="none" w:sz="0" w:space="0" w:color="auto"/>
          </w:divBdr>
        </w:div>
        <w:div w:id="1044788687">
          <w:marLeft w:val="0"/>
          <w:marRight w:val="120"/>
          <w:marTop w:val="0"/>
          <w:marBottom w:val="0"/>
          <w:divBdr>
            <w:top w:val="none" w:sz="0" w:space="0" w:color="auto"/>
            <w:left w:val="none" w:sz="0" w:space="0" w:color="auto"/>
            <w:bottom w:val="none" w:sz="0" w:space="0" w:color="auto"/>
            <w:right w:val="none" w:sz="0" w:space="0" w:color="auto"/>
          </w:divBdr>
        </w:div>
        <w:div w:id="1600680998">
          <w:marLeft w:val="0"/>
          <w:marRight w:val="120"/>
          <w:marTop w:val="0"/>
          <w:marBottom w:val="0"/>
          <w:divBdr>
            <w:top w:val="none" w:sz="0" w:space="0" w:color="auto"/>
            <w:left w:val="none" w:sz="0" w:space="0" w:color="auto"/>
            <w:bottom w:val="none" w:sz="0" w:space="0" w:color="auto"/>
            <w:right w:val="none" w:sz="0" w:space="0" w:color="auto"/>
          </w:divBdr>
        </w:div>
        <w:div w:id="1383286606">
          <w:marLeft w:val="0"/>
          <w:marRight w:val="120"/>
          <w:marTop w:val="0"/>
          <w:marBottom w:val="0"/>
          <w:divBdr>
            <w:top w:val="none" w:sz="0" w:space="0" w:color="auto"/>
            <w:left w:val="none" w:sz="0" w:space="0" w:color="auto"/>
            <w:bottom w:val="none" w:sz="0" w:space="0" w:color="auto"/>
            <w:right w:val="none" w:sz="0" w:space="0" w:color="auto"/>
          </w:divBdr>
        </w:div>
        <w:div w:id="26227462">
          <w:marLeft w:val="0"/>
          <w:marRight w:val="120"/>
          <w:marTop w:val="0"/>
          <w:marBottom w:val="0"/>
          <w:divBdr>
            <w:top w:val="none" w:sz="0" w:space="0" w:color="auto"/>
            <w:left w:val="none" w:sz="0" w:space="0" w:color="auto"/>
            <w:bottom w:val="none" w:sz="0" w:space="0" w:color="auto"/>
            <w:right w:val="none" w:sz="0" w:space="0" w:color="auto"/>
          </w:divBdr>
        </w:div>
        <w:div w:id="2099397919">
          <w:marLeft w:val="720"/>
          <w:marRight w:val="120"/>
          <w:marTop w:val="0"/>
          <w:marBottom w:val="0"/>
          <w:divBdr>
            <w:top w:val="none" w:sz="0" w:space="0" w:color="auto"/>
            <w:left w:val="none" w:sz="0" w:space="0" w:color="auto"/>
            <w:bottom w:val="none" w:sz="0" w:space="0" w:color="auto"/>
            <w:right w:val="none" w:sz="0" w:space="0" w:color="auto"/>
          </w:divBdr>
        </w:div>
        <w:div w:id="669914519">
          <w:marLeft w:val="0"/>
          <w:marRight w:val="120"/>
          <w:marTop w:val="0"/>
          <w:marBottom w:val="120"/>
          <w:divBdr>
            <w:top w:val="none" w:sz="0" w:space="0" w:color="auto"/>
            <w:left w:val="none" w:sz="0" w:space="0" w:color="auto"/>
            <w:bottom w:val="none" w:sz="0" w:space="0" w:color="auto"/>
            <w:right w:val="none" w:sz="0" w:space="0" w:color="auto"/>
          </w:divBdr>
        </w:div>
        <w:div w:id="1544364103">
          <w:marLeft w:val="120"/>
          <w:marRight w:val="120"/>
          <w:marTop w:val="0"/>
          <w:marBottom w:val="120"/>
          <w:divBdr>
            <w:top w:val="none" w:sz="0" w:space="0" w:color="auto"/>
            <w:left w:val="none" w:sz="0" w:space="0" w:color="auto"/>
            <w:bottom w:val="none" w:sz="0" w:space="0" w:color="auto"/>
            <w:right w:val="none" w:sz="0" w:space="0" w:color="auto"/>
          </w:divBdr>
        </w:div>
        <w:div w:id="1590197263">
          <w:marLeft w:val="120"/>
          <w:marRight w:val="120"/>
          <w:marTop w:val="0"/>
          <w:marBottom w:val="120"/>
          <w:divBdr>
            <w:top w:val="none" w:sz="0" w:space="0" w:color="auto"/>
            <w:left w:val="none" w:sz="0" w:space="0" w:color="auto"/>
            <w:bottom w:val="none" w:sz="0" w:space="0" w:color="auto"/>
            <w:right w:val="none" w:sz="0" w:space="0" w:color="auto"/>
          </w:divBdr>
        </w:div>
        <w:div w:id="1795907434">
          <w:marLeft w:val="120"/>
          <w:marRight w:val="120"/>
          <w:marTop w:val="0"/>
          <w:marBottom w:val="120"/>
          <w:divBdr>
            <w:top w:val="none" w:sz="0" w:space="0" w:color="auto"/>
            <w:left w:val="none" w:sz="0" w:space="0" w:color="auto"/>
            <w:bottom w:val="none" w:sz="0" w:space="0" w:color="auto"/>
            <w:right w:val="none" w:sz="0" w:space="0" w:color="auto"/>
          </w:divBdr>
        </w:div>
        <w:div w:id="44724784">
          <w:marLeft w:val="120"/>
          <w:marRight w:val="1460"/>
          <w:marTop w:val="0"/>
          <w:marBottom w:val="120"/>
          <w:divBdr>
            <w:top w:val="none" w:sz="0" w:space="0" w:color="auto"/>
            <w:left w:val="none" w:sz="0" w:space="0" w:color="auto"/>
            <w:bottom w:val="none" w:sz="0" w:space="0" w:color="auto"/>
            <w:right w:val="none" w:sz="0" w:space="0" w:color="auto"/>
          </w:divBdr>
        </w:div>
        <w:div w:id="1370833318">
          <w:marLeft w:val="0"/>
          <w:marRight w:val="0"/>
          <w:marTop w:val="0"/>
          <w:marBottom w:val="0"/>
          <w:divBdr>
            <w:top w:val="none" w:sz="0" w:space="0" w:color="auto"/>
            <w:left w:val="none" w:sz="0" w:space="0" w:color="auto"/>
            <w:bottom w:val="none" w:sz="0" w:space="0" w:color="auto"/>
            <w:right w:val="none" w:sz="0" w:space="0" w:color="auto"/>
          </w:divBdr>
        </w:div>
      </w:divsChild>
    </w:div>
    <w:div w:id="311299786">
      <w:bodyDiv w:val="1"/>
      <w:marLeft w:val="0"/>
      <w:marRight w:val="0"/>
      <w:marTop w:val="0"/>
      <w:marBottom w:val="0"/>
      <w:divBdr>
        <w:top w:val="none" w:sz="0" w:space="0" w:color="auto"/>
        <w:left w:val="none" w:sz="0" w:space="0" w:color="auto"/>
        <w:bottom w:val="none" w:sz="0" w:space="0" w:color="auto"/>
        <w:right w:val="none" w:sz="0" w:space="0" w:color="auto"/>
      </w:divBdr>
    </w:div>
    <w:div w:id="349185981">
      <w:bodyDiv w:val="1"/>
      <w:marLeft w:val="0"/>
      <w:marRight w:val="0"/>
      <w:marTop w:val="0"/>
      <w:marBottom w:val="0"/>
      <w:divBdr>
        <w:top w:val="none" w:sz="0" w:space="0" w:color="auto"/>
        <w:left w:val="none" w:sz="0" w:space="0" w:color="auto"/>
        <w:bottom w:val="none" w:sz="0" w:space="0" w:color="auto"/>
        <w:right w:val="none" w:sz="0" w:space="0" w:color="auto"/>
      </w:divBdr>
    </w:div>
    <w:div w:id="400981477">
      <w:bodyDiv w:val="1"/>
      <w:marLeft w:val="0"/>
      <w:marRight w:val="0"/>
      <w:marTop w:val="0"/>
      <w:marBottom w:val="0"/>
      <w:divBdr>
        <w:top w:val="none" w:sz="0" w:space="0" w:color="auto"/>
        <w:left w:val="none" w:sz="0" w:space="0" w:color="auto"/>
        <w:bottom w:val="none" w:sz="0" w:space="0" w:color="auto"/>
        <w:right w:val="none" w:sz="0" w:space="0" w:color="auto"/>
      </w:divBdr>
    </w:div>
    <w:div w:id="505554783">
      <w:bodyDiv w:val="1"/>
      <w:marLeft w:val="0"/>
      <w:marRight w:val="0"/>
      <w:marTop w:val="0"/>
      <w:marBottom w:val="0"/>
      <w:divBdr>
        <w:top w:val="none" w:sz="0" w:space="0" w:color="auto"/>
        <w:left w:val="none" w:sz="0" w:space="0" w:color="auto"/>
        <w:bottom w:val="none" w:sz="0" w:space="0" w:color="auto"/>
        <w:right w:val="none" w:sz="0" w:space="0" w:color="auto"/>
      </w:divBdr>
    </w:div>
    <w:div w:id="507448594">
      <w:bodyDiv w:val="1"/>
      <w:marLeft w:val="0"/>
      <w:marRight w:val="0"/>
      <w:marTop w:val="0"/>
      <w:marBottom w:val="0"/>
      <w:divBdr>
        <w:top w:val="none" w:sz="0" w:space="0" w:color="auto"/>
        <w:left w:val="none" w:sz="0" w:space="0" w:color="auto"/>
        <w:bottom w:val="none" w:sz="0" w:space="0" w:color="auto"/>
        <w:right w:val="none" w:sz="0" w:space="0" w:color="auto"/>
      </w:divBdr>
    </w:div>
    <w:div w:id="518156240">
      <w:bodyDiv w:val="1"/>
      <w:marLeft w:val="0"/>
      <w:marRight w:val="0"/>
      <w:marTop w:val="0"/>
      <w:marBottom w:val="0"/>
      <w:divBdr>
        <w:top w:val="none" w:sz="0" w:space="0" w:color="auto"/>
        <w:left w:val="none" w:sz="0" w:space="0" w:color="auto"/>
        <w:bottom w:val="none" w:sz="0" w:space="0" w:color="auto"/>
        <w:right w:val="none" w:sz="0" w:space="0" w:color="auto"/>
      </w:divBdr>
    </w:div>
    <w:div w:id="557715460">
      <w:bodyDiv w:val="1"/>
      <w:marLeft w:val="0"/>
      <w:marRight w:val="0"/>
      <w:marTop w:val="0"/>
      <w:marBottom w:val="0"/>
      <w:divBdr>
        <w:top w:val="none" w:sz="0" w:space="0" w:color="auto"/>
        <w:left w:val="none" w:sz="0" w:space="0" w:color="auto"/>
        <w:bottom w:val="none" w:sz="0" w:space="0" w:color="auto"/>
        <w:right w:val="none" w:sz="0" w:space="0" w:color="auto"/>
      </w:divBdr>
    </w:div>
    <w:div w:id="578684160">
      <w:bodyDiv w:val="1"/>
      <w:marLeft w:val="0"/>
      <w:marRight w:val="0"/>
      <w:marTop w:val="0"/>
      <w:marBottom w:val="0"/>
      <w:divBdr>
        <w:top w:val="none" w:sz="0" w:space="0" w:color="auto"/>
        <w:left w:val="none" w:sz="0" w:space="0" w:color="auto"/>
        <w:bottom w:val="none" w:sz="0" w:space="0" w:color="auto"/>
        <w:right w:val="none" w:sz="0" w:space="0" w:color="auto"/>
      </w:divBdr>
    </w:div>
    <w:div w:id="791360258">
      <w:bodyDiv w:val="1"/>
      <w:marLeft w:val="0"/>
      <w:marRight w:val="0"/>
      <w:marTop w:val="0"/>
      <w:marBottom w:val="0"/>
      <w:divBdr>
        <w:top w:val="none" w:sz="0" w:space="0" w:color="auto"/>
        <w:left w:val="none" w:sz="0" w:space="0" w:color="auto"/>
        <w:bottom w:val="none" w:sz="0" w:space="0" w:color="auto"/>
        <w:right w:val="none" w:sz="0" w:space="0" w:color="auto"/>
      </w:divBdr>
    </w:div>
    <w:div w:id="886336132">
      <w:bodyDiv w:val="1"/>
      <w:marLeft w:val="0"/>
      <w:marRight w:val="0"/>
      <w:marTop w:val="0"/>
      <w:marBottom w:val="0"/>
      <w:divBdr>
        <w:top w:val="none" w:sz="0" w:space="0" w:color="auto"/>
        <w:left w:val="none" w:sz="0" w:space="0" w:color="auto"/>
        <w:bottom w:val="none" w:sz="0" w:space="0" w:color="auto"/>
        <w:right w:val="none" w:sz="0" w:space="0" w:color="auto"/>
      </w:divBdr>
      <w:divsChild>
        <w:div w:id="1735737944">
          <w:marLeft w:val="0"/>
          <w:marRight w:val="0"/>
          <w:marTop w:val="105"/>
          <w:marBottom w:val="30"/>
          <w:divBdr>
            <w:top w:val="none" w:sz="0" w:space="0" w:color="auto"/>
            <w:left w:val="none" w:sz="0" w:space="0" w:color="auto"/>
            <w:bottom w:val="none" w:sz="0" w:space="0" w:color="auto"/>
            <w:right w:val="none" w:sz="0" w:space="0" w:color="auto"/>
          </w:divBdr>
          <w:divsChild>
            <w:div w:id="1812669101">
              <w:marLeft w:val="0"/>
              <w:marRight w:val="0"/>
              <w:marTop w:val="0"/>
              <w:marBottom w:val="0"/>
              <w:divBdr>
                <w:top w:val="none" w:sz="0" w:space="0" w:color="auto"/>
                <w:left w:val="none" w:sz="0" w:space="0" w:color="auto"/>
                <w:bottom w:val="none" w:sz="0" w:space="0" w:color="auto"/>
                <w:right w:val="none" w:sz="0" w:space="0" w:color="auto"/>
              </w:divBdr>
              <w:divsChild>
                <w:div w:id="165479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965252">
          <w:marLeft w:val="0"/>
          <w:marRight w:val="0"/>
          <w:marTop w:val="0"/>
          <w:marBottom w:val="0"/>
          <w:divBdr>
            <w:top w:val="none" w:sz="0" w:space="0" w:color="auto"/>
            <w:left w:val="none" w:sz="0" w:space="0" w:color="auto"/>
            <w:bottom w:val="none" w:sz="0" w:space="0" w:color="auto"/>
            <w:right w:val="none" w:sz="0" w:space="0" w:color="auto"/>
          </w:divBdr>
          <w:divsChild>
            <w:div w:id="567346902">
              <w:marLeft w:val="0"/>
              <w:marRight w:val="0"/>
              <w:marTop w:val="0"/>
              <w:marBottom w:val="0"/>
              <w:divBdr>
                <w:top w:val="none" w:sz="0" w:space="0" w:color="auto"/>
                <w:left w:val="none" w:sz="0" w:space="0" w:color="auto"/>
                <w:bottom w:val="none" w:sz="0" w:space="0" w:color="auto"/>
                <w:right w:val="none" w:sz="0" w:space="0" w:color="auto"/>
              </w:divBdr>
              <w:divsChild>
                <w:div w:id="17778924">
                  <w:marLeft w:val="60"/>
                  <w:marRight w:val="0"/>
                  <w:marTop w:val="0"/>
                  <w:marBottom w:val="0"/>
                  <w:divBdr>
                    <w:top w:val="none" w:sz="0" w:space="0" w:color="auto"/>
                    <w:left w:val="none" w:sz="0" w:space="0" w:color="auto"/>
                    <w:bottom w:val="none" w:sz="0" w:space="0" w:color="auto"/>
                    <w:right w:val="none" w:sz="0" w:space="0" w:color="auto"/>
                  </w:divBdr>
                  <w:divsChild>
                    <w:div w:id="1589242">
                      <w:marLeft w:val="0"/>
                      <w:marRight w:val="0"/>
                      <w:marTop w:val="0"/>
                      <w:marBottom w:val="120"/>
                      <w:divBdr>
                        <w:top w:val="single" w:sz="6" w:space="0" w:color="A0A0A0"/>
                        <w:left w:val="single" w:sz="6" w:space="0" w:color="B9B9B9"/>
                        <w:bottom w:val="single" w:sz="6" w:space="0" w:color="B9B9B9"/>
                        <w:right w:val="single" w:sz="6" w:space="0" w:color="B9B9B9"/>
                      </w:divBdr>
                      <w:divsChild>
                        <w:div w:id="128117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389911">
              <w:marLeft w:val="0"/>
              <w:marRight w:val="0"/>
              <w:marTop w:val="0"/>
              <w:marBottom w:val="0"/>
              <w:divBdr>
                <w:top w:val="none" w:sz="0" w:space="0" w:color="auto"/>
                <w:left w:val="none" w:sz="0" w:space="0" w:color="auto"/>
                <w:bottom w:val="none" w:sz="0" w:space="0" w:color="auto"/>
                <w:right w:val="none" w:sz="0" w:space="0" w:color="auto"/>
              </w:divBdr>
              <w:divsChild>
                <w:div w:id="357707815">
                  <w:marLeft w:val="0"/>
                  <w:marRight w:val="60"/>
                  <w:marTop w:val="0"/>
                  <w:marBottom w:val="0"/>
                  <w:divBdr>
                    <w:top w:val="none" w:sz="0" w:space="0" w:color="auto"/>
                    <w:left w:val="none" w:sz="0" w:space="0" w:color="auto"/>
                    <w:bottom w:val="none" w:sz="0" w:space="0" w:color="auto"/>
                    <w:right w:val="none" w:sz="0" w:space="0" w:color="auto"/>
                  </w:divBdr>
                  <w:divsChild>
                    <w:div w:id="595133347">
                      <w:marLeft w:val="0"/>
                      <w:marRight w:val="0"/>
                      <w:marTop w:val="0"/>
                      <w:marBottom w:val="0"/>
                      <w:divBdr>
                        <w:top w:val="none" w:sz="0" w:space="0" w:color="auto"/>
                        <w:left w:val="none" w:sz="0" w:space="0" w:color="auto"/>
                        <w:bottom w:val="none" w:sz="0" w:space="0" w:color="auto"/>
                        <w:right w:val="none" w:sz="0" w:space="0" w:color="auto"/>
                      </w:divBdr>
                      <w:divsChild>
                        <w:div w:id="1776635036">
                          <w:marLeft w:val="0"/>
                          <w:marRight w:val="0"/>
                          <w:marTop w:val="0"/>
                          <w:marBottom w:val="750"/>
                          <w:divBdr>
                            <w:top w:val="single" w:sz="6" w:space="0" w:color="F5F5F5"/>
                            <w:left w:val="single" w:sz="6" w:space="0" w:color="F5F5F5"/>
                            <w:bottom w:val="single" w:sz="6" w:space="0" w:color="F5F5F5"/>
                            <w:right w:val="single" w:sz="6" w:space="0" w:color="F5F5F5"/>
                          </w:divBdr>
                          <w:divsChild>
                            <w:div w:id="485901099">
                              <w:marLeft w:val="0"/>
                              <w:marRight w:val="0"/>
                              <w:marTop w:val="0"/>
                              <w:marBottom w:val="0"/>
                              <w:divBdr>
                                <w:top w:val="none" w:sz="0" w:space="0" w:color="auto"/>
                                <w:left w:val="none" w:sz="0" w:space="0" w:color="auto"/>
                                <w:bottom w:val="none" w:sz="0" w:space="0" w:color="auto"/>
                                <w:right w:val="none" w:sz="0" w:space="0" w:color="auto"/>
                              </w:divBdr>
                              <w:divsChild>
                                <w:div w:id="148878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5021166">
      <w:bodyDiv w:val="1"/>
      <w:marLeft w:val="0"/>
      <w:marRight w:val="0"/>
      <w:marTop w:val="0"/>
      <w:marBottom w:val="0"/>
      <w:divBdr>
        <w:top w:val="none" w:sz="0" w:space="0" w:color="auto"/>
        <w:left w:val="none" w:sz="0" w:space="0" w:color="auto"/>
        <w:bottom w:val="none" w:sz="0" w:space="0" w:color="auto"/>
        <w:right w:val="none" w:sz="0" w:space="0" w:color="auto"/>
      </w:divBdr>
    </w:div>
    <w:div w:id="958994565">
      <w:bodyDiv w:val="1"/>
      <w:marLeft w:val="0"/>
      <w:marRight w:val="0"/>
      <w:marTop w:val="0"/>
      <w:marBottom w:val="0"/>
      <w:divBdr>
        <w:top w:val="none" w:sz="0" w:space="0" w:color="auto"/>
        <w:left w:val="none" w:sz="0" w:space="0" w:color="auto"/>
        <w:bottom w:val="none" w:sz="0" w:space="0" w:color="auto"/>
        <w:right w:val="none" w:sz="0" w:space="0" w:color="auto"/>
      </w:divBdr>
    </w:div>
    <w:div w:id="1025181359">
      <w:bodyDiv w:val="1"/>
      <w:marLeft w:val="0"/>
      <w:marRight w:val="0"/>
      <w:marTop w:val="0"/>
      <w:marBottom w:val="0"/>
      <w:divBdr>
        <w:top w:val="none" w:sz="0" w:space="0" w:color="auto"/>
        <w:left w:val="none" w:sz="0" w:space="0" w:color="auto"/>
        <w:bottom w:val="none" w:sz="0" w:space="0" w:color="auto"/>
        <w:right w:val="none" w:sz="0" w:space="0" w:color="auto"/>
      </w:divBdr>
    </w:div>
    <w:div w:id="1047876472">
      <w:bodyDiv w:val="1"/>
      <w:marLeft w:val="0"/>
      <w:marRight w:val="0"/>
      <w:marTop w:val="0"/>
      <w:marBottom w:val="0"/>
      <w:divBdr>
        <w:top w:val="none" w:sz="0" w:space="0" w:color="auto"/>
        <w:left w:val="none" w:sz="0" w:space="0" w:color="auto"/>
        <w:bottom w:val="none" w:sz="0" w:space="0" w:color="auto"/>
        <w:right w:val="none" w:sz="0" w:space="0" w:color="auto"/>
      </w:divBdr>
    </w:div>
    <w:div w:id="1066151296">
      <w:bodyDiv w:val="1"/>
      <w:marLeft w:val="0"/>
      <w:marRight w:val="0"/>
      <w:marTop w:val="0"/>
      <w:marBottom w:val="0"/>
      <w:divBdr>
        <w:top w:val="none" w:sz="0" w:space="0" w:color="auto"/>
        <w:left w:val="none" w:sz="0" w:space="0" w:color="auto"/>
        <w:bottom w:val="none" w:sz="0" w:space="0" w:color="auto"/>
        <w:right w:val="none" w:sz="0" w:space="0" w:color="auto"/>
      </w:divBdr>
    </w:div>
    <w:div w:id="1174952292">
      <w:bodyDiv w:val="1"/>
      <w:marLeft w:val="0"/>
      <w:marRight w:val="0"/>
      <w:marTop w:val="0"/>
      <w:marBottom w:val="0"/>
      <w:divBdr>
        <w:top w:val="none" w:sz="0" w:space="0" w:color="auto"/>
        <w:left w:val="none" w:sz="0" w:space="0" w:color="auto"/>
        <w:bottom w:val="none" w:sz="0" w:space="0" w:color="auto"/>
        <w:right w:val="none" w:sz="0" w:space="0" w:color="auto"/>
      </w:divBdr>
    </w:div>
    <w:div w:id="1205097281">
      <w:bodyDiv w:val="1"/>
      <w:marLeft w:val="0"/>
      <w:marRight w:val="0"/>
      <w:marTop w:val="0"/>
      <w:marBottom w:val="0"/>
      <w:divBdr>
        <w:top w:val="none" w:sz="0" w:space="0" w:color="auto"/>
        <w:left w:val="none" w:sz="0" w:space="0" w:color="auto"/>
        <w:bottom w:val="none" w:sz="0" w:space="0" w:color="auto"/>
        <w:right w:val="none" w:sz="0" w:space="0" w:color="auto"/>
      </w:divBdr>
    </w:div>
    <w:div w:id="1208642654">
      <w:bodyDiv w:val="1"/>
      <w:marLeft w:val="0"/>
      <w:marRight w:val="0"/>
      <w:marTop w:val="0"/>
      <w:marBottom w:val="0"/>
      <w:divBdr>
        <w:top w:val="none" w:sz="0" w:space="0" w:color="auto"/>
        <w:left w:val="none" w:sz="0" w:space="0" w:color="auto"/>
        <w:bottom w:val="none" w:sz="0" w:space="0" w:color="auto"/>
        <w:right w:val="none" w:sz="0" w:space="0" w:color="auto"/>
      </w:divBdr>
    </w:div>
    <w:div w:id="1237519157">
      <w:bodyDiv w:val="1"/>
      <w:marLeft w:val="0"/>
      <w:marRight w:val="0"/>
      <w:marTop w:val="0"/>
      <w:marBottom w:val="0"/>
      <w:divBdr>
        <w:top w:val="none" w:sz="0" w:space="0" w:color="auto"/>
        <w:left w:val="none" w:sz="0" w:space="0" w:color="auto"/>
        <w:bottom w:val="none" w:sz="0" w:space="0" w:color="auto"/>
        <w:right w:val="none" w:sz="0" w:space="0" w:color="auto"/>
      </w:divBdr>
    </w:div>
    <w:div w:id="1272010747">
      <w:bodyDiv w:val="1"/>
      <w:marLeft w:val="0"/>
      <w:marRight w:val="0"/>
      <w:marTop w:val="0"/>
      <w:marBottom w:val="0"/>
      <w:divBdr>
        <w:top w:val="none" w:sz="0" w:space="0" w:color="auto"/>
        <w:left w:val="none" w:sz="0" w:space="0" w:color="auto"/>
        <w:bottom w:val="none" w:sz="0" w:space="0" w:color="auto"/>
        <w:right w:val="none" w:sz="0" w:space="0" w:color="auto"/>
      </w:divBdr>
    </w:div>
    <w:div w:id="1299067132">
      <w:bodyDiv w:val="1"/>
      <w:marLeft w:val="0"/>
      <w:marRight w:val="0"/>
      <w:marTop w:val="0"/>
      <w:marBottom w:val="0"/>
      <w:divBdr>
        <w:top w:val="none" w:sz="0" w:space="0" w:color="auto"/>
        <w:left w:val="none" w:sz="0" w:space="0" w:color="auto"/>
        <w:bottom w:val="none" w:sz="0" w:space="0" w:color="auto"/>
        <w:right w:val="none" w:sz="0" w:space="0" w:color="auto"/>
      </w:divBdr>
    </w:div>
    <w:div w:id="1360935473">
      <w:bodyDiv w:val="1"/>
      <w:marLeft w:val="0"/>
      <w:marRight w:val="0"/>
      <w:marTop w:val="0"/>
      <w:marBottom w:val="0"/>
      <w:divBdr>
        <w:top w:val="none" w:sz="0" w:space="0" w:color="auto"/>
        <w:left w:val="none" w:sz="0" w:space="0" w:color="auto"/>
        <w:bottom w:val="none" w:sz="0" w:space="0" w:color="auto"/>
        <w:right w:val="none" w:sz="0" w:space="0" w:color="auto"/>
      </w:divBdr>
    </w:div>
    <w:div w:id="1639796235">
      <w:bodyDiv w:val="1"/>
      <w:marLeft w:val="0"/>
      <w:marRight w:val="0"/>
      <w:marTop w:val="0"/>
      <w:marBottom w:val="0"/>
      <w:divBdr>
        <w:top w:val="none" w:sz="0" w:space="0" w:color="auto"/>
        <w:left w:val="none" w:sz="0" w:space="0" w:color="auto"/>
        <w:bottom w:val="none" w:sz="0" w:space="0" w:color="auto"/>
        <w:right w:val="none" w:sz="0" w:space="0" w:color="auto"/>
      </w:divBdr>
      <w:divsChild>
        <w:div w:id="707529182">
          <w:marLeft w:val="0"/>
          <w:marRight w:val="0"/>
          <w:marTop w:val="105"/>
          <w:marBottom w:val="30"/>
          <w:divBdr>
            <w:top w:val="none" w:sz="0" w:space="0" w:color="auto"/>
            <w:left w:val="none" w:sz="0" w:space="0" w:color="auto"/>
            <w:bottom w:val="none" w:sz="0" w:space="0" w:color="auto"/>
            <w:right w:val="none" w:sz="0" w:space="0" w:color="auto"/>
          </w:divBdr>
          <w:divsChild>
            <w:div w:id="1502504942">
              <w:marLeft w:val="0"/>
              <w:marRight w:val="0"/>
              <w:marTop w:val="0"/>
              <w:marBottom w:val="0"/>
              <w:divBdr>
                <w:top w:val="none" w:sz="0" w:space="0" w:color="auto"/>
                <w:left w:val="none" w:sz="0" w:space="0" w:color="auto"/>
                <w:bottom w:val="none" w:sz="0" w:space="0" w:color="auto"/>
                <w:right w:val="none" w:sz="0" w:space="0" w:color="auto"/>
              </w:divBdr>
              <w:divsChild>
                <w:div w:id="210587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380015">
          <w:marLeft w:val="0"/>
          <w:marRight w:val="0"/>
          <w:marTop w:val="0"/>
          <w:marBottom w:val="0"/>
          <w:divBdr>
            <w:top w:val="none" w:sz="0" w:space="0" w:color="auto"/>
            <w:left w:val="none" w:sz="0" w:space="0" w:color="auto"/>
            <w:bottom w:val="none" w:sz="0" w:space="0" w:color="auto"/>
            <w:right w:val="none" w:sz="0" w:space="0" w:color="auto"/>
          </w:divBdr>
          <w:divsChild>
            <w:div w:id="859197612">
              <w:marLeft w:val="0"/>
              <w:marRight w:val="0"/>
              <w:marTop w:val="0"/>
              <w:marBottom w:val="0"/>
              <w:divBdr>
                <w:top w:val="none" w:sz="0" w:space="0" w:color="auto"/>
                <w:left w:val="none" w:sz="0" w:space="0" w:color="auto"/>
                <w:bottom w:val="none" w:sz="0" w:space="0" w:color="auto"/>
                <w:right w:val="none" w:sz="0" w:space="0" w:color="auto"/>
              </w:divBdr>
              <w:divsChild>
                <w:div w:id="454720352">
                  <w:marLeft w:val="60"/>
                  <w:marRight w:val="0"/>
                  <w:marTop w:val="0"/>
                  <w:marBottom w:val="0"/>
                  <w:divBdr>
                    <w:top w:val="none" w:sz="0" w:space="0" w:color="auto"/>
                    <w:left w:val="none" w:sz="0" w:space="0" w:color="auto"/>
                    <w:bottom w:val="none" w:sz="0" w:space="0" w:color="auto"/>
                    <w:right w:val="none" w:sz="0" w:space="0" w:color="auto"/>
                  </w:divBdr>
                  <w:divsChild>
                    <w:div w:id="2145081424">
                      <w:marLeft w:val="0"/>
                      <w:marRight w:val="0"/>
                      <w:marTop w:val="0"/>
                      <w:marBottom w:val="120"/>
                      <w:divBdr>
                        <w:top w:val="single" w:sz="6" w:space="0" w:color="A0A0A0"/>
                        <w:left w:val="single" w:sz="6" w:space="0" w:color="B9B9B9"/>
                        <w:bottom w:val="single" w:sz="6" w:space="0" w:color="B9B9B9"/>
                        <w:right w:val="single" w:sz="6" w:space="0" w:color="B9B9B9"/>
                      </w:divBdr>
                      <w:divsChild>
                        <w:div w:id="11124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219834">
              <w:marLeft w:val="0"/>
              <w:marRight w:val="0"/>
              <w:marTop w:val="0"/>
              <w:marBottom w:val="0"/>
              <w:divBdr>
                <w:top w:val="none" w:sz="0" w:space="0" w:color="auto"/>
                <w:left w:val="none" w:sz="0" w:space="0" w:color="auto"/>
                <w:bottom w:val="none" w:sz="0" w:space="0" w:color="auto"/>
                <w:right w:val="none" w:sz="0" w:space="0" w:color="auto"/>
              </w:divBdr>
              <w:divsChild>
                <w:div w:id="1921062511">
                  <w:marLeft w:val="0"/>
                  <w:marRight w:val="60"/>
                  <w:marTop w:val="0"/>
                  <w:marBottom w:val="0"/>
                  <w:divBdr>
                    <w:top w:val="none" w:sz="0" w:space="0" w:color="auto"/>
                    <w:left w:val="none" w:sz="0" w:space="0" w:color="auto"/>
                    <w:bottom w:val="none" w:sz="0" w:space="0" w:color="auto"/>
                    <w:right w:val="none" w:sz="0" w:space="0" w:color="auto"/>
                  </w:divBdr>
                  <w:divsChild>
                    <w:div w:id="1430003050">
                      <w:marLeft w:val="0"/>
                      <w:marRight w:val="0"/>
                      <w:marTop w:val="0"/>
                      <w:marBottom w:val="0"/>
                      <w:divBdr>
                        <w:top w:val="none" w:sz="0" w:space="0" w:color="auto"/>
                        <w:left w:val="none" w:sz="0" w:space="0" w:color="auto"/>
                        <w:bottom w:val="none" w:sz="0" w:space="0" w:color="auto"/>
                        <w:right w:val="none" w:sz="0" w:space="0" w:color="auto"/>
                      </w:divBdr>
                      <w:divsChild>
                        <w:div w:id="1448963916">
                          <w:marLeft w:val="0"/>
                          <w:marRight w:val="0"/>
                          <w:marTop w:val="0"/>
                          <w:marBottom w:val="750"/>
                          <w:divBdr>
                            <w:top w:val="single" w:sz="6" w:space="0" w:color="F5F5F5"/>
                            <w:left w:val="single" w:sz="6" w:space="0" w:color="F5F5F5"/>
                            <w:bottom w:val="single" w:sz="6" w:space="0" w:color="F5F5F5"/>
                            <w:right w:val="single" w:sz="6" w:space="0" w:color="F5F5F5"/>
                          </w:divBdr>
                          <w:divsChild>
                            <w:div w:id="378624746">
                              <w:marLeft w:val="0"/>
                              <w:marRight w:val="0"/>
                              <w:marTop w:val="0"/>
                              <w:marBottom w:val="0"/>
                              <w:divBdr>
                                <w:top w:val="none" w:sz="0" w:space="0" w:color="auto"/>
                                <w:left w:val="none" w:sz="0" w:space="0" w:color="auto"/>
                                <w:bottom w:val="none" w:sz="0" w:space="0" w:color="auto"/>
                                <w:right w:val="none" w:sz="0" w:space="0" w:color="auto"/>
                              </w:divBdr>
                              <w:divsChild>
                                <w:div w:id="187368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8260758">
      <w:bodyDiv w:val="1"/>
      <w:marLeft w:val="0"/>
      <w:marRight w:val="0"/>
      <w:marTop w:val="0"/>
      <w:marBottom w:val="0"/>
      <w:divBdr>
        <w:top w:val="none" w:sz="0" w:space="0" w:color="auto"/>
        <w:left w:val="none" w:sz="0" w:space="0" w:color="auto"/>
        <w:bottom w:val="none" w:sz="0" w:space="0" w:color="auto"/>
        <w:right w:val="none" w:sz="0" w:space="0" w:color="auto"/>
      </w:divBdr>
    </w:div>
    <w:div w:id="2029521253">
      <w:bodyDiv w:val="1"/>
      <w:marLeft w:val="0"/>
      <w:marRight w:val="0"/>
      <w:marTop w:val="0"/>
      <w:marBottom w:val="0"/>
      <w:divBdr>
        <w:top w:val="none" w:sz="0" w:space="0" w:color="auto"/>
        <w:left w:val="none" w:sz="0" w:space="0" w:color="auto"/>
        <w:bottom w:val="none" w:sz="0" w:space="0" w:color="auto"/>
        <w:right w:val="none" w:sz="0" w:space="0" w:color="auto"/>
      </w:divBdr>
    </w:div>
    <w:div w:id="20911510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png"/><Relationship Id="rId18" Type="http://schemas.openxmlformats.org/officeDocument/2006/relationships/oleObject" Target="embeddings/oleObject4.bin"/><Relationship Id="rId26" Type="http://schemas.openxmlformats.org/officeDocument/2006/relationships/oleObject" Target="embeddings/oleObject7.bin"/><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5.png"/><Relationship Id="rId25" Type="http://schemas.openxmlformats.org/officeDocument/2006/relationships/image" Target="media/image10.pn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9.png"/><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8.png"/><Relationship Id="rId28" Type="http://schemas.openxmlformats.org/officeDocument/2006/relationships/oleObject" Target="embeddings/oleObject8.bin"/><Relationship Id="rId36" Type="http://schemas.microsoft.com/office/2011/relationships/people" Target="people.xml"/><Relationship Id="rId10" Type="http://schemas.microsoft.com/office/2011/relationships/commentsExtended" Target="commentsExtended.xml"/><Relationship Id="rId19" Type="http://schemas.openxmlformats.org/officeDocument/2006/relationships/image" Target="media/image6.png"/><Relationship Id="rId31" Type="http://schemas.openxmlformats.org/officeDocument/2006/relationships/oleObject" Target="embeddings/oleObject9.bin"/><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1.png"/><Relationship Id="rId30" Type="http://schemas.openxmlformats.org/officeDocument/2006/relationships/image" Target="media/image13.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15BDB1-F624-497C-B228-B860A13C7B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17</Pages>
  <Words>4303</Words>
  <Characters>24529</Characters>
  <Application>Microsoft Office Word</Application>
  <DocSecurity>0</DocSecurity>
  <Lines>204</Lines>
  <Paragraphs>57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Speech Training System for Hearing Impaired</vt:lpstr>
      <vt:lpstr>Speech Training System for Hearing Impaired</vt:lpstr>
    </vt:vector>
  </TitlesOfParts>
  <Company/>
  <LinksUpToDate>false</LinksUpToDate>
  <CharactersWithSpaces>28775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Speech Training System for Hearing Impaired</dc:title>
  <dc:creator>Orly</dc:creator>
  <cp:lastModifiedBy>Ahmad Mnasra</cp:lastModifiedBy>
  <cp:revision>15</cp:revision>
  <cp:lastPrinted>2016-11-30T12:54:00Z</cp:lastPrinted>
  <dcterms:created xsi:type="dcterms:W3CDTF">2016-12-20T13:59:00Z</dcterms:created>
  <dcterms:modified xsi:type="dcterms:W3CDTF">2016-12-22T09:38:00Z</dcterms:modified>
</cp:coreProperties>
</file>