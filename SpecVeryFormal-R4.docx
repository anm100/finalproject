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A8FB2" w14:textId="77777777" w:rsidR="00B66735" w:rsidRDefault="00CF6F20" w:rsidP="00D42569">
      <w:pPr>
        <w:spacing w:after="0" w:line="22" w:lineRule="atLeast"/>
        <w:ind w:left="2791" w:right="0" w:firstLine="0"/>
        <w:jc w:val="left"/>
      </w:pPr>
      <w:r>
        <w:rPr>
          <w:noProof/>
        </w:rPr>
        <w:drawing>
          <wp:inline distT="0" distB="0" distL="0" distR="0" wp14:anchorId="60DE0417" wp14:editId="404FC045">
            <wp:extent cx="1568196" cy="551688"/>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9"/>
                    <a:stretch>
                      <a:fillRect/>
                    </a:stretch>
                  </pic:blipFill>
                  <pic:spPr>
                    <a:xfrm>
                      <a:off x="0" y="0"/>
                      <a:ext cx="1568196" cy="551688"/>
                    </a:xfrm>
                    <a:prstGeom prst="rect">
                      <a:avLst/>
                    </a:prstGeom>
                  </pic:spPr>
                </pic:pic>
              </a:graphicData>
            </a:graphic>
          </wp:inline>
        </w:drawing>
      </w:r>
    </w:p>
    <w:p w14:paraId="55675EE7" w14:textId="77777777" w:rsidR="00B66735" w:rsidRDefault="00CF6F20" w:rsidP="00D42569">
      <w:pPr>
        <w:spacing w:after="0" w:line="22" w:lineRule="atLeast"/>
        <w:ind w:left="1366" w:right="4620" w:firstLine="0"/>
        <w:jc w:val="left"/>
      </w:pPr>
      <w:r>
        <w:rPr>
          <w:rFonts w:ascii="Arial" w:eastAsia="Arial" w:hAnsi="Arial" w:cs="Arial"/>
          <w:sz w:val="24"/>
        </w:rPr>
        <w:t xml:space="preserve"> </w:t>
      </w:r>
    </w:p>
    <w:p w14:paraId="79B0A971" w14:textId="77777777" w:rsidR="00B66735" w:rsidRDefault="00CF6F20" w:rsidP="00D42569">
      <w:pPr>
        <w:spacing w:after="10" w:line="22" w:lineRule="atLeast"/>
        <w:ind w:left="1035" w:right="2352" w:hanging="10"/>
        <w:jc w:val="center"/>
      </w:pPr>
      <w:r>
        <w:rPr>
          <w:rFonts w:ascii="Arial" w:eastAsia="Arial" w:hAnsi="Arial" w:cs="Arial"/>
          <w:sz w:val="24"/>
        </w:rPr>
        <w:t xml:space="preserve">Software Engineering Department </w:t>
      </w:r>
    </w:p>
    <w:p w14:paraId="096158FA" w14:textId="77777777" w:rsidR="00B66735" w:rsidRDefault="00CF6F20" w:rsidP="00D42569">
      <w:pPr>
        <w:spacing w:after="10" w:line="22" w:lineRule="atLeast"/>
        <w:ind w:left="1035" w:right="2355" w:hanging="10"/>
        <w:jc w:val="center"/>
      </w:pPr>
      <w:r>
        <w:rPr>
          <w:rFonts w:ascii="Arial" w:eastAsia="Arial" w:hAnsi="Arial" w:cs="Arial"/>
          <w:sz w:val="24"/>
        </w:rPr>
        <w:t xml:space="preserve">ORT Braude College  </w:t>
      </w:r>
    </w:p>
    <w:p w14:paraId="769F2B49" w14:textId="77777777" w:rsidR="00B66735" w:rsidRDefault="00CF6F20" w:rsidP="00D42569">
      <w:pPr>
        <w:spacing w:after="10" w:line="22" w:lineRule="atLeast"/>
        <w:ind w:left="1035" w:right="2353" w:hanging="10"/>
        <w:jc w:val="center"/>
      </w:pPr>
      <w:r>
        <w:rPr>
          <w:rFonts w:ascii="Arial" w:eastAsia="Arial" w:hAnsi="Arial" w:cs="Arial"/>
          <w:sz w:val="24"/>
        </w:rPr>
        <w:t xml:space="preserve">Course 61401: Extended Project in Software Engineering </w:t>
      </w:r>
    </w:p>
    <w:p w14:paraId="534C7FC3" w14:textId="77777777" w:rsidR="00B66735" w:rsidRDefault="00CF6F20" w:rsidP="00D42569">
      <w:pPr>
        <w:spacing w:after="261" w:line="22" w:lineRule="atLeast"/>
        <w:ind w:left="122" w:right="0" w:firstLine="0"/>
        <w:jc w:val="left"/>
      </w:pPr>
      <w:r>
        <w:rPr>
          <w:rFonts w:ascii="Arial" w:eastAsia="Arial" w:hAnsi="Arial" w:cs="Arial"/>
          <w:sz w:val="18"/>
        </w:rPr>
        <w:t xml:space="preserve"> </w:t>
      </w:r>
    </w:p>
    <w:p w14:paraId="38CE3993" w14:textId="77777777" w:rsidR="00B66735" w:rsidRDefault="00CF6F20" w:rsidP="00D42569">
      <w:pPr>
        <w:spacing w:after="0" w:line="22" w:lineRule="atLeast"/>
        <w:ind w:left="122" w:right="0" w:firstLine="0"/>
        <w:jc w:val="left"/>
      </w:pPr>
      <w:r>
        <w:rPr>
          <w:b/>
          <w:sz w:val="48"/>
        </w:rPr>
        <w:t xml:space="preserve"> </w:t>
      </w:r>
    </w:p>
    <w:p w14:paraId="5A839F28" w14:textId="77777777" w:rsidR="00B66735" w:rsidRPr="0066487C" w:rsidRDefault="00CF6F20" w:rsidP="00D42569">
      <w:pPr>
        <w:spacing w:after="175" w:line="22" w:lineRule="atLeast"/>
        <w:ind w:left="122" w:right="0" w:firstLine="0"/>
        <w:jc w:val="left"/>
        <w:rPr>
          <w:rFonts w:asciiTheme="majorBidi" w:hAnsiTheme="majorBidi" w:cstheme="majorBidi"/>
          <w:sz w:val="72"/>
          <w:szCs w:val="72"/>
        </w:rPr>
      </w:pPr>
      <w:r w:rsidRPr="0066487C">
        <w:rPr>
          <w:rFonts w:asciiTheme="majorBidi" w:hAnsiTheme="majorBidi" w:cstheme="majorBidi"/>
          <w:b/>
          <w:sz w:val="72"/>
          <w:szCs w:val="72"/>
        </w:rPr>
        <w:t xml:space="preserve"> </w:t>
      </w:r>
    </w:p>
    <w:p w14:paraId="067DAACF" w14:textId="77777777" w:rsidR="00B66735" w:rsidRPr="0066487C" w:rsidRDefault="0066487C" w:rsidP="00D42569">
      <w:pPr>
        <w:spacing w:after="0" w:line="22" w:lineRule="atLeast"/>
        <w:ind w:left="0" w:right="1224" w:firstLine="0"/>
        <w:jc w:val="center"/>
        <w:rPr>
          <w:rFonts w:asciiTheme="majorBidi" w:hAnsiTheme="majorBidi" w:cstheme="majorBidi"/>
          <w:sz w:val="72"/>
          <w:szCs w:val="72"/>
        </w:rPr>
      </w:pPr>
      <w:r w:rsidRPr="0066487C">
        <w:rPr>
          <w:rFonts w:asciiTheme="majorBidi" w:hAnsiTheme="majorBidi" w:cstheme="majorBidi"/>
          <w:color w:val="222222"/>
          <w:sz w:val="72"/>
          <w:szCs w:val="72"/>
          <w:shd w:val="clear" w:color="auto" w:fill="FFFFFF"/>
        </w:rPr>
        <w:t>Formal Verification of Specs of Applications</w:t>
      </w:r>
      <w:r w:rsidR="00CF6F20" w:rsidRPr="0066487C">
        <w:rPr>
          <w:rFonts w:asciiTheme="majorBidi" w:eastAsia="Calibri" w:hAnsiTheme="majorBidi" w:cstheme="majorBidi"/>
          <w:b/>
          <w:sz w:val="72"/>
          <w:szCs w:val="72"/>
        </w:rPr>
        <w:t xml:space="preserve"> </w:t>
      </w:r>
    </w:p>
    <w:p w14:paraId="1E0E828B" w14:textId="77777777" w:rsidR="00B66735" w:rsidRDefault="00CF6F20" w:rsidP="00D42569">
      <w:pPr>
        <w:spacing w:after="0" w:line="22" w:lineRule="atLeast"/>
        <w:ind w:left="0" w:right="1212" w:firstLine="0"/>
        <w:jc w:val="center"/>
      </w:pPr>
      <w:r>
        <w:rPr>
          <w:b/>
          <w:sz w:val="48"/>
        </w:rPr>
        <w:t xml:space="preserve"> </w:t>
      </w:r>
    </w:p>
    <w:p w14:paraId="2DB2E2F1" w14:textId="77777777" w:rsidR="00B66735" w:rsidRDefault="00CF6F20" w:rsidP="00D42569">
      <w:pPr>
        <w:spacing w:after="0" w:line="22" w:lineRule="atLeast"/>
        <w:ind w:left="0" w:right="1212" w:firstLine="0"/>
        <w:jc w:val="center"/>
      </w:pPr>
      <w:r>
        <w:rPr>
          <w:b/>
          <w:sz w:val="48"/>
        </w:rPr>
        <w:t xml:space="preserve"> </w:t>
      </w:r>
    </w:p>
    <w:p w14:paraId="42B9063A" w14:textId="77777777" w:rsidR="00B66735" w:rsidRDefault="00CF6F20" w:rsidP="00D42569">
      <w:pPr>
        <w:spacing w:after="0" w:line="22" w:lineRule="atLeast"/>
        <w:ind w:left="0" w:right="1212" w:firstLine="0"/>
        <w:jc w:val="center"/>
      </w:pPr>
      <w:r>
        <w:rPr>
          <w:b/>
          <w:sz w:val="48"/>
        </w:rPr>
        <w:t xml:space="preserve"> </w:t>
      </w:r>
    </w:p>
    <w:p w14:paraId="4F30AE45" w14:textId="77777777" w:rsidR="00B66735" w:rsidRDefault="00CF6F20" w:rsidP="00D42569">
      <w:pPr>
        <w:spacing w:after="0" w:line="22" w:lineRule="atLeast"/>
        <w:ind w:left="0" w:right="1212" w:firstLine="0"/>
        <w:jc w:val="center"/>
      </w:pPr>
      <w:r>
        <w:rPr>
          <w:b/>
          <w:sz w:val="48"/>
        </w:rPr>
        <w:t xml:space="preserve"> </w:t>
      </w:r>
    </w:p>
    <w:p w14:paraId="199A66AF" w14:textId="77777777" w:rsidR="00B66735" w:rsidRDefault="00CF6F20" w:rsidP="00D42569">
      <w:pPr>
        <w:spacing w:after="10" w:line="22" w:lineRule="atLeast"/>
        <w:ind w:left="1035" w:right="2356" w:hanging="10"/>
        <w:jc w:val="center"/>
      </w:pPr>
      <w:r>
        <w:rPr>
          <w:rFonts w:ascii="Arial" w:eastAsia="Arial" w:hAnsi="Arial" w:cs="Arial"/>
          <w:sz w:val="24"/>
        </w:rPr>
        <w:t xml:space="preserve">In Partial Fulfillment of the Requirements for </w:t>
      </w:r>
      <w:r>
        <w:rPr>
          <w:rFonts w:ascii="Arial" w:eastAsia="Arial" w:hAnsi="Arial" w:cs="Arial"/>
          <w:sz w:val="22"/>
        </w:rPr>
        <w:t xml:space="preserve"> </w:t>
      </w:r>
    </w:p>
    <w:p w14:paraId="53620457" w14:textId="77777777" w:rsidR="0066487C" w:rsidRDefault="00CF6F20" w:rsidP="00D42569">
      <w:pPr>
        <w:spacing w:after="216" w:line="22" w:lineRule="atLeast"/>
        <w:ind w:left="1035" w:right="2290" w:hanging="10"/>
        <w:jc w:val="center"/>
        <w:rPr>
          <w:rFonts w:ascii="Arial" w:eastAsia="Arial" w:hAnsi="Arial" w:cs="Arial"/>
          <w:sz w:val="24"/>
        </w:rPr>
      </w:pPr>
      <w:r>
        <w:rPr>
          <w:rFonts w:ascii="Arial" w:eastAsia="Arial" w:hAnsi="Arial" w:cs="Arial"/>
          <w:sz w:val="24"/>
        </w:rPr>
        <w:t>Final Project in Software Engineering (Course 61401)</w:t>
      </w:r>
    </w:p>
    <w:p w14:paraId="724D635B" w14:textId="77777777" w:rsidR="00B66735" w:rsidRDefault="0066487C" w:rsidP="00D42569">
      <w:pPr>
        <w:spacing w:after="216" w:line="22" w:lineRule="atLeast"/>
        <w:ind w:left="1035" w:right="2290" w:hanging="10"/>
        <w:jc w:val="center"/>
      </w:pPr>
      <w:r>
        <w:rPr>
          <w:rFonts w:ascii="Arial" w:eastAsia="Arial" w:hAnsi="Arial" w:cs="Arial"/>
          <w:sz w:val="24"/>
        </w:rPr>
        <w:t xml:space="preserve"> </w:t>
      </w:r>
      <w:proofErr w:type="spellStart"/>
      <w:r>
        <w:rPr>
          <w:rFonts w:ascii="Arial" w:eastAsia="Arial" w:hAnsi="Arial" w:cs="Arial"/>
          <w:sz w:val="24"/>
        </w:rPr>
        <w:t>Karmiel</w:t>
      </w:r>
      <w:proofErr w:type="spellEnd"/>
      <w:r>
        <w:rPr>
          <w:rFonts w:ascii="Arial" w:eastAsia="Arial" w:hAnsi="Arial" w:cs="Arial"/>
          <w:sz w:val="24"/>
        </w:rPr>
        <w:t xml:space="preserve"> – June 2017</w:t>
      </w:r>
      <w:r w:rsidR="00CF6F20">
        <w:rPr>
          <w:rFonts w:ascii="Arial" w:eastAsia="Arial" w:hAnsi="Arial" w:cs="Arial"/>
          <w:sz w:val="24"/>
        </w:rPr>
        <w:t xml:space="preserve"> </w:t>
      </w:r>
    </w:p>
    <w:p w14:paraId="1DE98D87" w14:textId="77777777" w:rsidR="00B66735" w:rsidRDefault="00CF6F20" w:rsidP="00D42569">
      <w:pPr>
        <w:spacing w:after="0" w:line="22" w:lineRule="atLeast"/>
        <w:ind w:left="0" w:right="1212" w:firstLine="0"/>
        <w:jc w:val="center"/>
      </w:pPr>
      <w:r>
        <w:rPr>
          <w:b/>
          <w:sz w:val="48"/>
        </w:rPr>
        <w:t xml:space="preserve"> </w:t>
      </w:r>
    </w:p>
    <w:p w14:paraId="23E72413" w14:textId="5A81B387" w:rsidR="0066487C" w:rsidRDefault="0066487C" w:rsidP="00D42569">
      <w:pPr>
        <w:spacing w:after="0" w:line="22" w:lineRule="atLeast"/>
        <w:ind w:left="2026" w:right="2620" w:hanging="46"/>
        <w:jc w:val="left"/>
        <w:rPr>
          <w:sz w:val="36"/>
        </w:rPr>
      </w:pPr>
      <w:r>
        <w:rPr>
          <w:sz w:val="36"/>
        </w:rPr>
        <w:t xml:space="preserve">Saeed </w:t>
      </w:r>
      <w:r w:rsidR="0047136F">
        <w:rPr>
          <w:sz w:val="36"/>
        </w:rPr>
        <w:t xml:space="preserve">Namih       </w:t>
      </w:r>
      <w:r>
        <w:rPr>
          <w:sz w:val="36"/>
        </w:rPr>
        <w:t>204582555</w:t>
      </w:r>
      <w:r w:rsidR="00CF6F20">
        <w:rPr>
          <w:sz w:val="36"/>
        </w:rPr>
        <w:t xml:space="preserve"> </w:t>
      </w:r>
    </w:p>
    <w:p w14:paraId="755FB0EF" w14:textId="77777777" w:rsidR="00B66735" w:rsidRDefault="0066487C" w:rsidP="00D42569">
      <w:pPr>
        <w:spacing w:after="0" w:line="22" w:lineRule="atLeast"/>
        <w:ind w:left="2026" w:right="2620" w:hanging="46"/>
        <w:jc w:val="left"/>
      </w:pPr>
      <w:r w:rsidRPr="0066487C">
        <w:rPr>
          <w:rFonts w:asciiTheme="majorBidi" w:hAnsiTheme="majorBidi" w:cstheme="majorBidi"/>
          <w:color w:val="222222"/>
          <w:sz w:val="36"/>
          <w:szCs w:val="36"/>
          <w:shd w:val="clear" w:color="auto" w:fill="FFFFFF"/>
        </w:rPr>
        <w:t>Ahmad Mnasra</w:t>
      </w:r>
      <w:r>
        <w:rPr>
          <w:sz w:val="36"/>
        </w:rPr>
        <w:t xml:space="preserve">   </w:t>
      </w:r>
      <w:r w:rsidRPr="0066487C">
        <w:rPr>
          <w:rFonts w:ascii="Arial" w:hAnsi="Arial" w:cs="Arial"/>
          <w:color w:val="222222"/>
          <w:sz w:val="36"/>
          <w:szCs w:val="36"/>
          <w:shd w:val="clear" w:color="auto" w:fill="FFFFFF"/>
        </w:rPr>
        <w:t>311539647</w:t>
      </w:r>
      <w:r>
        <w:rPr>
          <w:rFonts w:ascii="Arial" w:hAnsi="Arial" w:cs="Arial"/>
          <w:color w:val="222222"/>
          <w:sz w:val="19"/>
          <w:szCs w:val="19"/>
          <w:shd w:val="clear" w:color="auto" w:fill="FFFFFF"/>
        </w:rPr>
        <w:t> </w:t>
      </w:r>
      <w:r w:rsidR="00CF6F20">
        <w:rPr>
          <w:sz w:val="36"/>
        </w:rPr>
        <w:t xml:space="preserve"> </w:t>
      </w:r>
    </w:p>
    <w:p w14:paraId="7313BE54" w14:textId="77777777" w:rsidR="0066487C" w:rsidRDefault="0066487C" w:rsidP="00D42569">
      <w:pPr>
        <w:spacing w:after="0" w:line="22" w:lineRule="atLeast"/>
        <w:ind w:left="2026" w:right="2620" w:hanging="46"/>
        <w:jc w:val="left"/>
      </w:pPr>
    </w:p>
    <w:p w14:paraId="57797FF2" w14:textId="77777777" w:rsidR="0066487C" w:rsidRDefault="0066487C" w:rsidP="00D42569">
      <w:pPr>
        <w:spacing w:after="0" w:line="22" w:lineRule="atLeast"/>
        <w:ind w:left="2026" w:right="2620" w:hanging="46"/>
        <w:jc w:val="left"/>
      </w:pPr>
    </w:p>
    <w:p w14:paraId="6B2E4240" w14:textId="77777777" w:rsidR="0066487C" w:rsidRDefault="0066487C" w:rsidP="00D42569">
      <w:pPr>
        <w:spacing w:after="0" w:line="22" w:lineRule="atLeast"/>
        <w:ind w:left="2026" w:right="2620" w:hanging="46"/>
        <w:jc w:val="left"/>
      </w:pPr>
    </w:p>
    <w:p w14:paraId="68B07B32" w14:textId="77777777" w:rsidR="0066487C" w:rsidRDefault="0066487C" w:rsidP="00D42569">
      <w:pPr>
        <w:spacing w:after="0" w:line="22" w:lineRule="atLeast"/>
        <w:ind w:left="2026" w:right="2620" w:hanging="46"/>
        <w:jc w:val="left"/>
      </w:pPr>
    </w:p>
    <w:p w14:paraId="5573275F" w14:textId="77777777" w:rsidR="0066487C" w:rsidRDefault="0066487C" w:rsidP="00D42569">
      <w:pPr>
        <w:spacing w:after="0" w:line="22" w:lineRule="atLeast"/>
        <w:ind w:left="2026" w:right="2620" w:hanging="46"/>
        <w:jc w:val="left"/>
      </w:pPr>
    </w:p>
    <w:p w14:paraId="3DBA4B2B" w14:textId="77777777" w:rsidR="0066487C" w:rsidRDefault="0066487C" w:rsidP="00D42569">
      <w:pPr>
        <w:spacing w:after="0" w:line="22" w:lineRule="atLeast"/>
        <w:ind w:left="2026" w:right="2620" w:hanging="46"/>
        <w:jc w:val="left"/>
      </w:pPr>
    </w:p>
    <w:p w14:paraId="2EE27A6D" w14:textId="77777777" w:rsidR="0066487C" w:rsidRDefault="0066487C" w:rsidP="00D42569">
      <w:pPr>
        <w:spacing w:after="0" w:line="22" w:lineRule="atLeast"/>
        <w:ind w:left="2026" w:right="2620" w:hanging="46"/>
        <w:jc w:val="left"/>
      </w:pPr>
    </w:p>
    <w:p w14:paraId="417F7E37" w14:textId="77777777" w:rsidR="0066487C" w:rsidRDefault="0066487C" w:rsidP="00D42569">
      <w:pPr>
        <w:spacing w:after="0" w:line="22" w:lineRule="atLeast"/>
        <w:ind w:left="2026" w:right="2620" w:hanging="46"/>
        <w:jc w:val="left"/>
      </w:pPr>
    </w:p>
    <w:p w14:paraId="5319DCEB" w14:textId="77777777" w:rsidR="0066487C" w:rsidRDefault="0066487C" w:rsidP="00D42569">
      <w:pPr>
        <w:spacing w:after="0" w:line="22" w:lineRule="atLeast"/>
        <w:ind w:left="2026" w:right="2620" w:hanging="46"/>
        <w:jc w:val="left"/>
      </w:pPr>
    </w:p>
    <w:p w14:paraId="223D1484" w14:textId="77777777" w:rsidR="0066487C" w:rsidRDefault="0066487C" w:rsidP="00D42569">
      <w:pPr>
        <w:spacing w:after="0" w:line="22" w:lineRule="atLeast"/>
        <w:ind w:left="2026" w:right="2620" w:hanging="46"/>
        <w:jc w:val="left"/>
      </w:pPr>
    </w:p>
    <w:p w14:paraId="1C48CA12" w14:textId="77777777" w:rsidR="0066487C" w:rsidRDefault="0066487C" w:rsidP="00D42569">
      <w:pPr>
        <w:spacing w:after="0" w:line="22" w:lineRule="atLeast"/>
        <w:ind w:left="2026" w:right="2620" w:hanging="46"/>
        <w:jc w:val="left"/>
      </w:pPr>
    </w:p>
    <w:p w14:paraId="2F7CDE45" w14:textId="77777777" w:rsidR="0066487C" w:rsidRDefault="0066487C" w:rsidP="00D42569">
      <w:pPr>
        <w:spacing w:after="0" w:line="22" w:lineRule="atLeast"/>
        <w:ind w:left="2026" w:right="2620" w:hanging="46"/>
        <w:jc w:val="left"/>
      </w:pPr>
    </w:p>
    <w:p w14:paraId="6467CCB7" w14:textId="77777777" w:rsidR="00B66735" w:rsidRDefault="00CF6F20" w:rsidP="00D42569">
      <w:pPr>
        <w:spacing w:after="103" w:line="22" w:lineRule="atLeast"/>
        <w:ind w:left="0" w:right="1277" w:firstLine="0"/>
        <w:jc w:val="center"/>
      </w:pPr>
      <w:r>
        <w:rPr>
          <w:sz w:val="22"/>
        </w:rPr>
        <w:t xml:space="preserve"> </w:t>
      </w:r>
    </w:p>
    <w:p w14:paraId="7D25658A" w14:textId="13CFC379" w:rsidR="00B66735" w:rsidRDefault="00CF6F20" w:rsidP="008D2861">
      <w:pPr>
        <w:spacing w:after="0" w:line="22" w:lineRule="atLeast"/>
        <w:ind w:left="10" w:right="1333" w:hanging="10"/>
        <w:jc w:val="center"/>
      </w:pPr>
      <w:r>
        <w:rPr>
          <w:sz w:val="36"/>
        </w:rPr>
        <w:t>Supervisors</w:t>
      </w:r>
      <w:del w:id="0" w:author="אלנה רווה" w:date="2016-12-05T11:45:00Z">
        <w:r w:rsidDel="008D2861">
          <w:rPr>
            <w:sz w:val="36"/>
          </w:rPr>
          <w:delText>)</w:delText>
        </w:r>
      </w:del>
      <w:r>
        <w:rPr>
          <w:sz w:val="36"/>
        </w:rPr>
        <w:t xml:space="preserve">: </w:t>
      </w:r>
    </w:p>
    <w:p w14:paraId="1EB54FE7" w14:textId="77777777" w:rsidR="00B66735" w:rsidRDefault="00CF6F20" w:rsidP="00D42569">
      <w:pPr>
        <w:spacing w:after="84" w:line="22" w:lineRule="atLeast"/>
        <w:ind w:left="0" w:right="1265" w:firstLine="0"/>
        <w:jc w:val="center"/>
      </w:pPr>
      <w:r>
        <w:rPr>
          <w:rFonts w:ascii="Arial" w:eastAsia="Arial" w:hAnsi="Arial" w:cs="Arial"/>
          <w:sz w:val="24"/>
        </w:rPr>
        <w:t xml:space="preserve"> </w:t>
      </w:r>
    </w:p>
    <w:p w14:paraId="2CC712A2" w14:textId="77777777" w:rsidR="00F23F15" w:rsidRDefault="00F23F15" w:rsidP="00D42569">
      <w:pPr>
        <w:spacing w:after="0" w:line="22" w:lineRule="atLeast"/>
        <w:ind w:left="0" w:right="1500" w:firstLine="0"/>
        <w:jc w:val="center"/>
        <w:rPr>
          <w:sz w:val="36"/>
          <w:rtl/>
        </w:rPr>
      </w:pPr>
      <w:r w:rsidRPr="00F23F15">
        <w:rPr>
          <w:sz w:val="36"/>
        </w:rPr>
        <w:t>Dr. Elena Ravve</w:t>
      </w:r>
    </w:p>
    <w:p w14:paraId="6C228FCA" w14:textId="77777777" w:rsidR="00F23F15" w:rsidRDefault="006F1D19" w:rsidP="00D42569">
      <w:pPr>
        <w:spacing w:after="0" w:line="22" w:lineRule="atLeast"/>
        <w:ind w:left="0" w:right="1500" w:firstLine="0"/>
        <w:jc w:val="center"/>
        <w:rPr>
          <w:sz w:val="36"/>
          <w:rtl/>
        </w:rPr>
      </w:pPr>
      <w:r w:rsidRPr="006F1D19">
        <w:rPr>
          <w:sz w:val="36"/>
        </w:rPr>
        <w:t xml:space="preserve">Dr. Katerina </w:t>
      </w:r>
      <w:proofErr w:type="spellStart"/>
      <w:r w:rsidRPr="006F1D19">
        <w:rPr>
          <w:sz w:val="36"/>
        </w:rPr>
        <w:t>Korenbla</w:t>
      </w:r>
      <w:proofErr w:type="spellEnd"/>
    </w:p>
    <w:p w14:paraId="7F61C02B" w14:textId="77777777" w:rsidR="0066487C" w:rsidRDefault="0066487C" w:rsidP="00D42569">
      <w:pPr>
        <w:spacing w:after="0" w:line="22" w:lineRule="atLeast"/>
        <w:ind w:left="0" w:right="1500" w:firstLine="0"/>
        <w:jc w:val="center"/>
      </w:pPr>
    </w:p>
    <w:p w14:paraId="5A42BD19" w14:textId="77777777" w:rsidR="00B62200" w:rsidRDefault="00B62200" w:rsidP="00D42569">
      <w:pPr>
        <w:spacing w:after="0" w:line="22" w:lineRule="atLeast"/>
        <w:ind w:left="0" w:right="1500" w:firstLine="0"/>
        <w:jc w:val="right"/>
        <w:rPr>
          <w:sz w:val="24"/>
        </w:rPr>
      </w:pPr>
    </w:p>
    <w:p w14:paraId="4D5D3D46" w14:textId="77777777" w:rsidR="00B62200" w:rsidRDefault="00B62200" w:rsidP="00D42569">
      <w:pPr>
        <w:spacing w:after="0" w:line="22" w:lineRule="atLeast"/>
        <w:ind w:left="0" w:right="1500" w:firstLine="0"/>
        <w:jc w:val="right"/>
        <w:rPr>
          <w:sz w:val="24"/>
        </w:rPr>
      </w:pPr>
    </w:p>
    <w:p w14:paraId="64164022" w14:textId="77777777" w:rsidR="00B66735" w:rsidRDefault="00CF6F20" w:rsidP="00D42569">
      <w:pPr>
        <w:spacing w:after="0" w:line="22" w:lineRule="atLeast"/>
        <w:ind w:left="0" w:right="1500" w:firstLine="0"/>
        <w:jc w:val="right"/>
      </w:pPr>
      <w:r>
        <w:rPr>
          <w:sz w:val="24"/>
        </w:rPr>
        <w:t xml:space="preserve"> </w:t>
      </w:r>
    </w:p>
    <w:sdt>
      <w:sdtPr>
        <w:id w:val="1907794790"/>
        <w:docPartObj>
          <w:docPartGallery w:val="Table of Contents"/>
        </w:docPartObj>
      </w:sdtPr>
      <w:sdtEndPr/>
      <w:sdtContent>
        <w:p w14:paraId="44A744C6" w14:textId="77777777" w:rsidR="00B66735" w:rsidRDefault="00CF6F20" w:rsidP="00D42569">
          <w:pPr>
            <w:spacing w:after="174" w:line="22" w:lineRule="atLeast"/>
            <w:ind w:left="0" w:right="1334" w:firstLine="0"/>
            <w:jc w:val="center"/>
          </w:pPr>
          <w:r>
            <w:rPr>
              <w:rFonts w:ascii="Arial" w:eastAsia="Arial" w:hAnsi="Arial" w:cs="Arial"/>
              <w:sz w:val="22"/>
            </w:rPr>
            <w:t xml:space="preserve">CONTENTS </w:t>
          </w:r>
        </w:p>
        <w:p w14:paraId="08E6B87F" w14:textId="33062D24" w:rsidR="00133854" w:rsidRDefault="00CF6F20" w:rsidP="00D42569">
          <w:pPr>
            <w:pStyle w:val="TOC2"/>
            <w:tabs>
              <w:tab w:val="left" w:pos="610"/>
              <w:tab w:val="right" w:leader="dot" w:pos="9871"/>
            </w:tabs>
            <w:spacing w:line="22" w:lineRule="atLeast"/>
            <w:rPr>
              <w:rFonts w:asciiTheme="minorHAnsi" w:eastAsiaTheme="minorEastAsia" w:hAnsiTheme="minorHAnsi" w:cstheme="minorBidi"/>
              <w:noProof/>
              <w:color w:val="auto"/>
              <w:sz w:val="22"/>
              <w:lang w:bidi="ar-SA"/>
            </w:rPr>
          </w:pPr>
          <w:r>
            <w:fldChar w:fldCharType="begin"/>
          </w:r>
          <w:r>
            <w:instrText xml:space="preserve"> TOC \o "1-3" \h \z \u </w:instrText>
          </w:r>
          <w:r>
            <w:fldChar w:fldCharType="separate"/>
          </w:r>
          <w:hyperlink w:anchor="_Toc468621096" w:history="1">
            <w:r w:rsidR="00133854" w:rsidRPr="00532CA8">
              <w:rPr>
                <w:rStyle w:val="Hyperlink"/>
                <w:noProof/>
              </w:rPr>
              <w:t>1.</w:t>
            </w:r>
            <w:r w:rsidR="00133854">
              <w:rPr>
                <w:rFonts w:asciiTheme="minorHAnsi" w:eastAsiaTheme="minorEastAsia" w:hAnsiTheme="minorHAnsi" w:cstheme="minorBidi"/>
                <w:noProof/>
                <w:color w:val="auto"/>
                <w:sz w:val="22"/>
                <w:lang w:bidi="ar-SA"/>
              </w:rPr>
              <w:tab/>
            </w:r>
            <w:r w:rsidR="00133854" w:rsidRPr="00532CA8">
              <w:rPr>
                <w:rStyle w:val="Hyperlink"/>
                <w:noProof/>
              </w:rPr>
              <w:t>INTRODUCTION</w:t>
            </w:r>
            <w:r w:rsidR="00133854">
              <w:rPr>
                <w:noProof/>
                <w:webHidden/>
              </w:rPr>
              <w:tab/>
            </w:r>
            <w:r w:rsidR="00133854">
              <w:rPr>
                <w:noProof/>
                <w:webHidden/>
              </w:rPr>
              <w:fldChar w:fldCharType="begin"/>
            </w:r>
            <w:r w:rsidR="00133854">
              <w:rPr>
                <w:noProof/>
                <w:webHidden/>
              </w:rPr>
              <w:instrText xml:space="preserve"> PAGEREF _Toc468621096 \h </w:instrText>
            </w:r>
            <w:r w:rsidR="00133854">
              <w:rPr>
                <w:noProof/>
                <w:webHidden/>
              </w:rPr>
            </w:r>
            <w:r w:rsidR="00133854">
              <w:rPr>
                <w:noProof/>
                <w:webHidden/>
              </w:rPr>
              <w:fldChar w:fldCharType="separate"/>
            </w:r>
            <w:r w:rsidR="00133854">
              <w:rPr>
                <w:noProof/>
                <w:webHidden/>
              </w:rPr>
              <w:t>3</w:t>
            </w:r>
            <w:r w:rsidR="00133854">
              <w:rPr>
                <w:noProof/>
                <w:webHidden/>
              </w:rPr>
              <w:fldChar w:fldCharType="end"/>
            </w:r>
          </w:hyperlink>
        </w:p>
        <w:p w14:paraId="16409EA1" w14:textId="5872DFE7" w:rsidR="00133854" w:rsidRDefault="0060089B" w:rsidP="00D42569">
          <w:pPr>
            <w:pStyle w:val="TOC2"/>
            <w:tabs>
              <w:tab w:val="right" w:leader="dot" w:pos="9871"/>
            </w:tabs>
            <w:spacing w:line="22" w:lineRule="atLeast"/>
            <w:rPr>
              <w:rFonts w:asciiTheme="minorHAnsi" w:eastAsiaTheme="minorEastAsia" w:hAnsiTheme="minorHAnsi" w:cstheme="minorBidi"/>
              <w:noProof/>
              <w:color w:val="auto"/>
              <w:sz w:val="22"/>
              <w:lang w:bidi="ar-SA"/>
            </w:rPr>
          </w:pPr>
          <w:hyperlink w:anchor="_Toc468621097" w:history="1">
            <w:r w:rsidR="00133854" w:rsidRPr="00532CA8">
              <w:rPr>
                <w:rStyle w:val="Hyperlink"/>
                <w:noProof/>
              </w:rPr>
              <w:t>2. THEORY</w:t>
            </w:r>
            <w:r w:rsidR="00133854">
              <w:rPr>
                <w:noProof/>
                <w:webHidden/>
              </w:rPr>
              <w:tab/>
            </w:r>
            <w:r w:rsidR="00133854">
              <w:rPr>
                <w:noProof/>
                <w:webHidden/>
              </w:rPr>
              <w:fldChar w:fldCharType="begin"/>
            </w:r>
            <w:r w:rsidR="00133854">
              <w:rPr>
                <w:noProof/>
                <w:webHidden/>
              </w:rPr>
              <w:instrText xml:space="preserve"> PAGEREF _Toc468621097 \h </w:instrText>
            </w:r>
            <w:r w:rsidR="00133854">
              <w:rPr>
                <w:noProof/>
                <w:webHidden/>
              </w:rPr>
            </w:r>
            <w:r w:rsidR="00133854">
              <w:rPr>
                <w:noProof/>
                <w:webHidden/>
              </w:rPr>
              <w:fldChar w:fldCharType="separate"/>
            </w:r>
            <w:r w:rsidR="00133854">
              <w:rPr>
                <w:noProof/>
                <w:webHidden/>
              </w:rPr>
              <w:t>3</w:t>
            </w:r>
            <w:r w:rsidR="00133854">
              <w:rPr>
                <w:noProof/>
                <w:webHidden/>
              </w:rPr>
              <w:fldChar w:fldCharType="end"/>
            </w:r>
          </w:hyperlink>
        </w:p>
        <w:p w14:paraId="48124CB2" w14:textId="2C10D1AE" w:rsidR="00133854" w:rsidRDefault="0060089B" w:rsidP="00D42569">
          <w:pPr>
            <w:pStyle w:val="TOC1"/>
            <w:tabs>
              <w:tab w:val="left" w:pos="610"/>
              <w:tab w:val="right" w:leader="dot" w:pos="9871"/>
            </w:tabs>
            <w:spacing w:line="22" w:lineRule="atLeast"/>
            <w:rPr>
              <w:rFonts w:asciiTheme="minorHAnsi" w:eastAsiaTheme="minorEastAsia" w:hAnsiTheme="minorHAnsi" w:cstheme="minorBidi"/>
              <w:noProof/>
              <w:color w:val="auto"/>
              <w:sz w:val="22"/>
              <w:lang w:bidi="ar-SA"/>
            </w:rPr>
          </w:pPr>
          <w:hyperlink w:anchor="_Toc468621098" w:history="1">
            <w:r w:rsidR="00133854" w:rsidRPr="00532CA8">
              <w:rPr>
                <w:rStyle w:val="Hyperlink"/>
                <w:noProof/>
              </w:rPr>
              <w:t xml:space="preserve">2.1. </w:t>
            </w:r>
            <w:r w:rsidR="00133854">
              <w:rPr>
                <w:rFonts w:asciiTheme="minorHAnsi" w:eastAsiaTheme="minorEastAsia" w:hAnsiTheme="minorHAnsi" w:cstheme="minorBidi"/>
                <w:noProof/>
                <w:color w:val="auto"/>
                <w:sz w:val="22"/>
                <w:lang w:bidi="ar-SA"/>
              </w:rPr>
              <w:tab/>
            </w:r>
            <w:r w:rsidR="00133854" w:rsidRPr="00532CA8">
              <w:rPr>
                <w:rStyle w:val="Hyperlink"/>
                <w:noProof/>
              </w:rPr>
              <w:t>Background</w:t>
            </w:r>
            <w:r w:rsidR="00133854">
              <w:rPr>
                <w:noProof/>
                <w:webHidden/>
              </w:rPr>
              <w:tab/>
            </w:r>
            <w:r w:rsidR="00133854">
              <w:rPr>
                <w:noProof/>
                <w:webHidden/>
              </w:rPr>
              <w:fldChar w:fldCharType="begin"/>
            </w:r>
            <w:r w:rsidR="00133854">
              <w:rPr>
                <w:noProof/>
                <w:webHidden/>
              </w:rPr>
              <w:instrText xml:space="preserve"> PAGEREF _Toc468621098 \h </w:instrText>
            </w:r>
            <w:r w:rsidR="00133854">
              <w:rPr>
                <w:noProof/>
                <w:webHidden/>
              </w:rPr>
            </w:r>
            <w:r w:rsidR="00133854">
              <w:rPr>
                <w:noProof/>
                <w:webHidden/>
              </w:rPr>
              <w:fldChar w:fldCharType="separate"/>
            </w:r>
            <w:r w:rsidR="00133854">
              <w:rPr>
                <w:noProof/>
                <w:webHidden/>
              </w:rPr>
              <w:t>3</w:t>
            </w:r>
            <w:r w:rsidR="00133854">
              <w:rPr>
                <w:noProof/>
                <w:webHidden/>
              </w:rPr>
              <w:fldChar w:fldCharType="end"/>
            </w:r>
          </w:hyperlink>
        </w:p>
        <w:p w14:paraId="01152A13" w14:textId="30218A92" w:rsidR="00133854" w:rsidRDefault="0060089B"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099" w:history="1">
            <w:r w:rsidR="00133854" w:rsidRPr="00532CA8">
              <w:rPr>
                <w:rStyle w:val="Hyperlink"/>
                <w:noProof/>
              </w:rPr>
              <w:t>2.1.1. Formal verification</w:t>
            </w:r>
            <w:r w:rsidR="00133854">
              <w:rPr>
                <w:noProof/>
                <w:webHidden/>
              </w:rPr>
              <w:tab/>
            </w:r>
            <w:r w:rsidR="00133854">
              <w:rPr>
                <w:noProof/>
                <w:webHidden/>
              </w:rPr>
              <w:fldChar w:fldCharType="begin"/>
            </w:r>
            <w:r w:rsidR="00133854">
              <w:rPr>
                <w:noProof/>
                <w:webHidden/>
              </w:rPr>
              <w:instrText xml:space="preserve"> PAGEREF _Toc468621099 \h </w:instrText>
            </w:r>
            <w:r w:rsidR="00133854">
              <w:rPr>
                <w:noProof/>
                <w:webHidden/>
              </w:rPr>
            </w:r>
            <w:r w:rsidR="00133854">
              <w:rPr>
                <w:noProof/>
                <w:webHidden/>
              </w:rPr>
              <w:fldChar w:fldCharType="separate"/>
            </w:r>
            <w:r w:rsidR="00133854">
              <w:rPr>
                <w:noProof/>
                <w:webHidden/>
              </w:rPr>
              <w:t>3</w:t>
            </w:r>
            <w:r w:rsidR="00133854">
              <w:rPr>
                <w:noProof/>
                <w:webHidden/>
              </w:rPr>
              <w:fldChar w:fldCharType="end"/>
            </w:r>
          </w:hyperlink>
        </w:p>
        <w:p w14:paraId="23FBD37A" w14:textId="2029C63A" w:rsidR="00133854" w:rsidRDefault="0060089B"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0" w:history="1">
            <w:r w:rsidR="00133854" w:rsidRPr="00532CA8">
              <w:rPr>
                <w:rStyle w:val="Hyperlink"/>
                <w:noProof/>
              </w:rPr>
              <w:t>2.1.2. Transition system (TS)</w:t>
            </w:r>
            <w:r w:rsidR="00133854">
              <w:rPr>
                <w:noProof/>
                <w:webHidden/>
              </w:rPr>
              <w:tab/>
            </w:r>
            <w:r w:rsidR="00133854">
              <w:rPr>
                <w:noProof/>
                <w:webHidden/>
              </w:rPr>
              <w:fldChar w:fldCharType="begin"/>
            </w:r>
            <w:r w:rsidR="00133854">
              <w:rPr>
                <w:noProof/>
                <w:webHidden/>
              </w:rPr>
              <w:instrText xml:space="preserve"> PAGEREF _Toc468621100 \h </w:instrText>
            </w:r>
            <w:r w:rsidR="00133854">
              <w:rPr>
                <w:noProof/>
                <w:webHidden/>
              </w:rPr>
            </w:r>
            <w:r w:rsidR="00133854">
              <w:rPr>
                <w:noProof/>
                <w:webHidden/>
              </w:rPr>
              <w:fldChar w:fldCharType="separate"/>
            </w:r>
            <w:r w:rsidR="00133854">
              <w:rPr>
                <w:noProof/>
                <w:webHidden/>
              </w:rPr>
              <w:t>4</w:t>
            </w:r>
            <w:r w:rsidR="00133854">
              <w:rPr>
                <w:noProof/>
                <w:webHidden/>
              </w:rPr>
              <w:fldChar w:fldCharType="end"/>
            </w:r>
          </w:hyperlink>
        </w:p>
        <w:p w14:paraId="0EECA81F" w14:textId="707499A2" w:rsidR="00133854" w:rsidRDefault="0060089B"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1" w:history="1">
            <w:r w:rsidR="00133854" w:rsidRPr="00532CA8">
              <w:rPr>
                <w:rStyle w:val="Hyperlink"/>
                <w:noProof/>
              </w:rPr>
              <w:t>2.1.3. Program graph (PG)</w:t>
            </w:r>
            <w:r w:rsidR="00133854">
              <w:rPr>
                <w:noProof/>
                <w:webHidden/>
              </w:rPr>
              <w:tab/>
            </w:r>
            <w:r w:rsidR="00133854">
              <w:rPr>
                <w:noProof/>
                <w:webHidden/>
              </w:rPr>
              <w:fldChar w:fldCharType="begin"/>
            </w:r>
            <w:r w:rsidR="00133854">
              <w:rPr>
                <w:noProof/>
                <w:webHidden/>
              </w:rPr>
              <w:instrText xml:space="preserve"> PAGEREF _Toc468621101 \h </w:instrText>
            </w:r>
            <w:r w:rsidR="00133854">
              <w:rPr>
                <w:noProof/>
                <w:webHidden/>
              </w:rPr>
            </w:r>
            <w:r w:rsidR="00133854">
              <w:rPr>
                <w:noProof/>
                <w:webHidden/>
              </w:rPr>
              <w:fldChar w:fldCharType="separate"/>
            </w:r>
            <w:r w:rsidR="00133854">
              <w:rPr>
                <w:noProof/>
                <w:webHidden/>
              </w:rPr>
              <w:t>4</w:t>
            </w:r>
            <w:r w:rsidR="00133854">
              <w:rPr>
                <w:noProof/>
                <w:webHidden/>
              </w:rPr>
              <w:fldChar w:fldCharType="end"/>
            </w:r>
          </w:hyperlink>
        </w:p>
        <w:p w14:paraId="27FA601A" w14:textId="052C734A" w:rsidR="00133854" w:rsidRDefault="0060089B"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2" w:history="1">
            <w:r w:rsidR="00133854" w:rsidRPr="00532CA8">
              <w:rPr>
                <w:rStyle w:val="Hyperlink"/>
                <w:noProof/>
              </w:rPr>
              <w:t xml:space="preserve">2.1.4. </w:t>
            </w:r>
            <w:r w:rsidR="00133854" w:rsidRPr="00532CA8">
              <w:rPr>
                <w:rStyle w:val="Hyperlink"/>
                <w:rFonts w:asciiTheme="majorBidi" w:hAnsiTheme="majorBidi" w:cstheme="majorBidi"/>
                <w:noProof/>
              </w:rPr>
              <w:t>Linear Temporal Logic</w:t>
            </w:r>
            <w:r w:rsidR="00133854" w:rsidRPr="00532CA8">
              <w:rPr>
                <w:rStyle w:val="Hyperlink"/>
                <w:rFonts w:asciiTheme="majorBidi" w:eastAsiaTheme="minorHAnsi" w:hAnsiTheme="majorBidi" w:cstheme="majorBidi"/>
                <w:noProof/>
              </w:rPr>
              <w:t>(LTL)</w:t>
            </w:r>
            <w:r w:rsidR="00133854">
              <w:rPr>
                <w:noProof/>
                <w:webHidden/>
              </w:rPr>
              <w:tab/>
            </w:r>
            <w:r w:rsidR="00133854">
              <w:rPr>
                <w:noProof/>
                <w:webHidden/>
              </w:rPr>
              <w:fldChar w:fldCharType="begin"/>
            </w:r>
            <w:r w:rsidR="00133854">
              <w:rPr>
                <w:noProof/>
                <w:webHidden/>
              </w:rPr>
              <w:instrText xml:space="preserve"> PAGEREF _Toc468621102 \h </w:instrText>
            </w:r>
            <w:r w:rsidR="00133854">
              <w:rPr>
                <w:noProof/>
                <w:webHidden/>
              </w:rPr>
            </w:r>
            <w:r w:rsidR="00133854">
              <w:rPr>
                <w:noProof/>
                <w:webHidden/>
              </w:rPr>
              <w:fldChar w:fldCharType="separate"/>
            </w:r>
            <w:r w:rsidR="00133854">
              <w:rPr>
                <w:noProof/>
                <w:webHidden/>
              </w:rPr>
              <w:t>5</w:t>
            </w:r>
            <w:r w:rsidR="00133854">
              <w:rPr>
                <w:noProof/>
                <w:webHidden/>
              </w:rPr>
              <w:fldChar w:fldCharType="end"/>
            </w:r>
          </w:hyperlink>
        </w:p>
        <w:p w14:paraId="4B45956E" w14:textId="2765F528" w:rsidR="00133854" w:rsidRDefault="0060089B"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3" w:history="1">
            <w:r w:rsidR="00133854" w:rsidRPr="00532CA8">
              <w:rPr>
                <w:rStyle w:val="Hyperlink"/>
                <w:noProof/>
              </w:rPr>
              <w:t xml:space="preserve">2.1.4.1 </w:t>
            </w:r>
            <w:r w:rsidR="00133854" w:rsidRPr="00532CA8">
              <w:rPr>
                <w:rStyle w:val="Hyperlink"/>
                <w:rFonts w:asciiTheme="majorBidi" w:hAnsiTheme="majorBidi" w:cstheme="majorBidi"/>
                <w:noProof/>
              </w:rPr>
              <w:t>Syntax of LTL</w:t>
            </w:r>
            <w:r w:rsidR="00133854">
              <w:rPr>
                <w:noProof/>
                <w:webHidden/>
              </w:rPr>
              <w:tab/>
            </w:r>
            <w:r w:rsidR="00133854">
              <w:rPr>
                <w:noProof/>
                <w:webHidden/>
              </w:rPr>
              <w:fldChar w:fldCharType="begin"/>
            </w:r>
            <w:r w:rsidR="00133854">
              <w:rPr>
                <w:noProof/>
                <w:webHidden/>
              </w:rPr>
              <w:instrText xml:space="preserve"> PAGEREF _Toc468621103 \h </w:instrText>
            </w:r>
            <w:r w:rsidR="00133854">
              <w:rPr>
                <w:noProof/>
                <w:webHidden/>
              </w:rPr>
            </w:r>
            <w:r w:rsidR="00133854">
              <w:rPr>
                <w:noProof/>
                <w:webHidden/>
              </w:rPr>
              <w:fldChar w:fldCharType="separate"/>
            </w:r>
            <w:r w:rsidR="00133854">
              <w:rPr>
                <w:noProof/>
                <w:webHidden/>
              </w:rPr>
              <w:t>5</w:t>
            </w:r>
            <w:r w:rsidR="00133854">
              <w:rPr>
                <w:noProof/>
                <w:webHidden/>
              </w:rPr>
              <w:fldChar w:fldCharType="end"/>
            </w:r>
          </w:hyperlink>
        </w:p>
        <w:p w14:paraId="47828633" w14:textId="3C034DEB" w:rsidR="00133854" w:rsidRDefault="0060089B"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4" w:history="1">
            <w:r w:rsidR="00133854" w:rsidRPr="00532CA8">
              <w:rPr>
                <w:rStyle w:val="Hyperlink"/>
                <w:noProof/>
              </w:rPr>
              <w:t xml:space="preserve">2.1.4.2 </w:t>
            </w:r>
            <w:r w:rsidR="00133854" w:rsidRPr="00532CA8">
              <w:rPr>
                <w:rStyle w:val="Hyperlink"/>
                <w:rFonts w:asciiTheme="majorBidi" w:hAnsiTheme="majorBidi" w:cstheme="majorBidi"/>
                <w:noProof/>
              </w:rPr>
              <w:t>Semantics of LTL over Paths and States</w:t>
            </w:r>
            <w:r w:rsidR="00133854">
              <w:rPr>
                <w:noProof/>
                <w:webHidden/>
              </w:rPr>
              <w:tab/>
            </w:r>
            <w:r w:rsidR="00133854">
              <w:rPr>
                <w:noProof/>
                <w:webHidden/>
              </w:rPr>
              <w:fldChar w:fldCharType="begin"/>
            </w:r>
            <w:r w:rsidR="00133854">
              <w:rPr>
                <w:noProof/>
                <w:webHidden/>
              </w:rPr>
              <w:instrText xml:space="preserve"> PAGEREF _Toc468621104 \h </w:instrText>
            </w:r>
            <w:r w:rsidR="00133854">
              <w:rPr>
                <w:noProof/>
                <w:webHidden/>
              </w:rPr>
            </w:r>
            <w:r w:rsidR="00133854">
              <w:rPr>
                <w:noProof/>
                <w:webHidden/>
              </w:rPr>
              <w:fldChar w:fldCharType="separate"/>
            </w:r>
            <w:r w:rsidR="00133854">
              <w:rPr>
                <w:noProof/>
                <w:webHidden/>
              </w:rPr>
              <w:t>5</w:t>
            </w:r>
            <w:r w:rsidR="00133854">
              <w:rPr>
                <w:noProof/>
                <w:webHidden/>
              </w:rPr>
              <w:fldChar w:fldCharType="end"/>
            </w:r>
          </w:hyperlink>
        </w:p>
        <w:p w14:paraId="75631D9A" w14:textId="1EF4B1A1" w:rsidR="00133854" w:rsidRDefault="0060089B"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5" w:history="1">
            <w:r w:rsidR="00133854" w:rsidRPr="00532CA8">
              <w:rPr>
                <w:rStyle w:val="Hyperlink"/>
                <w:rFonts w:asciiTheme="majorBidi" w:hAnsiTheme="majorBidi" w:cstheme="majorBidi"/>
                <w:noProof/>
              </w:rPr>
              <w:t>2.1.5. SPIN</w:t>
            </w:r>
            <w:r w:rsidR="00133854">
              <w:rPr>
                <w:noProof/>
                <w:webHidden/>
              </w:rPr>
              <w:tab/>
            </w:r>
            <w:r w:rsidR="00133854">
              <w:rPr>
                <w:noProof/>
                <w:webHidden/>
              </w:rPr>
              <w:fldChar w:fldCharType="begin"/>
            </w:r>
            <w:r w:rsidR="00133854">
              <w:rPr>
                <w:noProof/>
                <w:webHidden/>
              </w:rPr>
              <w:instrText xml:space="preserve"> PAGEREF _Toc468621105 \h </w:instrText>
            </w:r>
            <w:r w:rsidR="00133854">
              <w:rPr>
                <w:noProof/>
                <w:webHidden/>
              </w:rPr>
            </w:r>
            <w:r w:rsidR="00133854">
              <w:rPr>
                <w:noProof/>
                <w:webHidden/>
              </w:rPr>
              <w:fldChar w:fldCharType="separate"/>
            </w:r>
            <w:r w:rsidR="00133854">
              <w:rPr>
                <w:noProof/>
                <w:webHidden/>
              </w:rPr>
              <w:t>6</w:t>
            </w:r>
            <w:r w:rsidR="00133854">
              <w:rPr>
                <w:noProof/>
                <w:webHidden/>
              </w:rPr>
              <w:fldChar w:fldCharType="end"/>
            </w:r>
          </w:hyperlink>
        </w:p>
        <w:p w14:paraId="07B19D76" w14:textId="36702FCE" w:rsidR="00B66735" w:rsidRDefault="00CF6F20" w:rsidP="00D42569">
          <w:pPr>
            <w:spacing w:line="22" w:lineRule="atLeast"/>
          </w:pPr>
          <w:r>
            <w:fldChar w:fldCharType="end"/>
          </w:r>
        </w:p>
      </w:sdtContent>
    </w:sdt>
    <w:p w14:paraId="43F26E31" w14:textId="77777777" w:rsidR="00B66735" w:rsidRDefault="00CF6F20" w:rsidP="00D42569">
      <w:pPr>
        <w:spacing w:after="0" w:line="22" w:lineRule="atLeast"/>
        <w:ind w:right="0" w:firstLine="0"/>
        <w:jc w:val="left"/>
      </w:pPr>
      <w:r>
        <w:rPr>
          <w:sz w:val="24"/>
        </w:rPr>
        <w:t xml:space="preserve"> </w:t>
      </w:r>
    </w:p>
    <w:p w14:paraId="467A1BBA" w14:textId="77777777" w:rsidR="00B66735" w:rsidRDefault="00CF6F20" w:rsidP="00D42569">
      <w:pPr>
        <w:spacing w:after="0" w:line="22" w:lineRule="atLeast"/>
        <w:ind w:right="0" w:firstLine="0"/>
        <w:jc w:val="left"/>
      </w:pPr>
      <w:r>
        <w:rPr>
          <w:sz w:val="24"/>
        </w:rPr>
        <w:t xml:space="preserve"> </w:t>
      </w:r>
    </w:p>
    <w:p w14:paraId="558684D0" w14:textId="77777777" w:rsidR="00B66735" w:rsidRDefault="00CF6F20" w:rsidP="00D42569">
      <w:pPr>
        <w:spacing w:after="0" w:line="22" w:lineRule="atLeast"/>
        <w:ind w:right="0" w:firstLine="0"/>
        <w:jc w:val="left"/>
      </w:pPr>
      <w:r>
        <w:rPr>
          <w:sz w:val="24"/>
        </w:rPr>
        <w:t xml:space="preserve"> </w:t>
      </w:r>
    </w:p>
    <w:p w14:paraId="24A1FC07" w14:textId="77777777" w:rsidR="00B66735" w:rsidRDefault="00CF6F20" w:rsidP="00D42569">
      <w:pPr>
        <w:spacing w:after="0" w:line="22" w:lineRule="atLeast"/>
        <w:ind w:right="0" w:firstLine="0"/>
        <w:jc w:val="left"/>
      </w:pPr>
      <w:r>
        <w:rPr>
          <w:sz w:val="24"/>
        </w:rPr>
        <w:t xml:space="preserve"> </w:t>
      </w:r>
    </w:p>
    <w:p w14:paraId="754E518F" w14:textId="77777777" w:rsidR="00B66735" w:rsidRDefault="00CF6F20" w:rsidP="00D42569">
      <w:pPr>
        <w:spacing w:after="0" w:line="22" w:lineRule="atLeast"/>
        <w:ind w:right="0" w:firstLine="0"/>
        <w:jc w:val="left"/>
      </w:pPr>
      <w:r>
        <w:rPr>
          <w:sz w:val="24"/>
        </w:rPr>
        <w:t xml:space="preserve"> </w:t>
      </w:r>
    </w:p>
    <w:p w14:paraId="589BE3EB" w14:textId="77777777" w:rsidR="00B66735" w:rsidRDefault="00CF6F20" w:rsidP="00D42569">
      <w:pPr>
        <w:spacing w:after="0" w:line="22" w:lineRule="atLeast"/>
        <w:ind w:right="0" w:firstLine="0"/>
        <w:jc w:val="left"/>
      </w:pPr>
      <w:r>
        <w:rPr>
          <w:sz w:val="24"/>
        </w:rPr>
        <w:t xml:space="preserve"> </w:t>
      </w:r>
    </w:p>
    <w:p w14:paraId="6F8389B5" w14:textId="77777777" w:rsidR="00B66735" w:rsidRDefault="00CF6F20" w:rsidP="00D42569">
      <w:pPr>
        <w:spacing w:after="10" w:line="22" w:lineRule="atLeast"/>
        <w:ind w:right="0" w:firstLine="0"/>
        <w:jc w:val="left"/>
      </w:pPr>
      <w:r>
        <w:rPr>
          <w:sz w:val="24"/>
        </w:rPr>
        <w:t xml:space="preserve"> </w:t>
      </w:r>
    </w:p>
    <w:p w14:paraId="2446CEB4" w14:textId="77777777" w:rsidR="00B66735" w:rsidRDefault="00CF6F20" w:rsidP="00D42569">
      <w:pPr>
        <w:spacing w:after="0" w:line="22" w:lineRule="atLeast"/>
        <w:ind w:left="118" w:right="0" w:firstLine="0"/>
        <w:jc w:val="left"/>
      </w:pPr>
      <w:r>
        <w:rPr>
          <w:sz w:val="24"/>
        </w:rPr>
        <w:t xml:space="preserve"> </w:t>
      </w:r>
      <w:r>
        <w:rPr>
          <w:sz w:val="24"/>
        </w:rPr>
        <w:tab/>
        <w:t xml:space="preserve">  </w:t>
      </w:r>
      <w:r>
        <w:br w:type="page"/>
      </w:r>
    </w:p>
    <w:p w14:paraId="07F14F46" w14:textId="73FDED0D" w:rsidR="00D14F73" w:rsidRDefault="00D42569" w:rsidP="00D42569">
      <w:pPr>
        <w:pStyle w:val="Heading2"/>
        <w:spacing w:before="240" w:after="120" w:line="22" w:lineRule="atLeast"/>
        <w:ind w:left="0" w:firstLine="0"/>
      </w:pPr>
      <w:bookmarkStart w:id="1" w:name="_Toc468621096"/>
      <w:r>
        <w:lastRenderedPageBreak/>
        <w:t xml:space="preserve">1. </w:t>
      </w:r>
      <w:r w:rsidR="00CF6F20">
        <w:t>INTRODUCTION</w:t>
      </w:r>
      <w:bookmarkEnd w:id="1"/>
    </w:p>
    <w:p w14:paraId="2B729188" w14:textId="79B7AEF3" w:rsidR="00A3554A" w:rsidRPr="00D42569" w:rsidRDefault="00046EB9" w:rsidP="00D42569">
      <w:pPr>
        <w:tabs>
          <w:tab w:val="left" w:pos="9717"/>
        </w:tabs>
        <w:bidi/>
        <w:spacing w:after="120" w:line="22" w:lineRule="atLeast"/>
        <w:ind w:left="115" w:right="432" w:firstLine="274"/>
        <w:jc w:val="right"/>
        <w:rPr>
          <w:rFonts w:asciiTheme="majorBidi" w:hAnsiTheme="majorBidi" w:cstheme="majorBidi"/>
          <w:color w:val="222222"/>
          <w:sz w:val="22"/>
          <w:shd w:val="clear" w:color="auto" w:fill="FFFFFF"/>
        </w:rPr>
      </w:pPr>
      <w:r>
        <w:rPr>
          <w:rFonts w:asciiTheme="majorBidi" w:hAnsiTheme="majorBidi" w:cstheme="majorBidi"/>
          <w:color w:val="222222"/>
          <w:sz w:val="22"/>
          <w:shd w:val="clear" w:color="auto" w:fill="FFFFFF"/>
        </w:rPr>
        <w:t xml:space="preserve">Every </w:t>
      </w:r>
      <w:r w:rsidRPr="004625E3">
        <w:rPr>
          <w:rFonts w:asciiTheme="majorBidi" w:hAnsiTheme="majorBidi" w:cstheme="majorBidi"/>
          <w:color w:val="222222"/>
          <w:sz w:val="22"/>
          <w:shd w:val="clear" w:color="auto" w:fill="FFFFFF"/>
        </w:rPr>
        <w:t>program</w:t>
      </w:r>
      <w:r w:rsidR="000D49A7" w:rsidRPr="004625E3">
        <w:rPr>
          <w:rFonts w:asciiTheme="majorBidi" w:hAnsiTheme="majorBidi" w:cstheme="majorBidi"/>
          <w:color w:val="222222"/>
          <w:sz w:val="22"/>
          <w:shd w:val="clear" w:color="auto" w:fill="FFFFFF"/>
        </w:rPr>
        <w:t xml:space="preserve"> development starts from its specification. Before, one starts implementation, the correctness of the spec must be confirmed. Specs of cellular applications demonstrate very specific character: transfer from one screen to another. We use the specialty of t</w:t>
      </w:r>
      <w:r w:rsidR="00BD2F1A">
        <w:rPr>
          <w:rFonts w:asciiTheme="majorBidi" w:hAnsiTheme="majorBidi" w:cstheme="majorBidi"/>
          <w:color w:val="222222"/>
          <w:sz w:val="22"/>
          <w:shd w:val="clear" w:color="auto" w:fill="FFFFFF"/>
        </w:rPr>
        <w:t xml:space="preserve">he specs </w:t>
      </w:r>
      <w:r w:rsidR="00BD2F1A" w:rsidRPr="004625E3">
        <w:rPr>
          <w:rFonts w:asciiTheme="majorBidi" w:hAnsiTheme="majorBidi" w:cstheme="majorBidi"/>
          <w:color w:val="222222"/>
          <w:sz w:val="22"/>
          <w:shd w:val="clear" w:color="auto" w:fill="FFFFFF"/>
        </w:rPr>
        <w:t>to</w:t>
      </w:r>
      <w:r w:rsidR="000D49A7" w:rsidRPr="004625E3">
        <w:rPr>
          <w:rFonts w:asciiTheme="majorBidi" w:hAnsiTheme="majorBidi" w:cstheme="majorBidi"/>
          <w:color w:val="222222"/>
          <w:sz w:val="22"/>
          <w:shd w:val="clear" w:color="auto" w:fill="FFFFFF"/>
        </w:rPr>
        <w:t xml:space="preserve"> verify their correctness</w:t>
      </w:r>
      <w:r w:rsidRPr="00D42569">
        <w:rPr>
          <w:rFonts w:asciiTheme="majorBidi" w:hAnsiTheme="majorBidi" w:cstheme="majorBidi"/>
          <w:color w:val="222222"/>
          <w:sz w:val="22"/>
          <w:shd w:val="clear" w:color="auto" w:fill="FFFFFF"/>
        </w:rPr>
        <w:t>.</w:t>
      </w:r>
    </w:p>
    <w:p w14:paraId="45C90C1C" w14:textId="78C22A7C" w:rsidR="00505F27" w:rsidRPr="00A3554A" w:rsidRDefault="00A3554A" w:rsidP="00D42569">
      <w:pPr>
        <w:pStyle w:val="Default"/>
        <w:spacing w:after="120" w:line="22" w:lineRule="atLeast"/>
        <w:ind w:left="115"/>
        <w:rPr>
          <w:sz w:val="22"/>
          <w:szCs w:val="22"/>
        </w:rPr>
      </w:pPr>
      <w:r>
        <w:rPr>
          <w:b/>
          <w:bCs/>
          <w:sz w:val="22"/>
          <w:szCs w:val="22"/>
        </w:rPr>
        <w:t xml:space="preserve">What are we going to do? </w:t>
      </w:r>
    </w:p>
    <w:p w14:paraId="4CE272A6" w14:textId="6EE0201C" w:rsidR="00505F27" w:rsidRPr="00D14F73" w:rsidRDefault="005F7136" w:rsidP="008D2861">
      <w:pPr>
        <w:spacing w:after="120" w:line="22" w:lineRule="atLeast"/>
        <w:ind w:left="230" w:right="1454" w:firstLine="0"/>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We will build a</w:t>
      </w:r>
      <w:r w:rsidR="00A3554A" w:rsidRPr="00D14F73">
        <w:rPr>
          <w:rFonts w:asciiTheme="majorBidi" w:hAnsiTheme="majorBidi" w:cstheme="majorBidi"/>
          <w:color w:val="222222"/>
          <w:sz w:val="22"/>
          <w:shd w:val="clear" w:color="auto" w:fill="FFFFFF"/>
        </w:rPr>
        <w:t xml:space="preserve"> tool that allows graphical definition of specifications of cellular applications</w:t>
      </w:r>
      <w:r w:rsidR="00F42029" w:rsidRPr="00D14F73">
        <w:rPr>
          <w:rFonts w:asciiTheme="majorBidi" w:hAnsiTheme="majorBidi" w:cstheme="majorBidi"/>
          <w:color w:val="222222"/>
          <w:sz w:val="22"/>
          <w:shd w:val="clear" w:color="auto" w:fill="FFFFFF"/>
        </w:rPr>
        <w:t>,</w:t>
      </w:r>
      <w:r w:rsidR="00440E61" w:rsidRPr="00D14F73">
        <w:rPr>
          <w:rFonts w:asciiTheme="majorBidi" w:hAnsiTheme="majorBidi" w:cstheme="majorBidi"/>
          <w:color w:val="222222"/>
          <w:sz w:val="22"/>
          <w:shd w:val="clear" w:color="auto" w:fill="FFFFFF"/>
        </w:rPr>
        <w:t xml:space="preserve"> </w:t>
      </w:r>
      <w:r w:rsidR="00046EB9" w:rsidRPr="00D14F73">
        <w:rPr>
          <w:rFonts w:asciiTheme="majorBidi" w:hAnsiTheme="majorBidi" w:cstheme="majorBidi"/>
          <w:color w:val="222222"/>
          <w:sz w:val="22"/>
          <w:shd w:val="clear" w:color="auto" w:fill="FFFFFF"/>
        </w:rPr>
        <w:t>that</w:t>
      </w:r>
      <w:r w:rsidR="00F42029" w:rsidRPr="00D14F73">
        <w:rPr>
          <w:rFonts w:asciiTheme="majorBidi" w:hAnsiTheme="majorBidi" w:cstheme="majorBidi"/>
          <w:color w:val="222222"/>
          <w:sz w:val="22"/>
          <w:shd w:val="clear" w:color="auto" w:fill="FFFFFF"/>
        </w:rPr>
        <w:t xml:space="preserve"> mean</w:t>
      </w:r>
      <w:r w:rsidR="00046EB9" w:rsidRPr="00D14F73">
        <w:rPr>
          <w:rFonts w:asciiTheme="majorBidi" w:hAnsiTheme="majorBidi" w:cstheme="majorBidi"/>
          <w:color w:val="222222"/>
          <w:sz w:val="22"/>
          <w:shd w:val="clear" w:color="auto" w:fill="FFFFFF"/>
        </w:rPr>
        <w:t>s</w:t>
      </w:r>
      <w:ins w:id="2" w:author="אלנה רווה" w:date="2016-12-05T11:46:00Z">
        <w:r w:rsidR="008D2861">
          <w:rPr>
            <w:rFonts w:asciiTheme="majorBidi" w:hAnsiTheme="majorBidi" w:cstheme="majorBidi"/>
            <w:color w:val="222222"/>
            <w:sz w:val="22"/>
            <w:shd w:val="clear" w:color="auto" w:fill="FFFFFF"/>
          </w:rPr>
          <w:t>:</w:t>
        </w:r>
      </w:ins>
      <w:r w:rsidR="00F42029" w:rsidRPr="00D14F73">
        <w:rPr>
          <w:rFonts w:asciiTheme="majorBidi" w:hAnsiTheme="majorBidi" w:cstheme="majorBidi"/>
          <w:color w:val="222222"/>
          <w:sz w:val="22"/>
          <w:shd w:val="clear" w:color="auto" w:fill="FFFFFF"/>
        </w:rPr>
        <w:t xml:space="preserve"> </w:t>
      </w:r>
      <w:del w:id="3" w:author="אלנה רווה" w:date="2016-12-05T11:45:00Z">
        <w:r w:rsidR="00F42029" w:rsidRPr="00D14F73" w:rsidDel="008D2861">
          <w:rPr>
            <w:rFonts w:asciiTheme="majorBidi" w:hAnsiTheme="majorBidi" w:cstheme="majorBidi"/>
            <w:color w:val="222222"/>
            <w:sz w:val="22"/>
            <w:shd w:val="clear" w:color="auto" w:fill="FFFFFF"/>
          </w:rPr>
          <w:delText xml:space="preserve">Represent </w:delText>
        </w:r>
      </w:del>
      <w:ins w:id="4" w:author="אלנה רווה" w:date="2016-12-05T11:45:00Z">
        <w:r w:rsidR="008D2861">
          <w:rPr>
            <w:rFonts w:asciiTheme="majorBidi" w:hAnsiTheme="majorBidi" w:cstheme="majorBidi"/>
            <w:color w:val="222222"/>
            <w:sz w:val="22"/>
            <w:shd w:val="clear" w:color="auto" w:fill="FFFFFF"/>
          </w:rPr>
          <w:t>r</w:t>
        </w:r>
        <w:r w:rsidR="008D2861" w:rsidRPr="00D14F73">
          <w:rPr>
            <w:rFonts w:asciiTheme="majorBidi" w:hAnsiTheme="majorBidi" w:cstheme="majorBidi"/>
            <w:color w:val="222222"/>
            <w:sz w:val="22"/>
            <w:shd w:val="clear" w:color="auto" w:fill="FFFFFF"/>
          </w:rPr>
          <w:t xml:space="preserve">epresent </w:t>
        </w:r>
      </w:ins>
      <w:r w:rsidR="00F42029" w:rsidRPr="00D14F73">
        <w:rPr>
          <w:rFonts w:asciiTheme="majorBidi" w:hAnsiTheme="majorBidi" w:cstheme="majorBidi"/>
          <w:color w:val="222222"/>
          <w:sz w:val="22"/>
          <w:shd w:val="clear" w:color="auto" w:fill="FFFFFF"/>
        </w:rPr>
        <w:t xml:space="preserve">the </w:t>
      </w:r>
      <w:r w:rsidR="006539AC" w:rsidRPr="00D14F73">
        <w:rPr>
          <w:rFonts w:asciiTheme="majorBidi" w:hAnsiTheme="majorBidi" w:cstheme="majorBidi"/>
          <w:color w:val="222222"/>
          <w:sz w:val="22"/>
          <w:shd w:val="clear" w:color="auto" w:fill="FFFFFF"/>
        </w:rPr>
        <w:t xml:space="preserve">specifications </w:t>
      </w:r>
      <w:r w:rsidR="00F42029" w:rsidRPr="00D14F73">
        <w:rPr>
          <w:rFonts w:asciiTheme="majorBidi" w:hAnsiTheme="majorBidi" w:cstheme="majorBidi"/>
          <w:color w:val="222222"/>
          <w:sz w:val="22"/>
          <w:shd w:val="clear" w:color="auto" w:fill="FFFFFF"/>
        </w:rPr>
        <w:t xml:space="preserve">as a graph: </w:t>
      </w:r>
      <w:r w:rsidR="00440E61" w:rsidRPr="00D14F73">
        <w:rPr>
          <w:rFonts w:asciiTheme="majorBidi" w:hAnsiTheme="majorBidi" w:cstheme="majorBidi"/>
          <w:color w:val="222222"/>
          <w:sz w:val="22"/>
          <w:shd w:val="clear" w:color="auto" w:fill="FFFFFF"/>
        </w:rPr>
        <w:t xml:space="preserve">nodes are the screens associated with the corresponding values of the </w:t>
      </w:r>
      <w:r w:rsidR="00054274" w:rsidRPr="00D14F73">
        <w:rPr>
          <w:rFonts w:asciiTheme="majorBidi" w:hAnsiTheme="majorBidi" w:cstheme="majorBidi"/>
          <w:color w:val="222222"/>
          <w:sz w:val="22"/>
          <w:shd w:val="clear" w:color="auto" w:fill="FFFFFF"/>
        </w:rPr>
        <w:t>parameters, edges</w:t>
      </w:r>
      <w:r w:rsidR="00690259" w:rsidRPr="00D14F73">
        <w:rPr>
          <w:rFonts w:asciiTheme="majorBidi" w:hAnsiTheme="majorBidi" w:cstheme="majorBidi"/>
          <w:color w:val="222222"/>
          <w:sz w:val="22"/>
          <w:shd w:val="clear" w:color="auto" w:fill="FFFFFF"/>
        </w:rPr>
        <w:t xml:space="preserve"> are t</w:t>
      </w:r>
      <w:r w:rsidR="00AE433C" w:rsidRPr="00D14F73">
        <w:rPr>
          <w:rFonts w:asciiTheme="majorBidi" w:hAnsiTheme="majorBidi" w:cstheme="majorBidi"/>
          <w:color w:val="222222"/>
          <w:sz w:val="22"/>
          <w:shd w:val="clear" w:color="auto" w:fill="FFFFFF"/>
        </w:rPr>
        <w:t>he event</w:t>
      </w:r>
      <w:r w:rsidR="00690259" w:rsidRPr="00D14F73">
        <w:rPr>
          <w:rFonts w:asciiTheme="majorBidi" w:hAnsiTheme="majorBidi" w:cstheme="majorBidi"/>
          <w:color w:val="222222"/>
          <w:sz w:val="22"/>
          <w:shd w:val="clear" w:color="auto" w:fill="FFFFFF"/>
        </w:rPr>
        <w:t xml:space="preserve"> which motivate transitions.</w:t>
      </w:r>
    </w:p>
    <w:p w14:paraId="26553A66" w14:textId="3FEDD98E" w:rsidR="00A3554A" w:rsidRPr="00D14F73" w:rsidRDefault="00F42029" w:rsidP="008D2861">
      <w:pPr>
        <w:spacing w:after="120" w:line="22" w:lineRule="atLeast"/>
        <w:ind w:left="230" w:right="1454" w:firstLine="0"/>
        <w:rPr>
          <w:rFonts w:asciiTheme="majorBidi" w:hAnsiTheme="majorBidi" w:cstheme="majorBidi"/>
          <w:color w:val="222222"/>
          <w:sz w:val="22"/>
          <w:shd w:val="clear" w:color="auto" w:fill="FFFFFF"/>
        </w:rPr>
      </w:pPr>
      <w:commentRangeStart w:id="5"/>
      <w:r w:rsidRPr="00D14F73">
        <w:rPr>
          <w:rFonts w:asciiTheme="majorBidi" w:hAnsiTheme="majorBidi" w:cstheme="majorBidi"/>
          <w:color w:val="222222"/>
          <w:sz w:val="22"/>
          <w:shd w:val="clear" w:color="auto" w:fill="FFFFFF"/>
        </w:rPr>
        <w:t xml:space="preserve">Our application </w:t>
      </w:r>
      <w:r w:rsidR="00767BBF" w:rsidRPr="00D14F73">
        <w:rPr>
          <w:rFonts w:asciiTheme="majorBidi" w:hAnsiTheme="majorBidi" w:cstheme="majorBidi"/>
          <w:color w:val="222222"/>
          <w:sz w:val="22"/>
          <w:shd w:val="clear" w:color="auto" w:fill="FFFFFF"/>
        </w:rPr>
        <w:t>gets</w:t>
      </w:r>
      <w:r w:rsidRPr="00D14F73">
        <w:rPr>
          <w:rFonts w:asciiTheme="majorBidi" w:hAnsiTheme="majorBidi" w:cstheme="majorBidi"/>
          <w:color w:val="222222"/>
          <w:sz w:val="22"/>
          <w:shd w:val="clear" w:color="auto" w:fill="FFFFFF"/>
        </w:rPr>
        <w:t xml:space="preserve"> a list of Requirements that </w:t>
      </w:r>
      <w:ins w:id="6" w:author="אלנה רווה" w:date="2016-12-05T11:47:00Z">
        <w:r w:rsidR="008D2861">
          <w:rPr>
            <w:rFonts w:asciiTheme="majorBidi" w:hAnsiTheme="majorBidi" w:cstheme="majorBidi"/>
            <w:color w:val="222222"/>
            <w:sz w:val="22"/>
            <w:shd w:val="clear" w:color="auto" w:fill="FFFFFF"/>
          </w:rPr>
          <w:t xml:space="preserve">a </w:t>
        </w:r>
      </w:ins>
      <w:r w:rsidRPr="00D14F73">
        <w:rPr>
          <w:rFonts w:asciiTheme="majorBidi" w:hAnsiTheme="majorBidi" w:cstheme="majorBidi"/>
          <w:color w:val="222222"/>
          <w:sz w:val="22"/>
          <w:shd w:val="clear" w:color="auto" w:fill="FFFFFF"/>
        </w:rPr>
        <w:t xml:space="preserve">user wants to </w:t>
      </w:r>
      <w:r w:rsidR="00162997" w:rsidRPr="00D14F73">
        <w:rPr>
          <w:rFonts w:asciiTheme="majorBidi" w:hAnsiTheme="majorBidi" w:cstheme="majorBidi"/>
          <w:color w:val="222222"/>
          <w:sz w:val="22"/>
          <w:shd w:val="clear" w:color="auto" w:fill="FFFFFF"/>
        </w:rPr>
        <w:t>check</w:t>
      </w:r>
      <w:del w:id="7" w:author="אלנה רווה" w:date="2016-12-05T11:47:00Z">
        <w:r w:rsidR="00162997" w:rsidRPr="00D14F73" w:rsidDel="008D2861">
          <w:rPr>
            <w:rFonts w:asciiTheme="majorBidi" w:hAnsiTheme="majorBidi" w:cstheme="majorBidi"/>
            <w:color w:val="222222"/>
            <w:sz w:val="22"/>
            <w:shd w:val="clear" w:color="auto" w:fill="FFFFFF"/>
          </w:rPr>
          <w:delText xml:space="preserve">, </w:delText>
        </w:r>
      </w:del>
      <w:ins w:id="8" w:author="אלנה רווה" w:date="2016-12-05T11:47:00Z">
        <w:r w:rsidR="008D2861">
          <w:rPr>
            <w:rFonts w:asciiTheme="majorBidi" w:hAnsiTheme="majorBidi" w:cstheme="majorBidi"/>
            <w:color w:val="222222"/>
            <w:sz w:val="22"/>
            <w:shd w:val="clear" w:color="auto" w:fill="FFFFFF"/>
          </w:rPr>
          <w:t>.</w:t>
        </w:r>
        <w:r w:rsidR="008D2861" w:rsidRPr="00D14F73">
          <w:rPr>
            <w:rFonts w:asciiTheme="majorBidi" w:hAnsiTheme="majorBidi" w:cstheme="majorBidi"/>
            <w:color w:val="222222"/>
            <w:sz w:val="22"/>
            <w:shd w:val="clear" w:color="auto" w:fill="FFFFFF"/>
          </w:rPr>
          <w:t xml:space="preserve"> </w:t>
        </w:r>
      </w:ins>
      <w:del w:id="9" w:author="אלנה רווה" w:date="2016-12-05T11:47:00Z">
        <w:r w:rsidR="00767BBF" w:rsidRPr="00D14F73" w:rsidDel="008D2861">
          <w:rPr>
            <w:rFonts w:asciiTheme="majorBidi" w:hAnsiTheme="majorBidi" w:cstheme="majorBidi"/>
            <w:color w:val="222222"/>
            <w:sz w:val="22"/>
            <w:shd w:val="clear" w:color="auto" w:fill="FFFFFF"/>
          </w:rPr>
          <w:delText xml:space="preserve">then </w:delText>
        </w:r>
      </w:del>
      <w:ins w:id="10" w:author="אלנה רווה" w:date="2016-12-05T11:47:00Z">
        <w:r w:rsidR="008D2861">
          <w:rPr>
            <w:rFonts w:asciiTheme="majorBidi" w:hAnsiTheme="majorBidi" w:cstheme="majorBidi"/>
            <w:color w:val="222222"/>
            <w:sz w:val="22"/>
            <w:shd w:val="clear" w:color="auto" w:fill="FFFFFF"/>
          </w:rPr>
          <w:t>T</w:t>
        </w:r>
        <w:r w:rsidR="008D2861" w:rsidRPr="00D14F73">
          <w:rPr>
            <w:rFonts w:asciiTheme="majorBidi" w:hAnsiTheme="majorBidi" w:cstheme="majorBidi"/>
            <w:color w:val="222222"/>
            <w:sz w:val="22"/>
            <w:shd w:val="clear" w:color="auto" w:fill="FFFFFF"/>
          </w:rPr>
          <w:t xml:space="preserve">hen </w:t>
        </w:r>
      </w:ins>
      <w:r w:rsidR="00162997" w:rsidRPr="00D14F73">
        <w:rPr>
          <w:rFonts w:asciiTheme="majorBidi" w:hAnsiTheme="majorBidi" w:cstheme="majorBidi"/>
          <w:color w:val="222222"/>
          <w:sz w:val="22"/>
          <w:shd w:val="clear" w:color="auto" w:fill="FFFFFF"/>
        </w:rPr>
        <w:t xml:space="preserve">it </w:t>
      </w:r>
      <w:del w:id="11" w:author="אלנה רווה" w:date="2016-12-05T11:47:00Z">
        <w:r w:rsidR="00767BBF" w:rsidRPr="00D14F73" w:rsidDel="008D2861">
          <w:rPr>
            <w:rFonts w:asciiTheme="majorBidi" w:hAnsiTheme="majorBidi" w:cstheme="majorBidi"/>
            <w:color w:val="222222"/>
            <w:sz w:val="22"/>
            <w:shd w:val="clear" w:color="auto" w:fill="FFFFFF"/>
          </w:rPr>
          <w:delText xml:space="preserve">Uses </w:delText>
        </w:r>
      </w:del>
      <w:ins w:id="12" w:author="אלנה רווה" w:date="2016-12-05T11:47:00Z">
        <w:r w:rsidR="008D2861">
          <w:rPr>
            <w:rFonts w:asciiTheme="majorBidi" w:hAnsiTheme="majorBidi" w:cstheme="majorBidi"/>
            <w:color w:val="222222"/>
            <w:sz w:val="22"/>
            <w:shd w:val="clear" w:color="auto" w:fill="FFFFFF"/>
          </w:rPr>
          <w:t>u</w:t>
        </w:r>
        <w:r w:rsidR="008D2861" w:rsidRPr="00D14F73">
          <w:rPr>
            <w:rFonts w:asciiTheme="majorBidi" w:hAnsiTheme="majorBidi" w:cstheme="majorBidi"/>
            <w:color w:val="222222"/>
            <w:sz w:val="22"/>
            <w:shd w:val="clear" w:color="auto" w:fill="FFFFFF"/>
          </w:rPr>
          <w:t xml:space="preserve">ses </w:t>
        </w:r>
      </w:ins>
      <w:r w:rsidR="00767BBF" w:rsidRPr="00D14F73">
        <w:rPr>
          <w:rFonts w:asciiTheme="majorBidi" w:hAnsiTheme="majorBidi" w:cstheme="majorBidi"/>
          <w:color w:val="222222"/>
          <w:sz w:val="22"/>
          <w:shd w:val="clear" w:color="auto" w:fill="FFFFFF"/>
        </w:rPr>
        <w:t>machinery</w:t>
      </w:r>
      <w:r w:rsidR="004625E3" w:rsidRPr="00D14F73">
        <w:rPr>
          <w:rFonts w:asciiTheme="majorBidi" w:hAnsiTheme="majorBidi" w:cstheme="majorBidi"/>
          <w:color w:val="222222"/>
          <w:sz w:val="22"/>
          <w:shd w:val="clear" w:color="auto" w:fill="FFFFFF"/>
        </w:rPr>
        <w:t xml:space="preserve"> of </w:t>
      </w:r>
      <w:r w:rsidR="004625E3" w:rsidRPr="00D14F73">
        <w:rPr>
          <w:rFonts w:asciiTheme="majorBidi" w:hAnsiTheme="majorBidi" w:cstheme="majorBidi"/>
        </w:rPr>
        <w:t>formal</w:t>
      </w:r>
      <w:r w:rsidR="00162997" w:rsidRPr="00D14F73">
        <w:rPr>
          <w:rFonts w:asciiTheme="majorBidi" w:hAnsiTheme="majorBidi" w:cstheme="majorBidi"/>
        </w:rPr>
        <w:t> verification </w:t>
      </w:r>
      <w:r w:rsidR="00054274" w:rsidRPr="00D14F73">
        <w:rPr>
          <w:rFonts w:asciiTheme="majorBidi" w:hAnsiTheme="majorBidi" w:cstheme="majorBidi"/>
          <w:color w:val="222222"/>
          <w:sz w:val="22"/>
          <w:shd w:val="clear" w:color="auto" w:fill="FFFFFF"/>
        </w:rPr>
        <w:t>to</w:t>
      </w:r>
      <w:r w:rsidR="00162997" w:rsidRPr="00D14F73">
        <w:rPr>
          <w:rFonts w:asciiTheme="majorBidi" w:hAnsiTheme="majorBidi" w:cstheme="majorBidi"/>
        </w:rPr>
        <w:t> verify </w:t>
      </w:r>
      <w:r w:rsidR="00162997" w:rsidRPr="00D14F73">
        <w:rPr>
          <w:rFonts w:asciiTheme="majorBidi" w:hAnsiTheme="majorBidi" w:cstheme="majorBidi"/>
          <w:color w:val="222222"/>
          <w:sz w:val="22"/>
          <w:shd w:val="clear" w:color="auto" w:fill="FFFFFF"/>
        </w:rPr>
        <w:t>the spec</w:t>
      </w:r>
      <w:del w:id="13" w:author="אלנה רווה" w:date="2016-12-05T11:47:00Z">
        <w:r w:rsidR="00162997" w:rsidRPr="00D14F73" w:rsidDel="008D2861">
          <w:rPr>
            <w:rFonts w:asciiTheme="majorBidi" w:hAnsiTheme="majorBidi" w:cstheme="majorBidi"/>
            <w:color w:val="222222"/>
            <w:sz w:val="22"/>
            <w:shd w:val="clear" w:color="auto" w:fill="FFFFFF"/>
          </w:rPr>
          <w:delText xml:space="preserve">, </w:delText>
        </w:r>
      </w:del>
      <w:ins w:id="14" w:author="אלנה רווה" w:date="2016-12-05T11:47:00Z">
        <w:r w:rsidR="008D2861">
          <w:rPr>
            <w:rFonts w:asciiTheme="majorBidi" w:hAnsiTheme="majorBidi" w:cstheme="majorBidi"/>
            <w:color w:val="222222"/>
            <w:sz w:val="22"/>
            <w:shd w:val="clear" w:color="auto" w:fill="FFFFFF"/>
          </w:rPr>
          <w:t>.</w:t>
        </w:r>
        <w:r w:rsidR="008D2861" w:rsidRPr="00D14F73">
          <w:rPr>
            <w:rFonts w:asciiTheme="majorBidi" w:hAnsiTheme="majorBidi" w:cstheme="majorBidi"/>
            <w:color w:val="222222"/>
            <w:sz w:val="22"/>
            <w:shd w:val="clear" w:color="auto" w:fill="FFFFFF"/>
          </w:rPr>
          <w:t xml:space="preserve"> </w:t>
        </w:r>
      </w:ins>
      <w:del w:id="15" w:author="אלנה רווה" w:date="2016-12-05T11:48:00Z">
        <w:r w:rsidR="00162997" w:rsidRPr="00D14F73" w:rsidDel="008D2861">
          <w:rPr>
            <w:rFonts w:asciiTheme="majorBidi" w:hAnsiTheme="majorBidi" w:cstheme="majorBidi"/>
            <w:color w:val="222222"/>
            <w:sz w:val="22"/>
            <w:shd w:val="clear" w:color="auto" w:fill="FFFFFF"/>
          </w:rPr>
          <w:delText xml:space="preserve">the </w:delText>
        </w:r>
      </w:del>
      <w:ins w:id="16" w:author="אלנה רווה" w:date="2016-12-05T11:48:00Z">
        <w:r w:rsidR="008D2861">
          <w:rPr>
            <w:rFonts w:asciiTheme="majorBidi" w:hAnsiTheme="majorBidi" w:cstheme="majorBidi"/>
            <w:color w:val="222222"/>
            <w:sz w:val="22"/>
            <w:shd w:val="clear" w:color="auto" w:fill="FFFFFF"/>
          </w:rPr>
          <w:t>T</w:t>
        </w:r>
        <w:r w:rsidR="008D2861" w:rsidRPr="00D14F73">
          <w:rPr>
            <w:rFonts w:asciiTheme="majorBidi" w:hAnsiTheme="majorBidi" w:cstheme="majorBidi"/>
            <w:color w:val="222222"/>
            <w:sz w:val="22"/>
            <w:shd w:val="clear" w:color="auto" w:fill="FFFFFF"/>
          </w:rPr>
          <w:t xml:space="preserve">he </w:t>
        </w:r>
      </w:ins>
      <w:r w:rsidR="00767BBF" w:rsidRPr="00D14F73">
        <w:rPr>
          <w:rFonts w:asciiTheme="majorBidi" w:hAnsiTheme="majorBidi" w:cstheme="majorBidi"/>
        </w:rPr>
        <w:t xml:space="preserve">verification </w:t>
      </w:r>
      <w:r w:rsidR="00772FBF" w:rsidRPr="00D14F73">
        <w:rPr>
          <w:rFonts w:asciiTheme="majorBidi" w:hAnsiTheme="majorBidi" w:cstheme="majorBidi"/>
        </w:rPr>
        <w:t>result either</w:t>
      </w:r>
      <w:r w:rsidR="00162997" w:rsidRPr="00D14F73">
        <w:rPr>
          <w:rFonts w:asciiTheme="majorBidi" w:hAnsiTheme="majorBidi" w:cstheme="majorBidi"/>
          <w:color w:val="222222"/>
          <w:sz w:val="22"/>
          <w:shd w:val="clear" w:color="auto" w:fill="FFFFFF"/>
        </w:rPr>
        <w:t xml:space="preserve"> </w:t>
      </w:r>
      <w:ins w:id="17" w:author="אלנה רווה" w:date="2016-12-05T11:48:00Z">
        <w:r w:rsidR="008D2861">
          <w:rPr>
            <w:rFonts w:asciiTheme="majorBidi" w:hAnsiTheme="majorBidi" w:cstheme="majorBidi"/>
            <w:color w:val="222222"/>
            <w:sz w:val="22"/>
            <w:shd w:val="clear" w:color="auto" w:fill="FFFFFF"/>
          </w:rPr>
          <w:t xml:space="preserve">a </w:t>
        </w:r>
      </w:ins>
      <w:del w:id="18" w:author="אלנה רווה" w:date="2016-12-05T11:48:00Z">
        <w:r w:rsidR="00162997" w:rsidRPr="00D14F73" w:rsidDel="008D2861">
          <w:rPr>
            <w:rFonts w:asciiTheme="majorBidi" w:hAnsiTheme="majorBidi" w:cstheme="majorBidi"/>
            <w:color w:val="222222"/>
            <w:sz w:val="22"/>
            <w:shd w:val="clear" w:color="auto" w:fill="FFFFFF"/>
          </w:rPr>
          <w:delText xml:space="preserve">Confirmation </w:delText>
        </w:r>
      </w:del>
      <w:ins w:id="19" w:author="אלנה רווה" w:date="2016-12-05T11:48:00Z">
        <w:r w:rsidR="008D2861">
          <w:rPr>
            <w:rFonts w:asciiTheme="majorBidi" w:hAnsiTheme="majorBidi" w:cstheme="majorBidi"/>
            <w:color w:val="222222"/>
            <w:sz w:val="22"/>
            <w:shd w:val="clear" w:color="auto" w:fill="FFFFFF"/>
          </w:rPr>
          <w:t>c</w:t>
        </w:r>
        <w:r w:rsidR="008D2861" w:rsidRPr="00D14F73">
          <w:rPr>
            <w:rFonts w:asciiTheme="majorBidi" w:hAnsiTheme="majorBidi" w:cstheme="majorBidi"/>
            <w:color w:val="222222"/>
            <w:sz w:val="22"/>
            <w:shd w:val="clear" w:color="auto" w:fill="FFFFFF"/>
          </w:rPr>
          <w:t xml:space="preserve">onfirmation </w:t>
        </w:r>
      </w:ins>
      <w:r w:rsidR="00772FBF" w:rsidRPr="00D14F73">
        <w:rPr>
          <w:rFonts w:asciiTheme="majorBidi" w:hAnsiTheme="majorBidi" w:cstheme="majorBidi"/>
          <w:color w:val="222222"/>
          <w:sz w:val="22"/>
          <w:shd w:val="clear" w:color="auto" w:fill="FFFFFF"/>
        </w:rPr>
        <w:t>message or</w:t>
      </w:r>
      <w:r w:rsidR="00162997" w:rsidRPr="00D14F73">
        <w:rPr>
          <w:rFonts w:asciiTheme="majorBidi" w:hAnsiTheme="majorBidi" w:cstheme="majorBidi"/>
          <w:color w:val="222222"/>
          <w:sz w:val="22"/>
          <w:shd w:val="clear" w:color="auto" w:fill="FFFFFF"/>
        </w:rPr>
        <w:t xml:space="preserve"> a path </w:t>
      </w:r>
      <w:r w:rsidR="00767BBF" w:rsidRPr="00D14F73">
        <w:rPr>
          <w:rFonts w:asciiTheme="majorBidi" w:hAnsiTheme="majorBidi" w:cstheme="majorBidi"/>
          <w:color w:val="222222"/>
          <w:sz w:val="22"/>
          <w:shd w:val="clear" w:color="auto" w:fill="FFFFFF"/>
        </w:rPr>
        <w:t xml:space="preserve">were the test </w:t>
      </w:r>
      <w:del w:id="20" w:author="אלנה רווה" w:date="2016-12-05T11:48:00Z">
        <w:r w:rsidR="00772FBF" w:rsidRPr="00D14F73" w:rsidDel="008D2861">
          <w:rPr>
            <w:rFonts w:asciiTheme="majorBidi" w:hAnsiTheme="majorBidi" w:cstheme="majorBidi"/>
            <w:color w:val="222222"/>
            <w:sz w:val="22"/>
            <w:shd w:val="clear" w:color="auto" w:fill="FFFFFF"/>
          </w:rPr>
          <w:delText>Failed</w:delText>
        </w:r>
      </w:del>
      <w:ins w:id="21" w:author="אלנה רווה" w:date="2016-12-05T11:48:00Z">
        <w:r w:rsidR="008D2861">
          <w:rPr>
            <w:rFonts w:asciiTheme="majorBidi" w:hAnsiTheme="majorBidi" w:cstheme="majorBidi"/>
            <w:color w:val="222222"/>
            <w:sz w:val="22"/>
            <w:shd w:val="clear" w:color="auto" w:fill="FFFFFF"/>
          </w:rPr>
          <w:t>f</w:t>
        </w:r>
        <w:r w:rsidR="008D2861" w:rsidRPr="00D14F73">
          <w:rPr>
            <w:rFonts w:asciiTheme="majorBidi" w:hAnsiTheme="majorBidi" w:cstheme="majorBidi"/>
            <w:color w:val="222222"/>
            <w:sz w:val="22"/>
            <w:shd w:val="clear" w:color="auto" w:fill="FFFFFF"/>
          </w:rPr>
          <w:t>ailed</w:t>
        </w:r>
      </w:ins>
      <w:r w:rsidR="00772FBF" w:rsidRPr="00D14F73">
        <w:rPr>
          <w:rFonts w:asciiTheme="majorBidi" w:hAnsiTheme="majorBidi" w:cstheme="majorBidi"/>
          <w:color w:val="222222"/>
          <w:sz w:val="22"/>
          <w:shd w:val="clear" w:color="auto" w:fill="FFFFFF"/>
        </w:rPr>
        <w:t>.</w:t>
      </w:r>
      <w:commentRangeEnd w:id="5"/>
      <w:r w:rsidR="008D2861">
        <w:rPr>
          <w:rStyle w:val="CommentReference"/>
        </w:rPr>
        <w:commentReference w:id="5"/>
      </w:r>
    </w:p>
    <w:p w14:paraId="2EAE2AB4" w14:textId="77777777" w:rsidR="00277531" w:rsidRDefault="00277531" w:rsidP="00D42569">
      <w:pPr>
        <w:pStyle w:val="Default"/>
        <w:spacing w:line="22" w:lineRule="atLeast"/>
      </w:pPr>
    </w:p>
    <w:p w14:paraId="6AA91873" w14:textId="77777777" w:rsidR="00277531" w:rsidRDefault="00277531" w:rsidP="00D42569">
      <w:pPr>
        <w:pStyle w:val="Default"/>
        <w:spacing w:after="120" w:line="22" w:lineRule="atLeast"/>
        <w:rPr>
          <w:sz w:val="22"/>
          <w:szCs w:val="22"/>
        </w:rPr>
      </w:pPr>
      <w:r>
        <w:rPr>
          <w:b/>
          <w:bCs/>
          <w:sz w:val="22"/>
          <w:szCs w:val="22"/>
        </w:rPr>
        <w:t xml:space="preserve">Why is it not trivial? </w:t>
      </w:r>
    </w:p>
    <w:p w14:paraId="741BE48B" w14:textId="77777777" w:rsidR="008F6924" w:rsidRDefault="008F6924" w:rsidP="00D42569">
      <w:pPr>
        <w:pStyle w:val="Default"/>
        <w:spacing w:line="22" w:lineRule="atLeast"/>
        <w:rPr>
          <w:sz w:val="22"/>
          <w:szCs w:val="22"/>
        </w:rPr>
      </w:pPr>
    </w:p>
    <w:p w14:paraId="55833678" w14:textId="6DF8E78D" w:rsidR="00A619F3" w:rsidRPr="00D14F73" w:rsidRDefault="00346126" w:rsidP="00B26B6A">
      <w:pPr>
        <w:pStyle w:val="ListParagraph"/>
        <w:numPr>
          <w:ilvl w:val="0"/>
          <w:numId w:val="29"/>
        </w:numPr>
        <w:spacing w:line="22" w:lineRule="atLeast"/>
        <w:ind w:left="835" w:right="1454"/>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As we know</w:t>
      </w:r>
      <w:ins w:id="22" w:author="אלנה רווה" w:date="2016-12-05T11:49:00Z">
        <w:r w:rsidR="008D2861">
          <w:rPr>
            <w:rFonts w:asciiTheme="majorBidi" w:hAnsiTheme="majorBidi" w:cstheme="majorBidi"/>
            <w:color w:val="222222"/>
            <w:sz w:val="22"/>
            <w:shd w:val="clear" w:color="auto" w:fill="FFFFFF"/>
          </w:rPr>
          <w:t>,</w:t>
        </w:r>
      </w:ins>
      <w:r w:rsidRPr="00D14F73">
        <w:rPr>
          <w:rFonts w:asciiTheme="majorBidi" w:hAnsiTheme="majorBidi" w:cstheme="majorBidi"/>
          <w:color w:val="222222"/>
          <w:sz w:val="22"/>
          <w:shd w:val="clear" w:color="auto" w:fill="FFFFFF"/>
        </w:rPr>
        <w:t xml:space="preserve"> </w:t>
      </w:r>
      <w:ins w:id="23" w:author="אלנה רווה" w:date="2016-12-05T11:49:00Z">
        <w:r w:rsidR="008D2861">
          <w:rPr>
            <w:rFonts w:asciiTheme="majorBidi" w:hAnsiTheme="majorBidi" w:cstheme="majorBidi"/>
            <w:color w:val="222222"/>
            <w:sz w:val="22"/>
            <w:shd w:val="clear" w:color="auto" w:fill="FFFFFF"/>
          </w:rPr>
          <w:t xml:space="preserve">the </w:t>
        </w:r>
      </w:ins>
      <w:r w:rsidRPr="00D14F73">
        <w:rPr>
          <w:rFonts w:asciiTheme="majorBidi" w:hAnsiTheme="majorBidi" w:cstheme="majorBidi"/>
          <w:color w:val="222222"/>
          <w:sz w:val="22"/>
          <w:shd w:val="clear" w:color="auto" w:fill="FFFFFF"/>
        </w:rPr>
        <w:t xml:space="preserve">existing verification methods </w:t>
      </w:r>
      <w:ins w:id="24" w:author="אלנה רווה" w:date="2016-12-05T11:50:00Z">
        <w:r w:rsidR="008D2861">
          <w:rPr>
            <w:rFonts w:asciiTheme="majorBidi" w:hAnsiTheme="majorBidi" w:cstheme="majorBidi"/>
            <w:color w:val="222222"/>
            <w:sz w:val="22"/>
            <w:shd w:val="clear" w:color="auto" w:fill="FFFFFF"/>
          </w:rPr>
          <w:t xml:space="preserve">verify </w:t>
        </w:r>
      </w:ins>
      <w:r w:rsidRPr="00D14F73">
        <w:rPr>
          <w:rFonts w:asciiTheme="majorBidi" w:hAnsiTheme="majorBidi" w:cstheme="majorBidi"/>
          <w:color w:val="222222"/>
          <w:sz w:val="22"/>
          <w:shd w:val="clear" w:color="auto" w:fill="FFFFFF"/>
        </w:rPr>
        <w:t>e</w:t>
      </w:r>
      <w:ins w:id="25" w:author="אלנה רווה" w:date="2016-12-05T11:50:00Z">
        <w:r w:rsidR="008D2861">
          <w:rPr>
            <w:rFonts w:asciiTheme="majorBidi" w:hAnsiTheme="majorBidi" w:cstheme="majorBidi"/>
            <w:color w:val="222222"/>
            <w:sz w:val="22"/>
            <w:shd w:val="clear" w:color="auto" w:fill="FFFFFF"/>
          </w:rPr>
          <w:t>i</w:t>
        </w:r>
      </w:ins>
      <w:r w:rsidRPr="00D14F73">
        <w:rPr>
          <w:rFonts w:asciiTheme="majorBidi" w:hAnsiTheme="majorBidi" w:cstheme="majorBidi"/>
          <w:color w:val="222222"/>
          <w:sz w:val="22"/>
          <w:shd w:val="clear" w:color="auto" w:fill="FFFFFF"/>
        </w:rPr>
        <w:t xml:space="preserve">ther </w:t>
      </w:r>
      <w:ins w:id="26" w:author="אלנה רווה" w:date="2016-12-05T11:50:00Z">
        <w:r w:rsidR="008D2861">
          <w:rPr>
            <w:rFonts w:asciiTheme="majorBidi" w:hAnsiTheme="majorBidi" w:cstheme="majorBidi"/>
            <w:color w:val="222222"/>
            <w:sz w:val="22"/>
            <w:shd w:val="clear" w:color="auto" w:fill="FFFFFF"/>
          </w:rPr>
          <w:t xml:space="preserve">the </w:t>
        </w:r>
      </w:ins>
      <w:r w:rsidRPr="008D2861">
        <w:rPr>
          <w:rFonts w:asciiTheme="majorBidi" w:hAnsiTheme="majorBidi" w:cstheme="majorBidi"/>
          <w:b/>
          <w:bCs/>
          <w:color w:val="222222"/>
          <w:sz w:val="22"/>
          <w:u w:val="single"/>
          <w:shd w:val="clear" w:color="auto" w:fill="FFFFFF"/>
          <w:rPrChange w:id="27" w:author="אלנה רווה" w:date="2016-12-05T11:50:00Z">
            <w:rPr>
              <w:rFonts w:asciiTheme="majorBidi" w:hAnsiTheme="majorBidi" w:cstheme="majorBidi"/>
              <w:color w:val="222222"/>
              <w:sz w:val="22"/>
              <w:shd w:val="clear" w:color="auto" w:fill="FFFFFF"/>
            </w:rPr>
          </w:rPrChange>
        </w:rPr>
        <w:t>executing code</w:t>
      </w:r>
      <w:r w:rsidRPr="00D14F73">
        <w:rPr>
          <w:rFonts w:asciiTheme="majorBidi" w:hAnsiTheme="majorBidi" w:cstheme="majorBidi"/>
          <w:color w:val="222222"/>
          <w:sz w:val="22"/>
          <w:shd w:val="clear" w:color="auto" w:fill="FFFFFF"/>
        </w:rPr>
        <w:t xml:space="preserve"> by searching about a wrong behavior or </w:t>
      </w:r>
      <w:ins w:id="28" w:author="אלנה רווה" w:date="2016-12-05T11:50:00Z">
        <w:r w:rsidR="008D2861">
          <w:rPr>
            <w:rFonts w:asciiTheme="majorBidi" w:hAnsiTheme="majorBidi" w:cstheme="majorBidi"/>
            <w:color w:val="222222"/>
            <w:sz w:val="22"/>
            <w:shd w:val="clear" w:color="auto" w:fill="FFFFFF"/>
          </w:rPr>
          <w:t xml:space="preserve">by </w:t>
        </w:r>
      </w:ins>
      <w:r w:rsidRPr="00D14F73">
        <w:rPr>
          <w:rFonts w:asciiTheme="majorBidi" w:hAnsiTheme="majorBidi" w:cstheme="majorBidi"/>
          <w:color w:val="222222"/>
          <w:sz w:val="22"/>
          <w:shd w:val="clear" w:color="auto" w:fill="FFFFFF"/>
        </w:rPr>
        <w:t xml:space="preserve">analyzing statically. </w:t>
      </w:r>
      <w:del w:id="29" w:author="אלנה רווה" w:date="2016-12-05T11:51:00Z">
        <w:r w:rsidRPr="00D14F73" w:rsidDel="00B26B6A">
          <w:rPr>
            <w:rFonts w:asciiTheme="majorBidi" w:hAnsiTheme="majorBidi" w:cstheme="majorBidi"/>
            <w:color w:val="222222"/>
            <w:sz w:val="22"/>
            <w:shd w:val="clear" w:color="auto" w:fill="FFFFFF"/>
          </w:rPr>
          <w:delText xml:space="preserve">The </w:delText>
        </w:r>
      </w:del>
      <w:ins w:id="30" w:author="אלנה רווה" w:date="2016-12-05T11:51:00Z">
        <w:r w:rsidR="00B26B6A" w:rsidRPr="00D14F73">
          <w:rPr>
            <w:rFonts w:asciiTheme="majorBidi" w:hAnsiTheme="majorBidi" w:cstheme="majorBidi"/>
            <w:color w:val="222222"/>
            <w:sz w:val="22"/>
            <w:shd w:val="clear" w:color="auto" w:fill="FFFFFF"/>
          </w:rPr>
          <w:t>Th</w:t>
        </w:r>
        <w:r w:rsidR="00B26B6A">
          <w:rPr>
            <w:rFonts w:asciiTheme="majorBidi" w:hAnsiTheme="majorBidi" w:cstheme="majorBidi"/>
            <w:color w:val="222222"/>
            <w:sz w:val="22"/>
            <w:shd w:val="clear" w:color="auto" w:fill="FFFFFF"/>
          </w:rPr>
          <w:t>is</w:t>
        </w:r>
        <w:r w:rsidR="00B26B6A" w:rsidRPr="00D14F73">
          <w:rPr>
            <w:rFonts w:asciiTheme="majorBidi" w:hAnsiTheme="majorBidi" w:cstheme="majorBidi"/>
            <w:color w:val="222222"/>
            <w:sz w:val="22"/>
            <w:shd w:val="clear" w:color="auto" w:fill="FFFFFF"/>
          </w:rPr>
          <w:t xml:space="preserve"> </w:t>
        </w:r>
      </w:ins>
      <w:ins w:id="31" w:author="אלנה רווה" w:date="2016-12-05T11:50:00Z">
        <w:r w:rsidR="00B26B6A">
          <w:rPr>
            <w:rFonts w:asciiTheme="majorBidi" w:hAnsiTheme="majorBidi" w:cstheme="majorBidi"/>
            <w:color w:val="222222"/>
            <w:sz w:val="22"/>
            <w:shd w:val="clear" w:color="auto" w:fill="FFFFFF"/>
          </w:rPr>
          <w:t xml:space="preserve">is the </w:t>
        </w:r>
      </w:ins>
      <w:r w:rsidRPr="00D14F73">
        <w:rPr>
          <w:rFonts w:asciiTheme="majorBidi" w:hAnsiTheme="majorBidi" w:cstheme="majorBidi"/>
          <w:color w:val="222222"/>
          <w:sz w:val="22"/>
          <w:shd w:val="clear" w:color="auto" w:fill="FFFFFF"/>
        </w:rPr>
        <w:t xml:space="preserve">first </w:t>
      </w:r>
      <w:ins w:id="32" w:author="אלנה רווה" w:date="2016-12-05T11:50:00Z">
        <w:r w:rsidR="00B26B6A">
          <w:rPr>
            <w:rFonts w:asciiTheme="majorBidi" w:hAnsiTheme="majorBidi" w:cstheme="majorBidi"/>
            <w:color w:val="222222"/>
            <w:sz w:val="22"/>
            <w:shd w:val="clear" w:color="auto" w:fill="FFFFFF"/>
          </w:rPr>
          <w:t xml:space="preserve">attempt to propose a </w:t>
        </w:r>
      </w:ins>
      <w:r w:rsidRPr="00D14F73">
        <w:rPr>
          <w:rFonts w:asciiTheme="majorBidi" w:hAnsiTheme="majorBidi" w:cstheme="majorBidi"/>
          <w:color w:val="222222"/>
          <w:sz w:val="22"/>
          <w:shd w:val="clear" w:color="auto" w:fill="FFFFFF"/>
        </w:rPr>
        <w:t xml:space="preserve">method </w:t>
      </w:r>
      <w:del w:id="33" w:author="אלנה רווה" w:date="2016-12-05T11:51:00Z">
        <w:r w:rsidRPr="00D14F73" w:rsidDel="00B26B6A">
          <w:rPr>
            <w:rFonts w:asciiTheme="majorBidi" w:hAnsiTheme="majorBidi" w:cstheme="majorBidi"/>
            <w:color w:val="222222"/>
            <w:sz w:val="22"/>
            <w:shd w:val="clear" w:color="auto" w:fill="FFFFFF"/>
          </w:rPr>
          <w:delText>used only when</w:delText>
        </w:r>
      </w:del>
      <w:ins w:id="34" w:author="אלנה רווה" w:date="2016-12-05T11:51:00Z">
        <w:r w:rsidR="00B26B6A">
          <w:rPr>
            <w:rFonts w:asciiTheme="majorBidi" w:hAnsiTheme="majorBidi" w:cstheme="majorBidi"/>
            <w:color w:val="222222"/>
            <w:sz w:val="22"/>
            <w:shd w:val="clear" w:color="auto" w:fill="FFFFFF"/>
          </w:rPr>
          <w:t xml:space="preserve">to </w:t>
        </w:r>
      </w:ins>
      <w:ins w:id="35" w:author="אלנה רווה" w:date="2016-12-05T11:52:00Z">
        <w:r w:rsidR="00B26B6A">
          <w:rPr>
            <w:rFonts w:asciiTheme="majorBidi" w:hAnsiTheme="majorBidi" w:cstheme="majorBidi"/>
            <w:color w:val="222222"/>
            <w:sz w:val="22"/>
            <w:shd w:val="clear" w:color="auto" w:fill="FFFFFF"/>
          </w:rPr>
          <w:t>check</w:t>
        </w:r>
      </w:ins>
      <w:ins w:id="36" w:author="אלנה רווה" w:date="2016-12-05T11:51:00Z">
        <w:r w:rsidR="00B26B6A">
          <w:rPr>
            <w:rFonts w:asciiTheme="majorBidi" w:hAnsiTheme="majorBidi" w:cstheme="majorBidi"/>
            <w:color w:val="222222"/>
            <w:sz w:val="22"/>
            <w:shd w:val="clear" w:color="auto" w:fill="FFFFFF"/>
          </w:rPr>
          <w:t xml:space="preserve"> the spec, when</w:t>
        </w:r>
      </w:ins>
      <w:r w:rsidRPr="00D14F73">
        <w:rPr>
          <w:rFonts w:asciiTheme="majorBidi" w:hAnsiTheme="majorBidi" w:cstheme="majorBidi"/>
          <w:color w:val="222222"/>
          <w:sz w:val="22"/>
          <w:shd w:val="clear" w:color="auto" w:fill="FFFFFF"/>
        </w:rPr>
        <w:t xml:space="preserve"> </w:t>
      </w:r>
      <w:del w:id="37" w:author="אלנה רווה" w:date="2016-12-05T11:52:00Z">
        <w:r w:rsidRPr="00D14F73" w:rsidDel="00B26B6A">
          <w:rPr>
            <w:rFonts w:asciiTheme="majorBidi" w:hAnsiTheme="majorBidi" w:cstheme="majorBidi"/>
            <w:color w:val="222222"/>
            <w:sz w:val="22"/>
            <w:shd w:val="clear" w:color="auto" w:fill="FFFFFF"/>
          </w:rPr>
          <w:delText xml:space="preserve">the code </w:delText>
        </w:r>
      </w:del>
      <w:proofErr w:type="spellStart"/>
      <w:ins w:id="38" w:author="אלנה רווה" w:date="2016-12-05T11:51:00Z">
        <w:r w:rsidR="00B26B6A">
          <w:rPr>
            <w:rFonts w:asciiTheme="majorBidi" w:hAnsiTheme="majorBidi" w:cstheme="majorBidi"/>
            <w:color w:val="222222"/>
            <w:sz w:val="22"/>
            <w:shd w:val="clear" w:color="auto" w:fill="FFFFFF"/>
          </w:rPr>
          <w:t>the</w:t>
        </w:r>
        <w:proofErr w:type="spellEnd"/>
        <w:r w:rsidR="00B26B6A">
          <w:rPr>
            <w:rFonts w:asciiTheme="majorBidi" w:hAnsiTheme="majorBidi" w:cstheme="majorBidi"/>
            <w:color w:val="222222"/>
            <w:sz w:val="22"/>
            <w:shd w:val="clear" w:color="auto" w:fill="FFFFFF"/>
          </w:rPr>
          <w:t xml:space="preserve"> corresponding code</w:t>
        </w:r>
      </w:ins>
      <w:ins w:id="39" w:author="אלנה רווה" w:date="2016-12-05T11:52:00Z">
        <w:r w:rsidR="00B26B6A">
          <w:rPr>
            <w:rFonts w:asciiTheme="majorBidi" w:hAnsiTheme="majorBidi" w:cstheme="majorBidi"/>
            <w:color w:val="222222"/>
            <w:sz w:val="22"/>
            <w:shd w:val="clear" w:color="auto" w:fill="FFFFFF"/>
          </w:rPr>
          <w:t xml:space="preserve"> </w:t>
        </w:r>
      </w:ins>
      <w:r w:rsidRPr="00D14F73">
        <w:rPr>
          <w:rFonts w:asciiTheme="majorBidi" w:hAnsiTheme="majorBidi" w:cstheme="majorBidi"/>
          <w:color w:val="222222"/>
          <w:sz w:val="22"/>
          <w:shd w:val="clear" w:color="auto" w:fill="FFFFFF"/>
        </w:rPr>
        <w:t xml:space="preserve">has </w:t>
      </w:r>
      <w:ins w:id="40" w:author="אלנה רווה" w:date="2016-12-05T11:52:00Z">
        <w:r w:rsidR="00B26B6A">
          <w:rPr>
            <w:rFonts w:asciiTheme="majorBidi" w:hAnsiTheme="majorBidi" w:cstheme="majorBidi"/>
            <w:color w:val="222222"/>
            <w:sz w:val="22"/>
            <w:shd w:val="clear" w:color="auto" w:fill="FFFFFF"/>
          </w:rPr>
          <w:t xml:space="preserve">not </w:t>
        </w:r>
      </w:ins>
      <w:r w:rsidRPr="00D14F73">
        <w:rPr>
          <w:rFonts w:asciiTheme="majorBidi" w:hAnsiTheme="majorBidi" w:cstheme="majorBidi"/>
          <w:color w:val="222222"/>
          <w:sz w:val="22"/>
          <w:shd w:val="clear" w:color="auto" w:fill="FFFFFF"/>
        </w:rPr>
        <w:t>been written</w:t>
      </w:r>
      <w:ins w:id="41" w:author="אלנה רווה" w:date="2016-12-05T11:52:00Z">
        <w:r w:rsidR="00B26B6A">
          <w:rPr>
            <w:rFonts w:asciiTheme="majorBidi" w:hAnsiTheme="majorBidi" w:cstheme="majorBidi"/>
            <w:color w:val="222222"/>
            <w:sz w:val="22"/>
            <w:shd w:val="clear" w:color="auto" w:fill="FFFFFF"/>
          </w:rPr>
          <w:t xml:space="preserve"> yet</w:t>
        </w:r>
      </w:ins>
      <w:r w:rsidRPr="00D14F73">
        <w:rPr>
          <w:rFonts w:asciiTheme="majorBidi" w:hAnsiTheme="majorBidi" w:cstheme="majorBidi"/>
          <w:color w:val="222222"/>
          <w:sz w:val="22"/>
          <w:shd w:val="clear" w:color="auto" w:fill="FFFFFF"/>
        </w:rPr>
        <w:t xml:space="preserve">. </w:t>
      </w:r>
      <w:del w:id="42" w:author="אלנה רווה" w:date="2016-12-05T11:52:00Z">
        <w:r w:rsidR="00755FCE" w:rsidRPr="00D14F73" w:rsidDel="00B26B6A">
          <w:rPr>
            <w:rFonts w:asciiTheme="majorBidi" w:hAnsiTheme="majorBidi" w:cstheme="majorBidi"/>
            <w:color w:val="222222"/>
            <w:sz w:val="22"/>
            <w:shd w:val="clear" w:color="auto" w:fill="FFFFFF"/>
          </w:rPr>
          <w:delText xml:space="preserve">Moreover, second method </w:delText>
        </w:r>
        <w:r w:rsidR="00453F35" w:rsidRPr="00D14F73" w:rsidDel="00B26B6A">
          <w:rPr>
            <w:rFonts w:asciiTheme="majorBidi" w:hAnsiTheme="majorBidi" w:cstheme="majorBidi"/>
            <w:color w:val="222222"/>
            <w:sz w:val="22"/>
            <w:shd w:val="clear" w:color="auto" w:fill="FFFFFF"/>
          </w:rPr>
          <w:delText>can’t detect</w:delText>
        </w:r>
        <w:r w:rsidR="00755FCE" w:rsidRPr="00D14F73" w:rsidDel="00B26B6A">
          <w:rPr>
            <w:rFonts w:asciiTheme="majorBidi" w:hAnsiTheme="majorBidi" w:cstheme="majorBidi"/>
            <w:color w:val="222222"/>
            <w:sz w:val="22"/>
            <w:shd w:val="clear" w:color="auto" w:fill="FFFFFF"/>
          </w:rPr>
          <w:delText xml:space="preserve"> subtle errors concurrency and algorithm defects. </w:delText>
        </w:r>
        <w:r w:rsidR="00453F35" w:rsidRPr="00D14F73" w:rsidDel="00B26B6A">
          <w:rPr>
            <w:rFonts w:asciiTheme="majorBidi" w:hAnsiTheme="majorBidi" w:cstheme="majorBidi"/>
            <w:color w:val="222222"/>
            <w:sz w:val="22"/>
            <w:shd w:val="clear" w:color="auto" w:fill="FFFFFF"/>
          </w:rPr>
          <w:delText>But our method p</w:delText>
        </w:r>
        <w:r w:rsidR="006F185C" w:rsidRPr="00D14F73" w:rsidDel="00B26B6A">
          <w:rPr>
            <w:rFonts w:asciiTheme="majorBidi" w:hAnsiTheme="majorBidi" w:cstheme="majorBidi"/>
            <w:color w:val="222222"/>
            <w:sz w:val="22"/>
            <w:shd w:val="clear" w:color="auto" w:fill="FFFFFF"/>
          </w:rPr>
          <w:delText xml:space="preserve">erformance </w:delText>
        </w:r>
        <w:r w:rsidR="008F6924" w:rsidRPr="00D14F73" w:rsidDel="00B26B6A">
          <w:rPr>
            <w:rFonts w:asciiTheme="majorBidi" w:hAnsiTheme="majorBidi" w:cstheme="majorBidi"/>
            <w:color w:val="222222"/>
            <w:sz w:val="22"/>
            <w:shd w:val="clear" w:color="auto" w:fill="FFFFFF"/>
          </w:rPr>
          <w:delText xml:space="preserve">verification at the design </w:delText>
        </w:r>
        <w:r w:rsidR="006F185C" w:rsidRPr="00D14F73" w:rsidDel="00B26B6A">
          <w:rPr>
            <w:rFonts w:asciiTheme="majorBidi" w:hAnsiTheme="majorBidi" w:cstheme="majorBidi"/>
            <w:color w:val="222222"/>
            <w:sz w:val="22"/>
            <w:shd w:val="clear" w:color="auto" w:fill="FFFFFF"/>
          </w:rPr>
          <w:delText xml:space="preserve">stage, </w:delText>
        </w:r>
        <w:r w:rsidR="005F7136" w:rsidRPr="00D14F73" w:rsidDel="00B26B6A">
          <w:rPr>
            <w:rFonts w:asciiTheme="majorBidi" w:hAnsiTheme="majorBidi" w:cstheme="majorBidi"/>
            <w:color w:val="222222"/>
            <w:sz w:val="22"/>
            <w:shd w:val="clear" w:color="auto" w:fill="FFFFFF"/>
          </w:rPr>
          <w:delText xml:space="preserve">i.e. </w:delText>
        </w:r>
        <w:r w:rsidR="00046EB9" w:rsidRPr="00D14F73" w:rsidDel="00B26B6A">
          <w:rPr>
            <w:rFonts w:asciiTheme="majorBidi" w:hAnsiTheme="majorBidi" w:cstheme="majorBidi"/>
            <w:color w:val="222222"/>
            <w:sz w:val="22"/>
            <w:shd w:val="clear" w:color="auto" w:fill="FFFFFF"/>
          </w:rPr>
          <w:delText xml:space="preserve"> </w:delText>
        </w:r>
        <w:r w:rsidR="006F185C" w:rsidRPr="00D14F73" w:rsidDel="00B26B6A">
          <w:rPr>
            <w:rFonts w:asciiTheme="majorBidi" w:hAnsiTheme="majorBidi" w:cstheme="majorBidi"/>
            <w:color w:val="222222"/>
            <w:sz w:val="22"/>
            <w:shd w:val="clear" w:color="auto" w:fill="FFFFFF"/>
          </w:rPr>
          <w:delText xml:space="preserve">before </w:delText>
        </w:r>
        <w:r w:rsidR="002F48B1" w:rsidRPr="00D14F73" w:rsidDel="00B26B6A">
          <w:rPr>
            <w:rFonts w:asciiTheme="majorBidi" w:hAnsiTheme="majorBidi" w:cstheme="majorBidi"/>
            <w:color w:val="222222"/>
            <w:sz w:val="22"/>
            <w:shd w:val="clear" w:color="auto" w:fill="FFFFFF"/>
          </w:rPr>
          <w:delText>running</w:delText>
        </w:r>
        <w:r w:rsidR="006F185C" w:rsidRPr="00D14F73" w:rsidDel="00B26B6A">
          <w:rPr>
            <w:rFonts w:asciiTheme="majorBidi" w:hAnsiTheme="majorBidi" w:cstheme="majorBidi"/>
            <w:color w:val="222222"/>
            <w:sz w:val="22"/>
            <w:shd w:val="clear" w:color="auto" w:fill="FFFFFF"/>
          </w:rPr>
          <w:delText xml:space="preserve"> </w:delText>
        </w:r>
        <w:r w:rsidR="00054274" w:rsidRPr="00D14F73" w:rsidDel="00B26B6A">
          <w:rPr>
            <w:rFonts w:asciiTheme="majorBidi" w:hAnsiTheme="majorBidi" w:cstheme="majorBidi"/>
            <w:color w:val="222222"/>
            <w:sz w:val="22"/>
            <w:shd w:val="clear" w:color="auto" w:fill="FFFFFF"/>
          </w:rPr>
          <w:delText>code,</w:delText>
        </w:r>
        <w:r w:rsidR="006F185C" w:rsidRPr="00D14F73" w:rsidDel="00B26B6A">
          <w:rPr>
            <w:rFonts w:asciiTheme="majorBidi" w:hAnsiTheme="majorBidi" w:cstheme="majorBidi"/>
            <w:color w:val="222222"/>
            <w:sz w:val="22"/>
            <w:shd w:val="clear" w:color="auto" w:fill="FFFFFF"/>
          </w:rPr>
          <w:delText xml:space="preserve"> we can detect</w:delText>
        </w:r>
        <w:r w:rsidR="00AE433C" w:rsidRPr="00D14F73" w:rsidDel="00B26B6A">
          <w:rPr>
            <w:rFonts w:asciiTheme="majorBidi" w:hAnsiTheme="majorBidi" w:cstheme="majorBidi"/>
            <w:color w:val="222222"/>
            <w:sz w:val="22"/>
            <w:shd w:val="clear" w:color="auto" w:fill="FFFFFF"/>
          </w:rPr>
          <w:delText xml:space="preserve"> </w:delText>
        </w:r>
        <w:r w:rsidR="00A619F3" w:rsidRPr="00D14F73" w:rsidDel="00B26B6A">
          <w:rPr>
            <w:rFonts w:asciiTheme="majorBidi" w:hAnsiTheme="majorBidi" w:cstheme="majorBidi"/>
            <w:color w:val="222222"/>
            <w:sz w:val="22"/>
            <w:shd w:val="clear" w:color="auto" w:fill="FFFFFF"/>
          </w:rPr>
          <w:delText>errors.</w:delText>
        </w:r>
      </w:del>
    </w:p>
    <w:p w14:paraId="6AE709FC" w14:textId="6D29C7F2" w:rsidR="00453F35" w:rsidRPr="00D14F73" w:rsidRDefault="00453F35" w:rsidP="00B26B6A">
      <w:pPr>
        <w:pStyle w:val="ListParagraph"/>
        <w:numPr>
          <w:ilvl w:val="0"/>
          <w:numId w:val="29"/>
        </w:numPr>
        <w:spacing w:line="22" w:lineRule="atLeast"/>
        <w:ind w:left="835" w:right="1454"/>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 xml:space="preserve">Breakthrough; nobody thought about </w:t>
      </w:r>
      <w:ins w:id="43" w:author="אלנה רווה" w:date="2016-12-05T11:52:00Z">
        <w:r w:rsidR="00B26B6A">
          <w:rPr>
            <w:rFonts w:asciiTheme="majorBidi" w:hAnsiTheme="majorBidi" w:cstheme="majorBidi"/>
            <w:color w:val="222222"/>
            <w:sz w:val="22"/>
            <w:shd w:val="clear" w:color="auto" w:fill="FFFFFF"/>
          </w:rPr>
          <w:t xml:space="preserve">the </w:t>
        </w:r>
      </w:ins>
      <w:r w:rsidRPr="00D14F73">
        <w:rPr>
          <w:rFonts w:asciiTheme="majorBidi" w:hAnsiTheme="majorBidi" w:cstheme="majorBidi"/>
          <w:color w:val="222222"/>
          <w:sz w:val="22"/>
          <w:shd w:val="clear" w:color="auto" w:fill="FFFFFF"/>
        </w:rPr>
        <w:t>confirm</w:t>
      </w:r>
      <w:ins w:id="44" w:author="אלנה רווה" w:date="2016-12-05T11:52:00Z">
        <w:r w:rsidR="00B26B6A">
          <w:rPr>
            <w:rFonts w:asciiTheme="majorBidi" w:hAnsiTheme="majorBidi" w:cstheme="majorBidi"/>
            <w:color w:val="222222"/>
            <w:sz w:val="22"/>
            <w:shd w:val="clear" w:color="auto" w:fill="FFFFFF"/>
          </w:rPr>
          <w:t>ation of the</w:t>
        </w:r>
      </w:ins>
      <w:r w:rsidRPr="00D14F73">
        <w:rPr>
          <w:rFonts w:asciiTheme="majorBidi" w:hAnsiTheme="majorBidi" w:cstheme="majorBidi"/>
          <w:color w:val="222222"/>
          <w:sz w:val="22"/>
          <w:shd w:val="clear" w:color="auto" w:fill="FFFFFF"/>
        </w:rPr>
        <w:t xml:space="preserve"> correctness of Specs of cellular applications</w:t>
      </w:r>
      <w:del w:id="45" w:author="אלנה רווה" w:date="2016-12-05T11:53:00Z">
        <w:r w:rsidRPr="00D14F73" w:rsidDel="00B26B6A">
          <w:rPr>
            <w:rFonts w:asciiTheme="majorBidi" w:hAnsiTheme="majorBidi" w:cstheme="majorBidi"/>
            <w:color w:val="222222"/>
            <w:sz w:val="22"/>
            <w:shd w:val="clear" w:color="auto" w:fill="FFFFFF"/>
          </w:rPr>
          <w:delText xml:space="preserve"> in all transition</w:delText>
        </w:r>
      </w:del>
      <w:r w:rsidRPr="00D14F73">
        <w:rPr>
          <w:rFonts w:asciiTheme="majorBidi" w:hAnsiTheme="majorBidi" w:cstheme="majorBidi"/>
          <w:color w:val="222222"/>
          <w:sz w:val="22"/>
          <w:shd w:val="clear" w:color="auto" w:fill="FFFFFF"/>
        </w:rPr>
        <w:t>.</w:t>
      </w:r>
    </w:p>
    <w:p w14:paraId="25CD8DCF" w14:textId="2E4377E0" w:rsidR="00610873" w:rsidRDefault="00453F35" w:rsidP="00D42569">
      <w:pPr>
        <w:pStyle w:val="Default"/>
        <w:spacing w:line="22" w:lineRule="atLeast"/>
        <w:rPr>
          <w:sz w:val="22"/>
          <w:szCs w:val="22"/>
        </w:rPr>
      </w:pPr>
      <w:r>
        <w:rPr>
          <w:sz w:val="22"/>
          <w:szCs w:val="22"/>
        </w:rPr>
        <w:t>.</w:t>
      </w:r>
    </w:p>
    <w:p w14:paraId="55C87C93" w14:textId="77777777" w:rsidR="00453F35" w:rsidRPr="004625E3" w:rsidRDefault="00453F35" w:rsidP="00D42569">
      <w:pPr>
        <w:pStyle w:val="Default"/>
        <w:spacing w:line="22" w:lineRule="atLeast"/>
        <w:ind w:left="1080"/>
        <w:rPr>
          <w:sz w:val="22"/>
          <w:szCs w:val="22"/>
        </w:rPr>
      </w:pPr>
    </w:p>
    <w:p w14:paraId="59C60D79" w14:textId="77777777" w:rsidR="00831B63" w:rsidRDefault="00277531" w:rsidP="00D42569">
      <w:pPr>
        <w:pStyle w:val="Default"/>
        <w:spacing w:after="120" w:line="22" w:lineRule="atLeast"/>
        <w:rPr>
          <w:b/>
          <w:bCs/>
          <w:sz w:val="22"/>
          <w:szCs w:val="22"/>
        </w:rPr>
      </w:pPr>
      <w:r>
        <w:rPr>
          <w:b/>
          <w:bCs/>
          <w:sz w:val="22"/>
          <w:szCs w:val="22"/>
        </w:rPr>
        <w:t>What are the difficulties of the project?</w:t>
      </w:r>
    </w:p>
    <w:p w14:paraId="1DFFBB8B" w14:textId="6806B030" w:rsidR="00831B63" w:rsidRPr="004625E3" w:rsidRDefault="00F245F0" w:rsidP="00D42569">
      <w:pPr>
        <w:pStyle w:val="Default"/>
        <w:numPr>
          <w:ilvl w:val="0"/>
          <w:numId w:val="27"/>
        </w:numPr>
        <w:spacing w:line="22" w:lineRule="atLeast"/>
        <w:rPr>
          <w:color w:val="auto"/>
          <w:sz w:val="22"/>
          <w:szCs w:val="22"/>
        </w:rPr>
      </w:pPr>
      <w:r>
        <w:rPr>
          <w:color w:val="auto"/>
          <w:sz w:val="22"/>
          <w:szCs w:val="22"/>
        </w:rPr>
        <w:t xml:space="preserve"> O</w:t>
      </w:r>
      <w:r w:rsidR="00831B63" w:rsidRPr="004625E3">
        <w:rPr>
          <w:color w:val="auto"/>
          <w:sz w:val="22"/>
          <w:szCs w:val="22"/>
        </w:rPr>
        <w:t xml:space="preserve">ur </w:t>
      </w:r>
      <w:r w:rsidR="00346C86">
        <w:rPr>
          <w:color w:val="auto"/>
          <w:sz w:val="22"/>
          <w:szCs w:val="22"/>
        </w:rPr>
        <w:t xml:space="preserve">tool </w:t>
      </w:r>
      <w:r w:rsidR="00346C86" w:rsidRPr="004625E3">
        <w:rPr>
          <w:color w:val="auto"/>
          <w:sz w:val="22"/>
          <w:szCs w:val="22"/>
        </w:rPr>
        <w:t>presents</w:t>
      </w:r>
      <w:r w:rsidR="00346C86">
        <w:rPr>
          <w:color w:val="auto"/>
          <w:sz w:val="22"/>
          <w:szCs w:val="22"/>
        </w:rPr>
        <w:t xml:space="preserve"> </w:t>
      </w:r>
      <w:r w:rsidR="00451D4C" w:rsidRPr="004625E3">
        <w:rPr>
          <w:color w:val="auto"/>
          <w:sz w:val="22"/>
          <w:szCs w:val="22"/>
        </w:rPr>
        <w:t>many screens</w:t>
      </w:r>
      <w:r w:rsidR="00690259">
        <w:rPr>
          <w:color w:val="auto"/>
          <w:sz w:val="22"/>
          <w:szCs w:val="22"/>
        </w:rPr>
        <w:t>.</w:t>
      </w:r>
      <w:r w:rsidR="00451D4C" w:rsidRPr="004625E3">
        <w:rPr>
          <w:color w:val="auto"/>
          <w:sz w:val="22"/>
          <w:szCs w:val="22"/>
        </w:rPr>
        <w:t xml:space="preserve"> </w:t>
      </w:r>
      <w:r w:rsidR="00831B63" w:rsidRPr="004625E3">
        <w:rPr>
          <w:color w:val="auto"/>
          <w:sz w:val="22"/>
          <w:szCs w:val="22"/>
        </w:rPr>
        <w:t xml:space="preserve">  </w:t>
      </w:r>
    </w:p>
    <w:p w14:paraId="76CA7C24" w14:textId="5AC97C63" w:rsidR="000B37EF" w:rsidRPr="004625E3" w:rsidRDefault="008B03F6" w:rsidP="00D42569">
      <w:pPr>
        <w:pStyle w:val="Default"/>
        <w:numPr>
          <w:ilvl w:val="0"/>
          <w:numId w:val="27"/>
        </w:numPr>
        <w:spacing w:line="22" w:lineRule="atLeast"/>
        <w:rPr>
          <w:color w:val="auto"/>
          <w:sz w:val="22"/>
          <w:szCs w:val="22"/>
        </w:rPr>
      </w:pPr>
      <w:r w:rsidRPr="004625E3">
        <w:rPr>
          <w:color w:val="auto"/>
          <w:sz w:val="22"/>
          <w:szCs w:val="22"/>
        </w:rPr>
        <w:t xml:space="preserve">We </w:t>
      </w:r>
      <w:r w:rsidR="005B7018">
        <w:rPr>
          <w:color w:val="auto"/>
          <w:sz w:val="22"/>
          <w:szCs w:val="22"/>
        </w:rPr>
        <w:t xml:space="preserve">should find </w:t>
      </w:r>
      <w:r w:rsidR="00AC724D">
        <w:rPr>
          <w:color w:val="auto"/>
          <w:sz w:val="22"/>
          <w:szCs w:val="22"/>
        </w:rPr>
        <w:t xml:space="preserve">efficient structures </w:t>
      </w:r>
      <w:r w:rsidR="005B7018">
        <w:rPr>
          <w:color w:val="auto"/>
          <w:sz w:val="22"/>
          <w:szCs w:val="22"/>
        </w:rPr>
        <w:t xml:space="preserve">to </w:t>
      </w:r>
      <w:r w:rsidR="00AC724D">
        <w:rPr>
          <w:color w:val="auto"/>
          <w:sz w:val="22"/>
          <w:szCs w:val="22"/>
        </w:rPr>
        <w:t xml:space="preserve">load and </w:t>
      </w:r>
      <w:r w:rsidR="00D14F73">
        <w:rPr>
          <w:color w:val="auto"/>
          <w:sz w:val="22"/>
          <w:szCs w:val="22"/>
        </w:rPr>
        <w:t>store a</w:t>
      </w:r>
      <w:r w:rsidRPr="004625E3">
        <w:rPr>
          <w:color w:val="auto"/>
          <w:sz w:val="22"/>
          <w:szCs w:val="22"/>
        </w:rPr>
        <w:t xml:space="preserve"> lot of nodes and </w:t>
      </w:r>
      <w:r w:rsidR="00346C86">
        <w:rPr>
          <w:color w:val="auto"/>
          <w:sz w:val="22"/>
          <w:szCs w:val="22"/>
        </w:rPr>
        <w:t>parameters.</w:t>
      </w:r>
    </w:p>
    <w:p w14:paraId="67E7E460" w14:textId="0EEFBA0F" w:rsidR="005B7018" w:rsidRPr="004625E3" w:rsidRDefault="00610873" w:rsidP="00D42569">
      <w:pPr>
        <w:pStyle w:val="NoSpacing"/>
        <w:numPr>
          <w:ilvl w:val="0"/>
          <w:numId w:val="27"/>
        </w:numPr>
        <w:bidi w:val="0"/>
        <w:spacing w:line="22" w:lineRule="atLeast"/>
      </w:pPr>
      <w:r w:rsidRPr="004625E3">
        <w:rPr>
          <w:rFonts w:asciiTheme="majorBidi" w:hAnsiTheme="majorBidi" w:cstheme="majorBidi"/>
          <w:shd w:val="clear" w:color="auto" w:fill="FFFFFF"/>
        </w:rPr>
        <w:t xml:space="preserve">Building a workspace that allows user to build </w:t>
      </w:r>
      <w:r w:rsidRPr="004625E3">
        <w:rPr>
          <w:rFonts w:ascii="Times New Roman" w:hAnsi="Times New Roman" w:cs="Times New Roman"/>
          <w:shd w:val="clear" w:color="auto" w:fill="FFFFFF"/>
        </w:rPr>
        <w:t>specifications graph</w:t>
      </w:r>
      <w:r w:rsidR="00346C86">
        <w:rPr>
          <w:rFonts w:ascii="Times New Roman" w:hAnsi="Times New Roman" w:cs="Times New Roman"/>
          <w:shd w:val="clear" w:color="auto" w:fill="FFFFFF"/>
        </w:rPr>
        <w:t>.</w:t>
      </w:r>
    </w:p>
    <w:p w14:paraId="6E6355E8" w14:textId="77777777" w:rsidR="00610873" w:rsidRPr="00610873" w:rsidRDefault="00610873" w:rsidP="00D42569">
      <w:pPr>
        <w:pStyle w:val="NoSpacing"/>
        <w:bidi w:val="0"/>
        <w:spacing w:line="22" w:lineRule="atLeast"/>
        <w:ind w:left="720"/>
      </w:pPr>
    </w:p>
    <w:p w14:paraId="73E39452" w14:textId="77777777" w:rsidR="00B66735" w:rsidRDefault="00CF6F20" w:rsidP="00D42569">
      <w:pPr>
        <w:pStyle w:val="Heading2"/>
        <w:spacing w:before="120" w:after="240" w:line="22" w:lineRule="atLeast"/>
        <w:ind w:left="115" w:hanging="14"/>
      </w:pPr>
      <w:bookmarkStart w:id="46" w:name="_Toc468621097"/>
      <w:r>
        <w:t>2. THEORY</w:t>
      </w:r>
      <w:bookmarkEnd w:id="46"/>
      <w:r>
        <w:t xml:space="preserve"> </w:t>
      </w:r>
    </w:p>
    <w:p w14:paraId="7CBE157B" w14:textId="16042A72" w:rsidR="00B66735" w:rsidRDefault="00CF6F20" w:rsidP="00D42569">
      <w:pPr>
        <w:pStyle w:val="Heading1"/>
        <w:tabs>
          <w:tab w:val="center" w:pos="646"/>
          <w:tab w:val="center" w:pos="1783"/>
        </w:tabs>
        <w:spacing w:after="192" w:line="22" w:lineRule="atLeast"/>
        <w:ind w:left="0" w:firstLine="0"/>
      </w:pPr>
      <w:r>
        <w:rPr>
          <w:rFonts w:ascii="Calibri" w:eastAsia="Calibri" w:hAnsi="Calibri" w:cs="Calibri"/>
          <w:b w:val="0"/>
          <w:sz w:val="22"/>
        </w:rPr>
        <w:tab/>
      </w:r>
      <w:bookmarkStart w:id="47" w:name="_Toc468621098"/>
      <w:r>
        <w:t>2.1.</w:t>
      </w:r>
      <w:r w:rsidR="00D42569">
        <w:t xml:space="preserve"> </w:t>
      </w:r>
      <w:r>
        <w:t>Background</w:t>
      </w:r>
      <w:bookmarkEnd w:id="47"/>
      <w:r>
        <w:t xml:space="preserve"> </w:t>
      </w:r>
    </w:p>
    <w:p w14:paraId="47B8CC71" w14:textId="4CE3C57A" w:rsidR="00D42569" w:rsidRPr="00D42569" w:rsidRDefault="008F6924" w:rsidP="00D42569">
      <w:pPr>
        <w:tabs>
          <w:tab w:val="left" w:pos="9717"/>
        </w:tabs>
        <w:bidi/>
        <w:spacing w:after="120" w:line="22" w:lineRule="atLeast"/>
        <w:ind w:left="115" w:right="432" w:firstLine="274"/>
        <w:jc w:val="right"/>
        <w:rPr>
          <w:rFonts w:asciiTheme="majorBidi" w:hAnsiTheme="majorBidi" w:cstheme="majorBidi"/>
          <w:color w:val="222222"/>
          <w:sz w:val="22"/>
          <w:shd w:val="clear" w:color="auto" w:fill="FFFFFF"/>
        </w:rPr>
      </w:pPr>
      <w:r w:rsidRPr="00D42569">
        <w:rPr>
          <w:rFonts w:asciiTheme="majorBidi" w:hAnsiTheme="majorBidi" w:cstheme="majorBidi"/>
          <w:color w:val="222222"/>
          <w:sz w:val="22"/>
          <w:shd w:val="clear" w:color="auto" w:fill="FFFFFF"/>
        </w:rPr>
        <w:t>It is all about money. We are annoyed when our mobile phone malfunctions, or when our video recorder reacts unexpectedly and wrongly to our issued commands. These software and hardware errors do not threaten our lives, but may have substantial financial consequences for the manufacturer.</w:t>
      </w:r>
      <w:bookmarkStart w:id="48" w:name="_GoBack"/>
      <w:bookmarkEnd w:id="48"/>
    </w:p>
    <w:p w14:paraId="69448F99" w14:textId="2806004F" w:rsidR="008F6924" w:rsidRDefault="008F6924" w:rsidP="00D42569">
      <w:pPr>
        <w:pStyle w:val="Heading3"/>
        <w:spacing w:after="120" w:line="22" w:lineRule="atLeast"/>
        <w:ind w:left="475" w:hanging="14"/>
        <w:rPr>
          <w:rtl/>
        </w:rPr>
      </w:pPr>
      <w:bookmarkStart w:id="49" w:name="_Toc468119590"/>
      <w:bookmarkStart w:id="50" w:name="_Toc468621099"/>
      <w:r>
        <w:t>2.1.1. F</w:t>
      </w:r>
      <w:r w:rsidRPr="00B6383B">
        <w:t>ormal verification</w:t>
      </w:r>
      <w:bookmarkEnd w:id="49"/>
      <w:bookmarkEnd w:id="50"/>
    </w:p>
    <w:p w14:paraId="54EA34B9" w14:textId="77777777" w:rsidR="00D42569" w:rsidRDefault="00F245F0" w:rsidP="00D42569">
      <w:pPr>
        <w:spacing w:after="120" w:line="22" w:lineRule="atLeast"/>
        <w:ind w:left="475" w:right="1454" w:firstLine="0"/>
        <w:rPr>
          <w:sz w:val="22"/>
        </w:rPr>
      </w:pPr>
      <w:r>
        <w:rPr>
          <w:sz w:val="22"/>
        </w:rPr>
        <w:t>F</w:t>
      </w:r>
      <w:r w:rsidR="00EF2A06" w:rsidRPr="004625E3">
        <w:rPr>
          <w:sz w:val="22"/>
        </w:rPr>
        <w:t>ormal verification is the act of proving or disproving the correctness of intended algorithms underlying a system with respect to a certain formal specification or property, using formal methods of mathematics</w:t>
      </w:r>
      <w:r w:rsidR="00D14F73">
        <w:rPr>
          <w:sz w:val="22"/>
        </w:rPr>
        <w:t>.</w:t>
      </w:r>
      <w:r w:rsidR="00D90F6F" w:rsidRPr="004625E3">
        <w:rPr>
          <w:sz w:val="22"/>
        </w:rPr>
        <w:t xml:space="preserve"> This specification prescribes what the system </w:t>
      </w:r>
      <w:r w:rsidR="00D14F73" w:rsidRPr="004625E3">
        <w:rPr>
          <w:sz w:val="22"/>
        </w:rPr>
        <w:t>should</w:t>
      </w:r>
      <w:r w:rsidR="00D90F6F" w:rsidRPr="004625E3">
        <w:rPr>
          <w:sz w:val="22"/>
        </w:rPr>
        <w:t xml:space="preserve"> do and what not, and thus constitutes the basis for any verification activity.</w:t>
      </w:r>
    </w:p>
    <w:p w14:paraId="5E47A665" w14:textId="77777777" w:rsidR="00D42569" w:rsidRDefault="00D42569" w:rsidP="00D42569">
      <w:pPr>
        <w:spacing w:after="120" w:line="22" w:lineRule="atLeast"/>
        <w:ind w:left="475" w:right="1454" w:firstLine="0"/>
        <w:rPr>
          <w:sz w:val="22"/>
        </w:rPr>
      </w:pPr>
    </w:p>
    <w:p w14:paraId="7DA5887C" w14:textId="732B46CA" w:rsidR="00D90F6F" w:rsidRPr="004625E3" w:rsidRDefault="00D90F6F" w:rsidP="00D42569">
      <w:pPr>
        <w:spacing w:after="120" w:line="22" w:lineRule="atLeast"/>
        <w:ind w:left="475" w:right="1454" w:firstLine="0"/>
        <w:rPr>
          <w:sz w:val="22"/>
        </w:rPr>
      </w:pPr>
      <w:r w:rsidRPr="004625E3">
        <w:rPr>
          <w:sz w:val="22"/>
        </w:rPr>
        <w:t>The verification of these systems is done by providing a formal proof on an abstract mathematical model of the system, the correspondence between the mathematical model and the nature of the system being otherwise known by construction.</w:t>
      </w:r>
    </w:p>
    <w:p w14:paraId="21712BD3" w14:textId="77777777" w:rsidR="00D42569" w:rsidRDefault="00D42569" w:rsidP="00D42569">
      <w:pPr>
        <w:spacing w:after="120" w:line="22" w:lineRule="atLeast"/>
        <w:ind w:left="0" w:right="1454" w:firstLine="0"/>
        <w:rPr>
          <w:sz w:val="22"/>
        </w:rPr>
      </w:pPr>
    </w:p>
    <w:p w14:paraId="2FA78B17" w14:textId="0A851B79" w:rsidR="00D42569" w:rsidRPr="004625E3" w:rsidRDefault="00D42569" w:rsidP="00D42569">
      <w:pPr>
        <w:spacing w:after="120" w:line="22" w:lineRule="atLeast"/>
        <w:ind w:left="393" w:right="1454" w:firstLine="0"/>
        <w:rPr>
          <w:sz w:val="22"/>
        </w:rPr>
      </w:pPr>
      <w:r>
        <w:rPr>
          <w:sz w:val="22"/>
        </w:rPr>
        <w:lastRenderedPageBreak/>
        <w:t xml:space="preserve"> </w:t>
      </w:r>
      <w:r w:rsidR="00C62C42" w:rsidRPr="004625E3">
        <w:rPr>
          <w:sz w:val="22"/>
        </w:rPr>
        <w:t>One approach and formation is model checking refers to the following problem: Given a model of a system, exhaustively and automatically check whether this model meets a given specification. Typically, one has software systems in mind, whereas the specification contains safety requirements such as the absence of deadlocks and similar critical states that can cause the system to crash. Model checking is a technique for automatically verifying correctness pro</w:t>
      </w:r>
      <w:r>
        <w:rPr>
          <w:sz w:val="22"/>
        </w:rPr>
        <w:t>perties of finite-state systems.</w:t>
      </w:r>
    </w:p>
    <w:p w14:paraId="4DF8BFF7" w14:textId="319BB53C" w:rsidR="00D90F6F" w:rsidRPr="00903190" w:rsidRDefault="00C62C42" w:rsidP="00D42569">
      <w:pPr>
        <w:spacing w:after="120" w:line="22" w:lineRule="atLeast"/>
        <w:ind w:left="393" w:right="1454" w:firstLine="0"/>
      </w:pPr>
      <w:r w:rsidRPr="004625E3">
        <w:rPr>
          <w:sz w:val="22"/>
        </w:rPr>
        <w:t>In order to solve such a problem algorithmically, both the model of the system and the specification are formulated in some precise mathematical language: To this end, it is formulated as a task in logic, namely to check whether a given structure satisfies a given logical formula. The concept is general and applies to all kinds of logics and suitable structures. A simple model-checking problem is verifying whether a given formula in the propositional logic is</w:t>
      </w:r>
      <w:r w:rsidR="00D42569">
        <w:rPr>
          <w:sz w:val="22"/>
        </w:rPr>
        <w:t xml:space="preserve"> satisfied by a given structure.</w:t>
      </w:r>
    </w:p>
    <w:p w14:paraId="29498BF7" w14:textId="7C804BDF" w:rsidR="00133854" w:rsidRDefault="00133854" w:rsidP="00D42569">
      <w:pPr>
        <w:pStyle w:val="Heading3"/>
        <w:spacing w:before="240" w:after="120" w:line="22" w:lineRule="atLeast"/>
        <w:ind w:left="0" w:firstLine="0"/>
      </w:pPr>
      <w:bookmarkStart w:id="51" w:name="_Toc468278404"/>
      <w:bookmarkStart w:id="52" w:name="_Toc468621100"/>
      <w:commentRangeStart w:id="53"/>
      <w:r>
        <w:t>2.1.2. T</w:t>
      </w:r>
      <w:r w:rsidRPr="0044336A">
        <w:t>ransition system</w:t>
      </w:r>
      <w:ins w:id="54" w:author="K23.06" w:date="2016-11-30T15:35:00Z">
        <w:r>
          <w:t xml:space="preserve"> </w:t>
        </w:r>
      </w:ins>
      <w:r>
        <w:t>(TS)</w:t>
      </w:r>
      <w:bookmarkEnd w:id="51"/>
      <w:commentRangeEnd w:id="53"/>
      <w:r>
        <w:rPr>
          <w:rStyle w:val="CommentReference"/>
          <w:rFonts w:ascii="Times New Roman" w:eastAsia="Times New Roman" w:hAnsi="Times New Roman" w:cs="Times New Roman"/>
          <w:b w:val="0"/>
          <w:i w:val="0"/>
        </w:rPr>
        <w:commentReference w:id="53"/>
      </w:r>
      <w:bookmarkEnd w:id="52"/>
    </w:p>
    <w:p w14:paraId="058B3A8E" w14:textId="77777777" w:rsidR="00133854" w:rsidRDefault="00133854" w:rsidP="005F67F8">
      <w:pPr>
        <w:spacing w:after="120" w:line="22" w:lineRule="atLeast"/>
        <w:ind w:left="115" w:right="1454" w:firstLine="0"/>
      </w:pPr>
      <w:r>
        <w:t xml:space="preserve">Transition systems are often used in computer science as models to describe the behavior of systems. They are basically directed graphs where nodes represent </w:t>
      </w:r>
      <w:r w:rsidRPr="002D277C">
        <w:rPr>
          <w:i/>
          <w:iCs/>
        </w:rPr>
        <w:t>state</w:t>
      </w:r>
      <w:r>
        <w:rPr>
          <w:i/>
          <w:iCs/>
        </w:rPr>
        <w:t xml:space="preserve"> </w:t>
      </w:r>
      <w:r>
        <w:t xml:space="preserve">and edges model </w:t>
      </w:r>
      <w:r w:rsidRPr="002D277C">
        <w:rPr>
          <w:i/>
          <w:iCs/>
        </w:rPr>
        <w:t>transitions</w:t>
      </w:r>
      <w:r>
        <w:t>, i.e., state changes.</w:t>
      </w:r>
      <w:r w:rsidRPr="002D277C">
        <w:t xml:space="preserve"> </w:t>
      </w:r>
      <w:r>
        <w:t>A state describes some information about a system at a certain moment of its behavior.</w:t>
      </w:r>
    </w:p>
    <w:p w14:paraId="4952196D" w14:textId="77777777" w:rsidR="00133854" w:rsidRPr="002D277C" w:rsidRDefault="00133854" w:rsidP="005F67F8">
      <w:pPr>
        <w:spacing w:after="120" w:line="22" w:lineRule="atLeast"/>
        <w:ind w:right="1454"/>
        <w:rPr>
          <w:b/>
          <w:bCs/>
        </w:rPr>
      </w:pPr>
      <w:r w:rsidRPr="002D277C">
        <w:rPr>
          <w:b/>
          <w:bCs/>
        </w:rPr>
        <w:t>Definition</w:t>
      </w:r>
      <w:r>
        <w:rPr>
          <w:b/>
          <w:bCs/>
        </w:rPr>
        <w:t>:</w:t>
      </w:r>
    </w:p>
    <w:p w14:paraId="6DA63B25" w14:textId="77777777" w:rsidR="00133854" w:rsidRDefault="00133854" w:rsidP="005F67F8">
      <w:pPr>
        <w:spacing w:after="120" w:line="22" w:lineRule="atLeast"/>
        <w:ind w:right="1454"/>
      </w:pPr>
      <w:r>
        <w:t xml:space="preserve">A transition system TS is a tuple (S, </w:t>
      </w:r>
      <w:proofErr w:type="spellStart"/>
      <w:r>
        <w:t>Act</w:t>
      </w:r>
      <w:proofErr w:type="gramStart"/>
      <w:r>
        <w:t>,→</w:t>
      </w:r>
      <w:proofErr w:type="gramEnd"/>
      <w:r>
        <w:t>,I</w:t>
      </w:r>
      <w:proofErr w:type="spellEnd"/>
      <w:r>
        <w:t>, AP, L) where</w:t>
      </w:r>
    </w:p>
    <w:p w14:paraId="1D37DE66" w14:textId="77777777" w:rsidR="00133854" w:rsidRDefault="00133854" w:rsidP="005F67F8">
      <w:pPr>
        <w:pStyle w:val="ListParagraph"/>
        <w:numPr>
          <w:ilvl w:val="0"/>
          <w:numId w:val="28"/>
        </w:numPr>
        <w:spacing w:after="120" w:line="22" w:lineRule="atLeast"/>
        <w:ind w:right="1454"/>
      </w:pPr>
      <w:commentRangeStart w:id="55"/>
      <w:r>
        <w:t>S is a set of states.</w:t>
      </w:r>
    </w:p>
    <w:p w14:paraId="035BAE86" w14:textId="77777777" w:rsidR="00133854" w:rsidRDefault="00133854" w:rsidP="005F67F8">
      <w:pPr>
        <w:pStyle w:val="ListParagraph"/>
        <w:numPr>
          <w:ilvl w:val="0"/>
          <w:numId w:val="28"/>
        </w:numPr>
        <w:spacing w:after="120" w:line="22" w:lineRule="atLeast"/>
        <w:ind w:right="1454"/>
      </w:pPr>
      <w:r>
        <w:t>Act is a set of actions,</w:t>
      </w:r>
    </w:p>
    <w:p w14:paraId="6F42F862" w14:textId="77777777" w:rsidR="00133854" w:rsidRDefault="00133854" w:rsidP="005F67F8">
      <w:pPr>
        <w:pStyle w:val="ListParagraph"/>
        <w:numPr>
          <w:ilvl w:val="0"/>
          <w:numId w:val="28"/>
        </w:numPr>
        <w:spacing w:after="120" w:line="22" w:lineRule="atLeast"/>
        <w:ind w:right="1454"/>
      </w:pPr>
      <w:r>
        <w:t xml:space="preserve">→ </w:t>
      </w:r>
      <w:r w:rsidRPr="002D277C">
        <w:rPr>
          <w:rFonts w:ascii="Cambria Math" w:hAnsi="Cambria Math" w:cs="Cambria Math"/>
        </w:rPr>
        <w:t>⊆</w:t>
      </w:r>
      <w:r>
        <w:t xml:space="preserve"> S × Act × S is a transition relation, </w:t>
      </w:r>
    </w:p>
    <w:p w14:paraId="773FC028" w14:textId="77777777" w:rsidR="00133854" w:rsidRDefault="00133854" w:rsidP="005F67F8">
      <w:pPr>
        <w:pStyle w:val="ListParagraph"/>
        <w:numPr>
          <w:ilvl w:val="0"/>
          <w:numId w:val="28"/>
        </w:numPr>
        <w:spacing w:after="120" w:line="22" w:lineRule="atLeast"/>
        <w:ind w:right="1454"/>
      </w:pPr>
      <w:r>
        <w:t xml:space="preserve">I </w:t>
      </w:r>
      <w:r w:rsidRPr="002D277C">
        <w:rPr>
          <w:rFonts w:ascii="Cambria Math" w:hAnsi="Cambria Math" w:cs="Cambria Math"/>
        </w:rPr>
        <w:t>⊆</w:t>
      </w:r>
      <w:r>
        <w:t xml:space="preserve"> S is a set of initial states, </w:t>
      </w:r>
    </w:p>
    <w:p w14:paraId="63BBC8C6" w14:textId="77777777" w:rsidR="00133854" w:rsidRDefault="00133854" w:rsidP="005F67F8">
      <w:pPr>
        <w:pStyle w:val="ListParagraph"/>
        <w:numPr>
          <w:ilvl w:val="0"/>
          <w:numId w:val="28"/>
        </w:numPr>
        <w:spacing w:after="120" w:line="22" w:lineRule="atLeast"/>
        <w:ind w:right="1454"/>
      </w:pPr>
      <w:r>
        <w:t>AP is a set of atomic propositions, and</w:t>
      </w:r>
    </w:p>
    <w:p w14:paraId="733067B3" w14:textId="45CAC942" w:rsidR="00133854" w:rsidRDefault="00133854" w:rsidP="005F67F8">
      <w:pPr>
        <w:pStyle w:val="ListParagraph"/>
        <w:numPr>
          <w:ilvl w:val="0"/>
          <w:numId w:val="28"/>
        </w:numPr>
        <w:spacing w:after="120" w:line="22" w:lineRule="atLeast"/>
        <w:ind w:right="1454"/>
      </w:pPr>
      <w:r>
        <w:t xml:space="preserve">L: </w:t>
      </w:r>
      <m:oMath>
        <m:r>
          <m:rPr>
            <m:sty m:val="p"/>
          </m:rPr>
          <w:rPr>
            <w:rFonts w:ascii="Cambria Math" w:hAnsi="Cambria Math"/>
          </w:rPr>
          <m:t xml:space="preserve">S →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is a labeling function.</w:t>
      </w:r>
      <w:commentRangeEnd w:id="55"/>
      <w:r>
        <w:rPr>
          <w:rStyle w:val="CommentReference"/>
        </w:rPr>
        <w:commentReference w:id="55"/>
      </w:r>
    </w:p>
    <w:p w14:paraId="6755B5E7" w14:textId="6559BEE8" w:rsidR="00133854" w:rsidRDefault="00133854" w:rsidP="005F67F8">
      <w:pPr>
        <w:spacing w:after="120" w:line="22" w:lineRule="atLeast"/>
        <w:ind w:left="393" w:right="1454" w:firstLine="0"/>
      </w:pPr>
      <w:r>
        <w:t xml:space="preserve">TS </w:t>
      </w:r>
      <w:proofErr w:type="gramStart"/>
      <w:r>
        <w:t>is</w:t>
      </w:r>
      <w:proofErr w:type="gramEnd"/>
      <w:r>
        <w:t xml:space="preserve"> called finite if </w:t>
      </w:r>
      <w:r w:rsidRPr="002D277C">
        <w:rPr>
          <w:i/>
          <w:iCs/>
        </w:rPr>
        <w:t>S</w:t>
      </w:r>
      <w:r>
        <w:t xml:space="preserve">, </w:t>
      </w:r>
      <w:r w:rsidRPr="002D277C">
        <w:rPr>
          <w:i/>
          <w:iCs/>
        </w:rPr>
        <w:t>Act</w:t>
      </w:r>
      <w:r>
        <w:t xml:space="preserve">, and </w:t>
      </w:r>
      <w:r w:rsidRPr="002D277C">
        <w:rPr>
          <w:i/>
          <w:iCs/>
        </w:rPr>
        <w:t>AP</w:t>
      </w:r>
      <w:r>
        <w:t xml:space="preserve"> are finite. </w:t>
      </w:r>
    </w:p>
    <w:p w14:paraId="7F56AA19" w14:textId="357CA000" w:rsidR="00133854" w:rsidRDefault="00133854" w:rsidP="005F67F8">
      <w:pPr>
        <w:spacing w:after="120" w:line="22" w:lineRule="atLeast"/>
        <w:ind w:left="393" w:right="1454" w:firstLine="0"/>
      </w:pPr>
      <w:r>
        <w:t xml:space="preserve">We can describe behavior of transition system as follows. The transition system starts in some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r>
          <m:rPr>
            <m:sty m:val="p"/>
          </m:rPr>
          <w:rPr>
            <w:rFonts w:ascii="Cambria Math" w:hAnsi="Cambria Math"/>
          </w:rPr>
          <m:t xml:space="preserve"> </m:t>
        </m:r>
        <m:r>
          <m:rPr>
            <m:sty m:val="p"/>
          </m:rPr>
          <w:rPr>
            <w:rFonts w:ascii="Cambria Math" w:hAnsi="Cambria Math" w:cs="Cambria Math"/>
          </w:rPr>
          <m:t>∈</m:t>
        </m:r>
        <m:r>
          <w:rPr>
            <w:rFonts w:ascii="Cambria Math" w:hAnsi="Cambria Math"/>
          </w:rPr>
          <m:t xml:space="preserve"> I </m:t>
        </m:r>
      </m:oMath>
      <w:r>
        <w:t xml:space="preserve">and evolves according to the transition relation →. That is, if s the current state, then a transition </w:t>
      </w:r>
      <m:oMath>
        <m:r>
          <w:rPr>
            <w:rFonts w:ascii="Cambria Math" w:hAnsi="Cambria Math"/>
          </w:rPr>
          <m:t xml:space="preserve">s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m:t>
                </m:r>
              </m:e>
            </m:groupChr>
          </m:e>
        </m:box>
        <m:r>
          <w:rPr>
            <w:rFonts w:ascii="Cambria Math" w:hAnsi="Cambria Math"/>
          </w:rPr>
          <m:t xml:space="preserve"> q</m:t>
        </m:r>
      </m:oMath>
      <w:r>
        <w:t xml:space="preserve"> originating from </w:t>
      </w:r>
      <w:r w:rsidRPr="002D277C">
        <w:rPr>
          <w:i/>
          <w:iCs/>
        </w:rPr>
        <w:t xml:space="preserve">s </w:t>
      </w:r>
      <w:r>
        <w:t xml:space="preserve">is selected  </w:t>
      </w:r>
      <w:proofErr w:type="spellStart"/>
      <w:r w:rsidRPr="003E1157">
        <w:rPr>
          <w:i/>
          <w:iCs/>
        </w:rPr>
        <w:t>nondeterministically</w:t>
      </w:r>
      <w:proofErr w:type="spellEnd"/>
      <w:r>
        <w:t xml:space="preserve"> and taken, the action </w:t>
      </w:r>
      <w:r w:rsidRPr="002D277C">
        <w:rPr>
          <w:i/>
          <w:iCs/>
        </w:rPr>
        <w:t>α</w:t>
      </w:r>
      <w:r>
        <w:t xml:space="preserve"> is performed and the transition system evolves from </w:t>
      </w:r>
      <w:proofErr w:type="spellStart"/>
      <w:r>
        <w:t xml:space="preserve">state </w:t>
      </w:r>
      <w:r w:rsidRPr="002D277C">
        <w:rPr>
          <w:i/>
          <w:iCs/>
        </w:rPr>
        <w:t>s</w:t>
      </w:r>
      <w:proofErr w:type="spellEnd"/>
      <w:r>
        <w:t xml:space="preserve"> into the state </w:t>
      </w:r>
      <w:commentRangeStart w:id="56"/>
      <w:r w:rsidRPr="002D277C">
        <w:rPr>
          <w:i/>
          <w:iCs/>
        </w:rPr>
        <w:t>q</w:t>
      </w:r>
      <w:commentRangeEnd w:id="56"/>
      <w:r w:rsidRPr="002D277C">
        <w:rPr>
          <w:rStyle w:val="CommentReference"/>
          <w:i/>
          <w:iCs/>
        </w:rPr>
        <w:commentReference w:id="56"/>
      </w:r>
      <w:r w:rsidR="005F67F8">
        <w:t>.</w:t>
      </w:r>
    </w:p>
    <w:p w14:paraId="35B925DC" w14:textId="5A308B02" w:rsidR="00133854" w:rsidRDefault="00133854" w:rsidP="005F67F8">
      <w:pPr>
        <w:spacing w:after="120" w:line="22" w:lineRule="atLeast"/>
        <w:ind w:left="393" w:right="1454" w:firstLine="0"/>
      </w:pPr>
      <w:r>
        <w:t xml:space="preserve">This selection procedure is repeated in state q and finishes once a state is encountered that has no outgoing transitions. </w:t>
      </w:r>
      <w:del w:id="57" w:author="K23.06" w:date="2016-11-30T15:16:00Z">
        <w:r w:rsidDel="00C42570">
          <w:delText xml:space="preserve">(Note that I may be empty; in that case, the transition system has no behavior at all as no initial state can be selected.) </w:delText>
        </w:r>
      </w:del>
      <w:r>
        <w:t>It is important to realize that in case a state has more than one outgoing transition, the “next” transition is chosen in a purely nondeterministic fashion. That is, the outcome of this selection process is not known a priori, and, hence.</w:t>
      </w:r>
      <w:r>
        <w:rPr>
          <w:rStyle w:val="CommentReference"/>
        </w:rPr>
        <w:commentReference w:id="58"/>
      </w:r>
      <w:r>
        <w:t xml:space="preserve"> Similarly, when the set of initial states consists of more than one state, the start state is selected </w:t>
      </w:r>
      <w:proofErr w:type="spellStart"/>
      <w:r w:rsidRPr="002100F4">
        <w:rPr>
          <w:i/>
          <w:iCs/>
        </w:rPr>
        <w:t>nondeterministically</w:t>
      </w:r>
      <w:proofErr w:type="spellEnd"/>
      <w:r>
        <w:t>.</w:t>
      </w:r>
    </w:p>
    <w:p w14:paraId="1AEE46E2" w14:textId="77777777" w:rsidR="00133854" w:rsidRPr="002100F4" w:rsidDel="00AD6D24" w:rsidRDefault="00133854" w:rsidP="005F67F8">
      <w:pPr>
        <w:spacing w:after="120" w:line="22" w:lineRule="atLeast"/>
        <w:ind w:left="393" w:right="1454" w:firstLine="0"/>
        <w:rPr>
          <w:del w:id="59" w:author="K23.06" w:date="2016-11-30T15:40:00Z"/>
          <w:i/>
          <w:iCs/>
        </w:rPr>
      </w:pPr>
      <w:r>
        <w:t xml:space="preserve">The labeling function L relates a set L(s) </w:t>
      </w:r>
      <w:r>
        <w:rPr>
          <w:rFonts w:ascii="Cambria Math" w:hAnsi="Cambria Math" w:cs="Cambria Math"/>
        </w:rPr>
        <w:t>∈</w:t>
      </w:r>
      <w:r>
        <w:t xml:space="preserve"> </w:t>
      </w:r>
      <m:oMath>
        <m:r>
          <m:rPr>
            <m:sty m:val="p"/>
          </m:rPr>
          <w:rPr>
            <w:rFonts w:ascii="Cambria Math" w:hAnsi="Cambria Math"/>
          </w:rPr>
          <m:t xml:space="preserve">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 xml:space="preserve">of atomic propositions to any </w:t>
      </w:r>
      <w:proofErr w:type="spellStart"/>
      <w:r>
        <w:t xml:space="preserve">state </w:t>
      </w:r>
      <w:r w:rsidRPr="002100F4">
        <w:rPr>
          <w:i/>
          <w:iCs/>
        </w:rPr>
        <w:t>s</w:t>
      </w:r>
      <w:proofErr w:type="spellEnd"/>
      <w:r w:rsidRPr="002100F4">
        <w:rPr>
          <w:i/>
          <w:iCs/>
        </w:rPr>
        <w:t>.</w:t>
      </w:r>
      <w:r>
        <w:rPr>
          <w:rStyle w:val="CommentReference"/>
        </w:rPr>
        <w:commentReference w:id="60"/>
      </w:r>
      <w:r>
        <w:rPr>
          <w:i/>
          <w:iCs/>
        </w:rPr>
        <w:t xml:space="preserve"> </w:t>
      </w:r>
      <w:r w:rsidRPr="00F505DB">
        <w:rPr>
          <w:i/>
          <w:iCs/>
        </w:rPr>
        <w:t>L(s)</w:t>
      </w:r>
      <w:r>
        <w:t xml:space="preserve"> intuitively stands for exactly those atomic propositions a </w:t>
      </w:r>
      <w:r>
        <w:rPr>
          <w:rFonts w:ascii="Cambria Math" w:hAnsi="Cambria Math" w:cs="Cambria Math"/>
        </w:rPr>
        <w:t>∈</w:t>
      </w:r>
      <w:r>
        <w:t xml:space="preserve"> AP which are satisfied by </w:t>
      </w:r>
      <w:proofErr w:type="spellStart"/>
      <w:r>
        <w:t xml:space="preserve">state </w:t>
      </w:r>
      <w:r w:rsidRPr="002100F4">
        <w:rPr>
          <w:i/>
          <w:iCs/>
        </w:rPr>
        <w:t>s</w:t>
      </w:r>
      <w:proofErr w:type="spellEnd"/>
      <w:r>
        <w:t xml:space="preserve">. </w:t>
      </w:r>
      <w:del w:id="61" w:author="K23.06" w:date="2016-11-30T15:40:00Z">
        <w:r w:rsidDel="00AD6D24">
          <w:delText>Given that Φ is a propositional logic formula, then s satisfies the formula Φ if the evaluation induced by L(s) makes the formula Φ true; that is:</w:delText>
        </w:r>
      </w:del>
    </w:p>
    <w:p w14:paraId="611B1C8F" w14:textId="7CD8F77B" w:rsidR="00133854" w:rsidRPr="002B7246" w:rsidRDefault="00133854" w:rsidP="005F67F8">
      <w:pPr>
        <w:spacing w:after="120" w:line="22" w:lineRule="atLeast"/>
        <w:ind w:right="1454"/>
      </w:pPr>
      <w:del w:id="62" w:author="K23.06" w:date="2016-11-30T15:40:00Z">
        <w:r w:rsidDel="00AD6D24">
          <w:rPr>
            <w:noProof/>
          </w:rPr>
          <mc:AlternateContent>
            <mc:Choice Requires="wps">
              <w:drawing>
                <wp:anchor distT="0" distB="0" distL="114300" distR="114300" simplePos="0" relativeHeight="251659264" behindDoc="0" locked="0" layoutInCell="1" allowOverlap="1" wp14:anchorId="2FA0530B" wp14:editId="349EAA0F">
                  <wp:simplePos x="0" y="0"/>
                  <wp:positionH relativeFrom="column">
                    <wp:posOffset>1384300</wp:posOffset>
                  </wp:positionH>
                  <wp:positionV relativeFrom="paragraph">
                    <wp:posOffset>5715</wp:posOffset>
                  </wp:positionV>
                  <wp:extent cx="302895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028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0766691" w14:textId="77777777" w:rsidR="00133854" w:rsidRDefault="00133854" w:rsidP="00133854">
                              <w:pPr>
                                <w:ind w:left="0"/>
                                <w:jc w:val="center"/>
                              </w:pPr>
                              <m:oMath>
                                <m:r>
                                  <w:rPr>
                                    <w:rFonts w:ascii="Cambria Math" w:hAnsi="Cambria Math"/>
                                  </w:rPr>
                                  <m:t xml:space="preserve"> </m:t>
                                </m:r>
                                <m:d>
                                  <m:dPr>
                                    <m:ctrlPr>
                                      <w:del w:id="63" w:author="K23.06" w:date="2016-11-30T15:41:00Z">
                                        <w:rPr>
                                          <w:rFonts w:ascii="Cambria Math" w:hAnsi="Cambria Math"/>
                                          <w:i/>
                                        </w:rPr>
                                      </w:del>
                                    </m:ctrlPr>
                                  </m:dPr>
                                  <m:e>
                                    <m:r>
                                      <w:del w:id="64" w:author="K23.06" w:date="2016-11-30T15:41:00Z">
                                        <w:rPr>
                                          <w:rFonts w:ascii="Cambria Math" w:hAnsi="Cambria Math"/>
                                        </w:rPr>
                                        <m:t xml:space="preserve">S </m:t>
                                      </w:del>
                                    </m:r>
                                  </m:e>
                                  <m:e>
                                    <m:r>
                                      <w:del w:id="65" w:author="K23.06" w:date="2016-11-30T15:41:00Z">
                                        <w:rPr>
                                          <w:rFonts w:ascii="Cambria Math" w:hAnsi="Cambria Math"/>
                                        </w:rPr>
                                        <m:t>=</m:t>
                                      </w:del>
                                    </m:r>
                                    <m:r>
                                      <w:del w:id="66" w:author="K23.06" w:date="2016-11-30T15:41:00Z">
                                        <m:rPr>
                                          <m:sty m:val="p"/>
                                        </m:rPr>
                                        <w:rPr>
                                          <w:rFonts w:ascii="Cambria Math" w:hAnsi="Cambria Math"/>
                                        </w:rPr>
                                        <m:t>Φ</m:t>
                                      </w:del>
                                    </m:r>
                                  </m:e>
                                </m:d>
                                <m:r>
                                  <w:del w:id="67" w:author="K23.06" w:date="2016-11-30T15:41:00Z">
                                    <w:rPr>
                                      <w:rFonts w:ascii="Cambria Math" w:hAnsi="Cambria Math"/>
                                    </w:rPr>
                                    <m:t xml:space="preserve"> </m:t>
                                  </w:del>
                                </m:r>
                              </m:oMath>
                              <w:del w:id="68" w:author="K23.06" w:date="2016-11-30T15:41:00Z">
                                <w:r w:rsidDel="00AD6D24">
                                  <w:delText xml:space="preserve"> </w:delText>
                                </w:r>
                                <m:oMath>
                                  <m:r>
                                    <w:rPr>
                                      <w:rFonts w:ascii="Cambria Math" w:hAnsi="Cambria Math"/>
                                    </w:rPr>
                                    <m:t>if L</m:t>
                                  </m:r>
                                  <m:d>
                                    <m:dPr>
                                      <m:ctrlPr>
                                        <w:rPr>
                                          <w:rFonts w:ascii="Cambria Math" w:hAnsi="Cambria Math"/>
                                          <w:i/>
                                        </w:rPr>
                                      </m:ctrlPr>
                                    </m:dPr>
                                    <m:e>
                                      <m:r>
                                        <w:rPr>
                                          <w:rFonts w:ascii="Cambria Math" w:hAnsi="Cambria Math"/>
                                        </w:rPr>
                                        <m:t>s</m:t>
                                      </m:r>
                                    </m:e>
                                  </m:d>
                                  <m:r>
                                    <m:rPr>
                                      <m:sty m:val="p"/>
                                    </m:rPr>
                                    <w:rPr>
                                      <w:rFonts w:ascii="Cambria Math" w:hAnsi="Cambria Math"/>
                                    </w:rPr>
                                    <m:t>|=</m:t>
                                  </m:r>
                                  <m:r>
                                    <w:rPr>
                                      <w:rFonts w:ascii="Cambria Math" w:hAnsi="Cambria Math"/>
                                    </w:rPr>
                                    <m:t xml:space="preserve"> </m:t>
                                  </m:r>
                                </m:oMath>
                                <w:r w:rsidDel="00AD6D24">
                                  <w:delText>Φ</w:delText>
                                </w:r>
                              </w:del>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A0530B" id="Rectangle 1" o:spid="_x0000_s1026" style="position:absolute;left:0;text-align:left;margin-left:109pt;margin-top:.45pt;width:238.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" fillcolor="white [3201]" strokecolor="black [3200]" strokeweight="1pt">
                  <v:textbox>
                    <w:txbxContent>
                      <w:p w14:paraId="10766691" w14:textId="77777777" w:rsidR="00133854" w:rsidRDefault="00133854" w:rsidP="00133854">
                        <w:pPr>
                          <w:ind w:left="0"/>
                          <w:jc w:val="center"/>
                        </w:pPr>
                        <m:oMath>
                          <m:r>
                            <w:rPr>
                              <w:rFonts w:ascii="Cambria Math" w:hAnsi="Cambria Math"/>
                            </w:rPr>
                            <m:t xml:space="preserve"> </m:t>
                          </m:r>
                          <m:d>
                            <m:dPr>
                              <m:ctrlPr>
                                <w:del w:id="32" w:author="K23.06" w:date="2016-11-30T15:41:00Z">
                                  <w:rPr>
                                    <w:rFonts w:ascii="Cambria Math" w:hAnsi="Cambria Math"/>
                                    <w:i/>
                                  </w:rPr>
                                </w:del>
                              </m:ctrlPr>
                            </m:dPr>
                            <m:e>
                              <m:r>
                                <w:del w:id="33" w:author="K23.06" w:date="2016-11-30T15:41:00Z">
                                  <w:rPr>
                                    <w:rFonts w:ascii="Cambria Math" w:hAnsi="Cambria Math"/>
                                  </w:rPr>
                                  <m:t xml:space="preserve">S </m:t>
                                </w:del>
                              </m:r>
                            </m:e>
                            <m:e>
                              <m:r>
                                <w:del w:id="34" w:author="K23.06" w:date="2016-11-30T15:41:00Z">
                                  <w:rPr>
                                    <w:rFonts w:ascii="Cambria Math" w:hAnsi="Cambria Math"/>
                                  </w:rPr>
                                  <m:t>=</m:t>
                                </w:del>
                              </m:r>
                              <m:r>
                                <w:del w:id="35" w:author="K23.06" w:date="2016-11-30T15:41:00Z">
                                  <m:rPr>
                                    <m:sty m:val="p"/>
                                  </m:rPr>
                                  <w:rPr>
                                    <w:rFonts w:ascii="Cambria Math" w:hAnsi="Cambria Math"/>
                                  </w:rPr>
                                  <m:t>Φ</m:t>
                                </w:del>
                              </m:r>
                            </m:e>
                          </m:d>
                          <m:r>
                            <w:del w:id="36" w:author="K23.06" w:date="2016-11-30T15:41:00Z">
                              <w:rPr>
                                <w:rFonts w:ascii="Cambria Math" w:hAnsi="Cambria Math"/>
                              </w:rPr>
                              <m:t xml:space="preserve"> </m:t>
                            </w:del>
                          </m:r>
                        </m:oMath>
                        <w:del w:id="37" w:author="K23.06" w:date="2016-11-30T15:41:00Z">
                          <w:r w:rsidDel="00AD6D24">
                            <w:delText xml:space="preserve"> </w:delText>
                          </w:r>
                          <m:oMath>
                            <m:r>
                              <w:rPr>
                                <w:rFonts w:ascii="Cambria Math" w:hAnsi="Cambria Math"/>
                              </w:rPr>
                              <m:t>if L</m:t>
                            </m:r>
                            <m:d>
                              <m:dPr>
                                <m:ctrlPr>
                                  <w:rPr>
                                    <w:rFonts w:ascii="Cambria Math" w:hAnsi="Cambria Math"/>
                                    <w:i/>
                                  </w:rPr>
                                </m:ctrlPr>
                              </m:dPr>
                              <m:e>
                                <m:r>
                                  <w:rPr>
                                    <w:rFonts w:ascii="Cambria Math" w:hAnsi="Cambria Math"/>
                                  </w:rPr>
                                  <m:t>s</m:t>
                                </m:r>
                              </m:e>
                            </m:d>
                            <m:r>
                              <m:rPr>
                                <m:sty m:val="p"/>
                              </m:rPr>
                              <w:rPr>
                                <w:rFonts w:ascii="Cambria Math" w:hAnsi="Cambria Math"/>
                              </w:rPr>
                              <m:t>|=</m:t>
                            </m:r>
                            <m:r>
                              <w:rPr>
                                <w:rFonts w:ascii="Cambria Math" w:hAnsi="Cambria Math"/>
                              </w:rPr>
                              <m:t xml:space="preserve"> </m:t>
                            </m:r>
                          </m:oMath>
                          <w:r w:rsidDel="00AD6D24">
                            <w:delText>Φ</w:delText>
                          </w:r>
                        </w:del>
                      </w:p>
                    </w:txbxContent>
                  </v:textbox>
                </v:rect>
              </w:pict>
            </mc:Fallback>
          </mc:AlternateContent>
        </w:r>
      </w:del>
    </w:p>
    <w:p w14:paraId="68238A31" w14:textId="63E1F1F2" w:rsidR="00133854" w:rsidRDefault="00133854" w:rsidP="005F67F8">
      <w:pPr>
        <w:pStyle w:val="Heading3"/>
        <w:spacing w:before="240" w:after="120" w:line="22" w:lineRule="atLeast"/>
        <w:ind w:left="475" w:hanging="14"/>
      </w:pPr>
      <w:bookmarkStart w:id="69" w:name="_Toc468119591"/>
      <w:bookmarkStart w:id="70" w:name="_Toc468621101"/>
      <w:r>
        <w:t>2.1.</w:t>
      </w:r>
      <w:r>
        <w:rPr>
          <w:lang w:bidi="ar-SA"/>
        </w:rPr>
        <w:t>3</w:t>
      </w:r>
      <w:r>
        <w:t>. Program graph (PG)</w:t>
      </w:r>
      <w:bookmarkEnd w:id="69"/>
      <w:bookmarkEnd w:id="70"/>
    </w:p>
    <w:p w14:paraId="36795763" w14:textId="77777777" w:rsidR="00133854" w:rsidRDefault="00133854" w:rsidP="005F67F8">
      <w:pPr>
        <w:spacing w:after="120" w:line="22" w:lineRule="atLeast"/>
        <w:ind w:left="115" w:right="1454" w:firstLine="274"/>
      </w:pPr>
      <w:proofErr w:type="gramStart"/>
      <w:r>
        <w:t>program</w:t>
      </w:r>
      <w:proofErr w:type="gramEnd"/>
      <w:r>
        <w:t xml:space="preserve"> graphs over a set </w:t>
      </w:r>
      <w:proofErr w:type="spellStart"/>
      <w:r w:rsidRPr="00905014">
        <w:rPr>
          <w:i/>
          <w:iCs/>
        </w:rPr>
        <w:t>Var</w:t>
      </w:r>
      <w:proofErr w:type="spellEnd"/>
      <w:r>
        <w:t xml:space="preserve"> of typed variables. Essentially, this means that a standardized type (e.g., </w:t>
      </w:r>
      <w:proofErr w:type="spellStart"/>
      <w:proofErr w:type="gramStart"/>
      <w:r>
        <w:t>boolean</w:t>
      </w:r>
      <w:proofErr w:type="spellEnd"/>
      <w:proofErr w:type="gramEnd"/>
      <w:r>
        <w:t xml:space="preserve">, integer, or char) is associated with each variable. The type of variable </w:t>
      </w:r>
      <w:r w:rsidRPr="00905014">
        <w:rPr>
          <w:i/>
          <w:iCs/>
        </w:rPr>
        <w:t>x</w:t>
      </w:r>
      <w:r>
        <w:t xml:space="preserve"> is called the domain </w:t>
      </w:r>
      <w:proofErr w:type="spellStart"/>
      <w:proofErr w:type="gramStart"/>
      <w:r w:rsidRPr="00905014">
        <w:rPr>
          <w:i/>
          <w:iCs/>
        </w:rPr>
        <w:t>dom</w:t>
      </w:r>
      <w:proofErr w:type="spellEnd"/>
      <w:r w:rsidRPr="00905014">
        <w:rPr>
          <w:i/>
          <w:iCs/>
        </w:rPr>
        <w:t>(</w:t>
      </w:r>
      <w:proofErr w:type="gramEnd"/>
      <w:r w:rsidRPr="00905014">
        <w:rPr>
          <w:i/>
          <w:iCs/>
        </w:rPr>
        <w:t>x)</w:t>
      </w:r>
      <w:r>
        <w:t xml:space="preserve"> of x. Let </w:t>
      </w:r>
      <w:proofErr w:type="spellStart"/>
      <w:proofErr w:type="gramStart"/>
      <w:r w:rsidRPr="00905014">
        <w:rPr>
          <w:i/>
          <w:iCs/>
        </w:rPr>
        <w:t>Eval</w:t>
      </w:r>
      <w:proofErr w:type="spellEnd"/>
      <w:r w:rsidRPr="00905014">
        <w:rPr>
          <w:i/>
          <w:iCs/>
        </w:rPr>
        <w:t>(</w:t>
      </w:r>
      <w:proofErr w:type="spellStart"/>
      <w:proofErr w:type="gramEnd"/>
      <w:r w:rsidRPr="00905014">
        <w:rPr>
          <w:i/>
          <w:iCs/>
        </w:rPr>
        <w:t>Var</w:t>
      </w:r>
      <w:proofErr w:type="spellEnd"/>
      <w:r w:rsidRPr="00905014">
        <w:rPr>
          <w:i/>
          <w:iCs/>
        </w:rPr>
        <w:t>)</w:t>
      </w:r>
      <w:r>
        <w:t xml:space="preserve"> denote the set of (variable) evaluations that assign values to variables. </w:t>
      </w:r>
      <w:proofErr w:type="gramStart"/>
      <w:r w:rsidRPr="00905014">
        <w:rPr>
          <w:i/>
          <w:iCs/>
        </w:rPr>
        <w:t>Cond(</w:t>
      </w:r>
      <w:proofErr w:type="spellStart"/>
      <w:proofErr w:type="gramEnd"/>
      <w:r w:rsidRPr="00905014">
        <w:rPr>
          <w:i/>
          <w:iCs/>
        </w:rPr>
        <w:t>Var</w:t>
      </w:r>
      <w:proofErr w:type="spellEnd"/>
      <w:r w:rsidRPr="00905014">
        <w:rPr>
          <w:i/>
          <w:iCs/>
        </w:rPr>
        <w:t>)</w:t>
      </w:r>
      <w:r>
        <w:t xml:space="preserve"> is the set of Boolean conditions over Var. </w:t>
      </w:r>
    </w:p>
    <w:p w14:paraId="681A45C8" w14:textId="77777777" w:rsidR="00133854" w:rsidRPr="002D277C" w:rsidRDefault="00133854" w:rsidP="005F67F8">
      <w:pPr>
        <w:spacing w:after="120" w:line="22" w:lineRule="atLeast"/>
        <w:rPr>
          <w:b/>
          <w:bCs/>
        </w:rPr>
      </w:pPr>
      <w:r w:rsidRPr="002D277C">
        <w:rPr>
          <w:b/>
          <w:bCs/>
        </w:rPr>
        <w:t>Definition</w:t>
      </w:r>
      <w:r>
        <w:rPr>
          <w:b/>
          <w:bCs/>
        </w:rPr>
        <w:t>:</w:t>
      </w:r>
    </w:p>
    <w:p w14:paraId="52F3FB2C" w14:textId="77777777" w:rsidR="00133854" w:rsidRDefault="00133854" w:rsidP="005F67F8">
      <w:pPr>
        <w:bidi/>
        <w:spacing w:after="120" w:line="22" w:lineRule="atLeast"/>
        <w:ind w:right="567"/>
        <w:jc w:val="right"/>
        <w:rPr>
          <w:color w:val="auto"/>
          <w:rtl/>
        </w:rPr>
      </w:pPr>
      <w:r>
        <w:t xml:space="preserve">A program graph PG over set </w:t>
      </w:r>
      <w:proofErr w:type="spellStart"/>
      <w:r>
        <w:t>Var</w:t>
      </w:r>
      <w:proofErr w:type="spellEnd"/>
      <w:r>
        <w:t xml:space="preserve"> of typed variables is a tuple (</w:t>
      </w:r>
      <w:proofErr w:type="spellStart"/>
      <w:r>
        <w:t>Loc</w:t>
      </w:r>
      <w:proofErr w:type="spellEnd"/>
      <w:r>
        <w:t>, Act, Effect, →</w:t>
      </w:r>
      <w:proofErr w:type="gramStart"/>
      <w:r>
        <w:t xml:space="preserve">, </w:t>
      </w:r>
      <w:proofErr w:type="gramEnd"/>
      <m:oMath>
        <m:sSub>
          <m:sSubPr>
            <m:ctrlPr>
              <w:rPr>
                <w:rFonts w:ascii="Cambria Math" w:hAnsi="Cambria Math"/>
                <w:i/>
              </w:rPr>
            </m:ctrlPr>
          </m:sSubPr>
          <m:e>
            <m:r>
              <w:rPr>
                <w:rFonts w:ascii="Cambria Math" w:hAnsi="Cambria Math"/>
              </w:rPr>
              <m:t>Lo</m:t>
            </m:r>
            <m:r>
              <w:rPr>
                <w:rFonts w:ascii="Cambria Math" w:hAnsi="Cambria Math"/>
              </w:rPr>
              <m:t>c</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where</w:t>
      </w:r>
    </w:p>
    <w:p w14:paraId="74F7A7F0" w14:textId="77777777" w:rsidR="00133854" w:rsidRDefault="00133854" w:rsidP="005F67F8">
      <w:pPr>
        <w:numPr>
          <w:ilvl w:val="0"/>
          <w:numId w:val="24"/>
        </w:numPr>
        <w:spacing w:after="8" w:line="22" w:lineRule="atLeast"/>
        <w:ind w:left="446" w:right="0"/>
        <w:jc w:val="left"/>
        <w:rPr>
          <w:ins w:id="71" w:author="K23.06" w:date="2016-11-30T15:09:00Z"/>
        </w:rPr>
      </w:pPr>
      <w:proofErr w:type="spellStart"/>
      <w:r w:rsidRPr="0093159C">
        <w:t>Loc</w:t>
      </w:r>
      <w:proofErr w:type="spellEnd"/>
      <w:r w:rsidRPr="0093159C">
        <w:t> is a set of locations</w:t>
      </w:r>
      <w:del w:id="72" w:author="K23.06" w:date="2016-11-30T15:09:00Z">
        <w:r w:rsidRPr="0093159C" w:rsidDel="00C42570">
          <w:delText xml:space="preserve"> and</w:delText>
        </w:r>
      </w:del>
    </w:p>
    <w:p w14:paraId="5BF2A409" w14:textId="77777777" w:rsidR="00133854" w:rsidRPr="0093159C" w:rsidRDefault="00133854" w:rsidP="005F67F8">
      <w:pPr>
        <w:numPr>
          <w:ilvl w:val="0"/>
          <w:numId w:val="24"/>
        </w:numPr>
        <w:spacing w:after="8" w:line="22" w:lineRule="atLeast"/>
        <w:ind w:left="446" w:right="0"/>
        <w:jc w:val="left"/>
      </w:pPr>
      <w:r w:rsidRPr="0093159C">
        <w:t>Act is a set of actions,</w:t>
      </w:r>
    </w:p>
    <w:p w14:paraId="068BE53C" w14:textId="77777777" w:rsidR="00133854" w:rsidRPr="0093159C" w:rsidRDefault="00133854" w:rsidP="005F67F8">
      <w:pPr>
        <w:numPr>
          <w:ilvl w:val="0"/>
          <w:numId w:val="24"/>
        </w:numPr>
        <w:spacing w:after="8" w:line="22" w:lineRule="atLeast"/>
        <w:ind w:left="446" w:right="0"/>
        <w:jc w:val="left"/>
      </w:pPr>
      <w:proofErr w:type="spellStart"/>
      <w:r w:rsidRPr="0093159C">
        <w:lastRenderedPageBreak/>
        <w:t>Effect:Act×Eval</w:t>
      </w:r>
      <w:proofErr w:type="spellEnd"/>
      <w:r w:rsidRPr="0093159C">
        <w:t>(</w:t>
      </w:r>
      <w:proofErr w:type="spellStart"/>
      <w:r w:rsidRPr="0093159C">
        <w:t>Var</w:t>
      </w:r>
      <w:proofErr w:type="spellEnd"/>
      <w:r w:rsidRPr="0093159C">
        <w:t>)→</w:t>
      </w:r>
      <w:proofErr w:type="spellStart"/>
      <w:r w:rsidRPr="0093159C">
        <w:t>Eval</w:t>
      </w:r>
      <w:proofErr w:type="spellEnd"/>
      <w:r w:rsidRPr="0093159C">
        <w:t>(</w:t>
      </w:r>
      <w:proofErr w:type="spellStart"/>
      <w:r w:rsidRPr="0093159C">
        <w:t>Var</w:t>
      </w:r>
      <w:proofErr w:type="spellEnd"/>
      <w:r w:rsidRPr="0093159C">
        <w:t xml:space="preserve">) </w:t>
      </w:r>
      <w:r>
        <w:t>→</w:t>
      </w:r>
      <w:commentRangeStart w:id="73"/>
      <w:proofErr w:type="spellStart"/>
      <w:r w:rsidRPr="0093159C">
        <w:t>Eval</w:t>
      </w:r>
      <w:commentRangeEnd w:id="73"/>
      <w:proofErr w:type="spellEnd"/>
      <w:r>
        <w:rPr>
          <w:rStyle w:val="CommentReference"/>
        </w:rPr>
        <w:commentReference w:id="73"/>
      </w:r>
      <w:r w:rsidRPr="0093159C">
        <w:t>(</w:t>
      </w:r>
      <w:proofErr w:type="spellStart"/>
      <w:r w:rsidRPr="0093159C">
        <w:t>Var</w:t>
      </w:r>
      <w:proofErr w:type="spellEnd"/>
      <w:r w:rsidRPr="0093159C">
        <w:t>) is the effect function,</w:t>
      </w:r>
    </w:p>
    <w:p w14:paraId="3FE5DADB" w14:textId="77777777" w:rsidR="00133854" w:rsidRPr="0093159C" w:rsidRDefault="00133854" w:rsidP="005F67F8">
      <w:pPr>
        <w:numPr>
          <w:ilvl w:val="0"/>
          <w:numId w:val="24"/>
        </w:numPr>
        <w:spacing w:after="8" w:line="22" w:lineRule="atLeast"/>
        <w:ind w:left="446" w:right="0"/>
        <w:jc w:val="left"/>
      </w:pPr>
      <w:r>
        <w:t>→</w:t>
      </w:r>
      <w:r w:rsidRPr="0093159C">
        <w:rPr>
          <w:rFonts w:ascii="Cambria Math" w:hAnsi="Cambria Math" w:cs="Cambria Math"/>
        </w:rPr>
        <w:t>⊆</w:t>
      </w:r>
      <w:proofErr w:type="spellStart"/>
      <w:r w:rsidRPr="0093159C">
        <w:t>Loc×Cond</w:t>
      </w:r>
      <w:proofErr w:type="spellEnd"/>
      <w:r w:rsidRPr="0093159C">
        <w:t>(</w:t>
      </w:r>
      <w:proofErr w:type="spellStart"/>
      <w:r w:rsidRPr="0093159C">
        <w:t>Var</w:t>
      </w:r>
      <w:proofErr w:type="spellEnd"/>
      <w:r w:rsidRPr="0093159C">
        <w:t>)×</w:t>
      </w:r>
      <w:proofErr w:type="spellStart"/>
      <w:r w:rsidRPr="0093159C">
        <w:t>Act×Loc</w:t>
      </w:r>
      <w:proofErr w:type="spellEnd"/>
      <w:r w:rsidRPr="0093159C">
        <w:rPr>
          <w:rFonts w:ascii="Cambria Math" w:hAnsi="Cambria Math" w:cs="Cambria Math"/>
        </w:rPr>
        <w:t>↪⊆</w:t>
      </w:r>
      <w:proofErr w:type="spellStart"/>
      <w:r w:rsidRPr="0093159C">
        <w:t>Loc×Cond</w:t>
      </w:r>
      <w:proofErr w:type="spellEnd"/>
      <w:r w:rsidRPr="0093159C">
        <w:t>(</w:t>
      </w:r>
      <w:proofErr w:type="spellStart"/>
      <w:r w:rsidRPr="0093159C">
        <w:t>Var</w:t>
      </w:r>
      <w:proofErr w:type="spellEnd"/>
      <w:r w:rsidRPr="0093159C">
        <w:t>)×</w:t>
      </w:r>
      <w:proofErr w:type="spellStart"/>
      <w:r w:rsidRPr="0093159C">
        <w:t>Act×Loc</w:t>
      </w:r>
      <w:proofErr w:type="spellEnd"/>
      <w:r w:rsidRPr="0093159C">
        <w:t> is the conditional transition relation,</w:t>
      </w:r>
    </w:p>
    <w:p w14:paraId="7009D5E7" w14:textId="77777777" w:rsidR="00133854" w:rsidRPr="0093159C" w:rsidRDefault="0060089B" w:rsidP="005F67F8">
      <w:pPr>
        <w:numPr>
          <w:ilvl w:val="0"/>
          <w:numId w:val="24"/>
        </w:numPr>
        <w:spacing w:after="8" w:line="22" w:lineRule="atLeast"/>
        <w:ind w:left="446" w:right="0"/>
        <w:jc w:val="left"/>
      </w:pPr>
      <m:oMath>
        <m:sSub>
          <m:sSubPr>
            <m:ctrlPr>
              <w:rPr>
                <w:rFonts w:ascii="Cambria Math" w:hAnsi="Cambria Math"/>
                <w:i/>
              </w:rPr>
            </m:ctrlPr>
          </m:sSubPr>
          <m:e>
            <m:r>
              <w:rPr>
                <w:rFonts w:ascii="Cambria Math" w:hAnsi="Cambria Math"/>
              </w:rPr>
              <m:t>Loc</m:t>
            </m:r>
          </m:e>
          <m:sub>
            <m:r>
              <w:rPr>
                <w:rFonts w:ascii="Cambria Math" w:hAnsi="Cambria Math"/>
              </w:rPr>
              <m:t>0</m:t>
            </m:r>
          </m:sub>
        </m:sSub>
      </m:oMath>
      <w:r w:rsidR="00133854" w:rsidRPr="0093159C">
        <w:rPr>
          <w:rFonts w:ascii="Cambria Math" w:hAnsi="Cambria Math" w:cs="Cambria Math"/>
        </w:rPr>
        <w:t>⊆</w:t>
      </w:r>
      <w:proofErr w:type="spellStart"/>
      <w:r w:rsidR="00133854" w:rsidRPr="0093159C">
        <w:t>Loc</w:t>
      </w:r>
      <w:proofErr w:type="spellEnd"/>
      <w:del w:id="74" w:author="K23.06" w:date="2016-11-30T15:10:00Z">
        <w:r w:rsidR="00133854" w:rsidRPr="0093159C" w:rsidDel="00C42570">
          <w:delText>Loc0</w:delText>
        </w:r>
        <w:r w:rsidR="00133854" w:rsidDel="00C42570">
          <w:delText xml:space="preserve"> </w:delText>
        </w:r>
        <w:r w:rsidR="00133854" w:rsidRPr="0093159C" w:rsidDel="00C42570">
          <w:rPr>
            <w:rFonts w:ascii="Cambria Math" w:hAnsi="Cambria Math" w:cs="Cambria Math"/>
          </w:rPr>
          <w:delText>⊆</w:delText>
        </w:r>
        <w:r w:rsidR="00133854" w:rsidDel="00C42570">
          <w:delText xml:space="preserve"> </w:delText>
        </w:r>
        <w:r w:rsidR="00133854" w:rsidRPr="0093159C" w:rsidDel="00C42570">
          <w:delText>Loc</w:delText>
        </w:r>
      </w:del>
      <w:r w:rsidR="00133854" w:rsidRPr="0093159C">
        <w:t> is a set of initial locations,</w:t>
      </w:r>
    </w:p>
    <w:p w14:paraId="203A21EA" w14:textId="0790E324" w:rsidR="005F67F8" w:rsidRDefault="0060089B" w:rsidP="005F67F8">
      <w:pPr>
        <w:numPr>
          <w:ilvl w:val="0"/>
          <w:numId w:val="24"/>
        </w:numPr>
        <w:spacing w:after="8" w:line="22" w:lineRule="atLeast"/>
        <w:ind w:left="446" w:right="0"/>
        <w:jc w:val="left"/>
      </w:pP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00133854" w:rsidRPr="0093159C">
        <w:rPr>
          <w:rFonts w:ascii="Cambria Math" w:hAnsi="Cambria Math" w:cs="Cambria Math"/>
        </w:rPr>
        <w:t>∈</w:t>
      </w:r>
      <w:proofErr w:type="gramStart"/>
      <w:r w:rsidR="00133854" w:rsidRPr="0093159C">
        <w:t>Cond(</w:t>
      </w:r>
      <w:proofErr w:type="spellStart"/>
      <w:proofErr w:type="gramEnd"/>
      <w:r w:rsidR="00133854" w:rsidRPr="0093159C">
        <w:t>Var</w:t>
      </w:r>
      <w:proofErr w:type="spellEnd"/>
      <w:r w:rsidR="00133854" w:rsidRPr="0093159C">
        <w:t>)</w:t>
      </w:r>
      <w:del w:id="75" w:author="K23.06" w:date="2016-11-30T15:10:00Z">
        <w:r w:rsidR="00133854" w:rsidRPr="0093159C" w:rsidDel="00C42570">
          <w:delText>g0</w:delText>
        </w:r>
        <w:r w:rsidR="00133854" w:rsidRPr="0093159C" w:rsidDel="00C42570">
          <w:rPr>
            <w:rFonts w:ascii="Cambria Math" w:hAnsi="Cambria Math" w:cs="Cambria Math"/>
          </w:rPr>
          <w:delText>∈</w:delText>
        </w:r>
        <w:r w:rsidR="00133854" w:rsidRPr="0093159C" w:rsidDel="00C42570">
          <w:delText>Cond(Var)</w:delText>
        </w:r>
      </w:del>
      <w:r w:rsidR="00133854" w:rsidRPr="0093159C">
        <w:t> is the initial condition.</w:t>
      </w:r>
    </w:p>
    <w:p w14:paraId="5C66977F" w14:textId="77777777" w:rsidR="005F67F8" w:rsidRDefault="005F67F8" w:rsidP="005F67F8">
      <w:pPr>
        <w:spacing w:after="8" w:line="22" w:lineRule="atLeast"/>
        <w:ind w:right="0"/>
        <w:jc w:val="left"/>
      </w:pPr>
    </w:p>
    <w:p w14:paraId="1DC74993" w14:textId="6C967D77" w:rsidR="004E27B6" w:rsidRPr="005F67F8" w:rsidRDefault="00CF6F20" w:rsidP="005F67F8">
      <w:pPr>
        <w:pStyle w:val="Heading3"/>
        <w:spacing w:before="240" w:after="120" w:line="22" w:lineRule="atLeast"/>
        <w:ind w:left="475" w:hanging="14"/>
      </w:pPr>
      <w:bookmarkStart w:id="76" w:name="_Toc468621102"/>
      <w:r>
        <w:t>2.1.</w:t>
      </w:r>
      <w:r w:rsidR="00C62C42">
        <w:t>4</w:t>
      </w:r>
      <w:r>
        <w:t xml:space="preserve">. </w:t>
      </w:r>
      <w:r w:rsidR="00357A3E">
        <w:rPr>
          <w:rFonts w:asciiTheme="majorBidi" w:hAnsiTheme="majorBidi" w:cstheme="majorBidi"/>
          <w:bCs/>
          <w:sz w:val="24"/>
          <w:szCs w:val="24"/>
        </w:rPr>
        <w:t xml:space="preserve">Linear Temporal </w:t>
      </w:r>
      <w:proofErr w:type="gramStart"/>
      <w:r w:rsidR="00357A3E">
        <w:rPr>
          <w:rFonts w:asciiTheme="majorBidi" w:hAnsiTheme="majorBidi" w:cstheme="majorBidi"/>
          <w:bCs/>
          <w:sz w:val="24"/>
          <w:szCs w:val="24"/>
        </w:rPr>
        <w:t>Logic</w:t>
      </w:r>
      <w:r w:rsidR="00357A3E">
        <w:rPr>
          <w:rFonts w:asciiTheme="majorBidi" w:eastAsiaTheme="minorHAnsi" w:hAnsiTheme="majorBidi" w:cstheme="majorBidi"/>
          <w:b w:val="0"/>
          <w:bCs/>
          <w:sz w:val="24"/>
          <w:szCs w:val="24"/>
        </w:rPr>
        <w:t>(</w:t>
      </w:r>
      <w:proofErr w:type="gramEnd"/>
      <w:r w:rsidR="00357A3E">
        <w:rPr>
          <w:rFonts w:asciiTheme="majorBidi" w:eastAsiaTheme="minorHAnsi" w:hAnsiTheme="majorBidi" w:cstheme="majorBidi"/>
          <w:b w:val="0"/>
          <w:bCs/>
          <w:sz w:val="24"/>
          <w:szCs w:val="24"/>
        </w:rPr>
        <w:t>LTL)</w:t>
      </w:r>
      <w:bookmarkEnd w:id="76"/>
      <w:r w:rsidR="00133854" w:rsidRPr="00133854">
        <w:t xml:space="preserve"> </w:t>
      </w:r>
    </w:p>
    <w:p w14:paraId="1BCA7E1D" w14:textId="00943D84" w:rsidR="004E27B6" w:rsidRPr="004625E3" w:rsidRDefault="00863DD3" w:rsidP="005F67F8">
      <w:pPr>
        <w:autoSpaceDE w:val="0"/>
        <w:autoSpaceDN w:val="0"/>
        <w:adjustRightInd w:val="0"/>
        <w:spacing w:after="120" w:line="22" w:lineRule="atLeast"/>
        <w:ind w:left="115" w:right="1454" w:firstLine="0"/>
        <w:rPr>
          <w:rFonts w:asciiTheme="majorBidi" w:eastAsia="cmr10" w:hAnsiTheme="majorBidi" w:cstheme="majorBidi"/>
          <w:sz w:val="22"/>
        </w:rPr>
      </w:pPr>
      <w:r w:rsidRPr="004625E3">
        <w:rPr>
          <w:rFonts w:asciiTheme="majorBidi" w:eastAsia="cmr10" w:hAnsiTheme="majorBidi" w:cstheme="majorBidi"/>
          <w:sz w:val="22"/>
        </w:rPr>
        <w:t>L</w:t>
      </w:r>
      <w:r w:rsidR="00F245F0">
        <w:rPr>
          <w:rFonts w:asciiTheme="majorBidi" w:eastAsia="cmr10" w:hAnsiTheme="majorBidi" w:cstheme="majorBidi"/>
          <w:sz w:val="22"/>
        </w:rPr>
        <w:t>i</w:t>
      </w:r>
      <w:commentRangeStart w:id="77"/>
      <w:r w:rsidR="004E27B6" w:rsidRPr="004625E3">
        <w:rPr>
          <w:rFonts w:asciiTheme="majorBidi" w:eastAsia="cmr10" w:hAnsiTheme="majorBidi" w:cstheme="majorBidi"/>
          <w:sz w:val="22"/>
        </w:rPr>
        <w:t>near temporal logic (LTL</w:t>
      </w:r>
      <w:proofErr w:type="gramStart"/>
      <w:r w:rsidR="004E27B6" w:rsidRPr="004625E3">
        <w:rPr>
          <w:rFonts w:asciiTheme="majorBidi" w:eastAsia="cmr10" w:hAnsiTheme="majorBidi" w:cstheme="majorBidi"/>
          <w:sz w:val="22"/>
        </w:rPr>
        <w:t>),</w:t>
      </w:r>
      <w:commentRangeEnd w:id="77"/>
      <w:proofErr w:type="gramEnd"/>
      <w:r w:rsidR="00AD6D24" w:rsidRPr="004625E3">
        <w:rPr>
          <w:rStyle w:val="CommentReference"/>
          <w:rFonts w:asciiTheme="majorBidi" w:hAnsiTheme="majorBidi" w:cstheme="majorBidi"/>
          <w:sz w:val="22"/>
          <w:szCs w:val="22"/>
        </w:rPr>
        <w:commentReference w:id="77"/>
      </w:r>
      <w:r w:rsidR="004E27B6" w:rsidRPr="004625E3">
        <w:rPr>
          <w:rFonts w:asciiTheme="majorBidi" w:eastAsia="cmr10" w:hAnsiTheme="majorBidi" w:cstheme="majorBidi"/>
          <w:sz w:val="22"/>
        </w:rPr>
        <w:t xml:space="preserve"> is a logical formalism that is suited for specifying LT properties. LTL can be used to speci</w:t>
      </w:r>
      <w:r w:rsidR="005F67F8">
        <w:rPr>
          <w:rFonts w:asciiTheme="majorBidi" w:eastAsia="cmr10" w:hAnsiTheme="majorBidi" w:cstheme="majorBidi"/>
          <w:sz w:val="22"/>
        </w:rPr>
        <w:t>fy important system properties.</w:t>
      </w:r>
    </w:p>
    <w:p w14:paraId="5FD348CA" w14:textId="3ADB1F5B" w:rsidR="004A40EF" w:rsidRDefault="005F67F8" w:rsidP="005F67F8">
      <w:pPr>
        <w:autoSpaceDE w:val="0"/>
        <w:autoSpaceDN w:val="0"/>
        <w:adjustRightInd w:val="0"/>
        <w:spacing w:after="120" w:line="22" w:lineRule="atLeast"/>
        <w:ind w:left="115" w:right="1454" w:firstLine="0"/>
        <w:rPr>
          <w:rFonts w:asciiTheme="majorBidi" w:eastAsia="cmr10" w:hAnsiTheme="majorBidi" w:cstheme="majorBidi"/>
          <w:sz w:val="22"/>
        </w:rPr>
      </w:pPr>
      <w:r>
        <w:rPr>
          <w:rFonts w:asciiTheme="majorBidi" w:eastAsia="cmr10" w:hAnsiTheme="majorBidi" w:cstheme="majorBidi"/>
          <w:sz w:val="22"/>
        </w:rPr>
        <w:t xml:space="preserve">Temporal logic is </w:t>
      </w:r>
      <w:proofErr w:type="gramStart"/>
      <w:r>
        <w:rPr>
          <w:rFonts w:asciiTheme="majorBidi" w:eastAsia="cmr10" w:hAnsiTheme="majorBidi" w:cstheme="majorBidi"/>
          <w:sz w:val="22"/>
        </w:rPr>
        <w:t xml:space="preserve">a </w:t>
      </w:r>
      <w:r w:rsidR="004E27B6" w:rsidRPr="004625E3">
        <w:rPr>
          <w:rFonts w:asciiTheme="majorBidi" w:eastAsia="cmr10" w:hAnsiTheme="majorBidi" w:cstheme="majorBidi"/>
          <w:sz w:val="22"/>
        </w:rPr>
        <w:t>formalism</w:t>
      </w:r>
      <w:proofErr w:type="gramEnd"/>
      <w:r w:rsidR="004E27B6" w:rsidRPr="004625E3">
        <w:rPr>
          <w:rFonts w:asciiTheme="majorBidi" w:eastAsia="cmr10" w:hAnsiTheme="majorBidi" w:cstheme="majorBidi"/>
          <w:sz w:val="22"/>
        </w:rPr>
        <w:t xml:space="preserve"> par excellence for treating correctness depends on the executions. </w:t>
      </w:r>
      <w:r w:rsidRPr="004625E3">
        <w:rPr>
          <w:rFonts w:asciiTheme="majorBidi" w:eastAsia="cmr10" w:hAnsiTheme="majorBidi" w:cstheme="majorBidi"/>
          <w:sz w:val="22"/>
        </w:rPr>
        <w:t>It extends</w:t>
      </w:r>
      <w:r w:rsidR="004E27B6" w:rsidRPr="004625E3">
        <w:rPr>
          <w:rFonts w:asciiTheme="majorBidi" w:eastAsia="cmr10" w:hAnsiTheme="majorBidi" w:cstheme="majorBidi"/>
          <w:sz w:val="22"/>
        </w:rPr>
        <w:t xml:space="preserve"> propositional or predicate logic by modalities that permit to referral to the infinite behavior of a system. </w:t>
      </w:r>
    </w:p>
    <w:p w14:paraId="22310C2D" w14:textId="21BD14A7" w:rsidR="004A40EF" w:rsidRPr="005F67F8" w:rsidRDefault="004A40EF" w:rsidP="005F67F8">
      <w:pPr>
        <w:autoSpaceDE w:val="0"/>
        <w:autoSpaceDN w:val="0"/>
        <w:adjustRightInd w:val="0"/>
        <w:spacing w:after="120" w:line="22" w:lineRule="atLeast"/>
        <w:ind w:left="115" w:right="1454" w:firstLine="0"/>
        <w:rPr>
          <w:rFonts w:asciiTheme="majorBidi" w:hAnsiTheme="majorBidi" w:cstheme="majorBidi"/>
          <w:sz w:val="22"/>
        </w:rPr>
      </w:pPr>
      <w:r w:rsidRPr="004625E3">
        <w:rPr>
          <w:rFonts w:asciiTheme="majorBidi" w:eastAsia="cmr10" w:hAnsiTheme="majorBidi" w:cstheme="majorBidi"/>
          <w:sz w:val="22"/>
        </w:rPr>
        <w:t xml:space="preserve">The underlying nature of time in temporal logics is </w:t>
      </w:r>
      <w:r w:rsidRPr="004625E3">
        <w:rPr>
          <w:rFonts w:asciiTheme="majorBidi" w:eastAsia="cmr10" w:hAnsiTheme="majorBidi" w:cstheme="majorBidi"/>
          <w:i/>
          <w:iCs/>
          <w:sz w:val="22"/>
        </w:rPr>
        <w:t>linear</w:t>
      </w:r>
      <w:r w:rsidRPr="004625E3">
        <w:rPr>
          <w:rFonts w:asciiTheme="majorBidi" w:eastAsia="cmr10" w:hAnsiTheme="majorBidi" w:cstheme="majorBidi"/>
          <w:sz w:val="22"/>
        </w:rPr>
        <w:t xml:space="preserve">. </w:t>
      </w:r>
      <w:proofErr w:type="gramStart"/>
      <w:r w:rsidRPr="004625E3">
        <w:rPr>
          <w:rFonts w:asciiTheme="majorBidi" w:eastAsia="cmr10" w:hAnsiTheme="majorBidi" w:cstheme="majorBidi"/>
          <w:sz w:val="22"/>
        </w:rPr>
        <w:t>i.e.</w:t>
      </w:r>
      <w:proofErr w:type="gramEnd"/>
      <w:r w:rsidRPr="004625E3">
        <w:rPr>
          <w:rFonts w:asciiTheme="majorBidi" w:eastAsia="cmr10" w:hAnsiTheme="majorBidi" w:cstheme="majorBidi"/>
          <w:sz w:val="22"/>
        </w:rPr>
        <w:t xml:space="preserve">  </w:t>
      </w:r>
      <w:proofErr w:type="gramStart"/>
      <w:r w:rsidRPr="004625E3">
        <w:rPr>
          <w:rFonts w:asciiTheme="majorBidi" w:eastAsia="cmr10" w:hAnsiTheme="majorBidi" w:cstheme="majorBidi"/>
          <w:sz w:val="22"/>
        </w:rPr>
        <w:t>at</w:t>
      </w:r>
      <w:proofErr w:type="gramEnd"/>
      <w:r w:rsidRPr="004625E3">
        <w:rPr>
          <w:rFonts w:asciiTheme="majorBidi" w:eastAsia="cmr10" w:hAnsiTheme="majorBidi" w:cstheme="majorBidi"/>
          <w:sz w:val="22"/>
        </w:rPr>
        <w:t xml:space="preserve"> each moment in time there is a single successor </w:t>
      </w:r>
      <w:r w:rsidR="005F67F8" w:rsidRPr="004625E3">
        <w:rPr>
          <w:rFonts w:asciiTheme="majorBidi" w:eastAsia="cmr10" w:hAnsiTheme="majorBidi" w:cstheme="majorBidi"/>
          <w:sz w:val="22"/>
        </w:rPr>
        <w:t>moment, several</w:t>
      </w:r>
      <w:r w:rsidRPr="004625E3">
        <w:rPr>
          <w:rFonts w:asciiTheme="majorBidi" w:hAnsiTheme="majorBidi" w:cstheme="majorBidi"/>
          <w:sz w:val="22"/>
        </w:rPr>
        <w:t xml:space="preserve"> model-checking tools use LTL as a property specification language. The model checker SPIN is a prominent example of such an automated verification tool. </w:t>
      </w:r>
    </w:p>
    <w:p w14:paraId="34267374" w14:textId="6356EEC0" w:rsidR="00614EF0" w:rsidRPr="00614EF0" w:rsidRDefault="004A40EF" w:rsidP="005F67F8">
      <w:pPr>
        <w:pStyle w:val="Heading3"/>
        <w:spacing w:before="240" w:after="120" w:line="22" w:lineRule="atLeast"/>
        <w:ind w:left="475" w:hanging="14"/>
      </w:pPr>
      <w:bookmarkStart w:id="78" w:name="_Toc468621103"/>
      <w:r>
        <w:t>2.1.4.</w:t>
      </w:r>
      <w:r w:rsidR="008B34A0">
        <w:t>1</w:t>
      </w:r>
      <w:r>
        <w:t xml:space="preserve"> </w:t>
      </w:r>
      <w:r w:rsidR="00614EF0" w:rsidRPr="00614EF0">
        <w:rPr>
          <w:rFonts w:asciiTheme="majorBidi" w:eastAsiaTheme="minorEastAsia" w:hAnsiTheme="majorBidi" w:cstheme="majorBidi"/>
          <w:color w:val="auto"/>
          <w:sz w:val="22"/>
        </w:rPr>
        <w:t>Syntax of LTL</w:t>
      </w:r>
      <w:bookmarkEnd w:id="78"/>
      <w:r w:rsidR="00614EF0">
        <w:rPr>
          <w:rFonts w:asciiTheme="majorBidi" w:eastAsiaTheme="minorHAnsi" w:hAnsiTheme="majorBidi" w:cstheme="majorBidi"/>
          <w:b w:val="0"/>
          <w:bCs/>
          <w:sz w:val="24"/>
          <w:szCs w:val="24"/>
        </w:rPr>
        <w:t xml:space="preserve"> </w:t>
      </w:r>
    </w:p>
    <w:p w14:paraId="4342614F" w14:textId="14B5C8F6" w:rsidR="00AF6A59" w:rsidRPr="004625E3" w:rsidRDefault="006800C2" w:rsidP="005F67F8">
      <w:pPr>
        <w:autoSpaceDE w:val="0"/>
        <w:autoSpaceDN w:val="0"/>
        <w:adjustRightInd w:val="0"/>
        <w:spacing w:after="120" w:line="22" w:lineRule="atLeast"/>
        <w:ind w:right="0" w:firstLine="0"/>
        <w:jc w:val="left"/>
        <w:rPr>
          <w:rFonts w:asciiTheme="majorBidi" w:eastAsiaTheme="minorEastAsia" w:hAnsiTheme="majorBidi" w:cstheme="majorBidi"/>
          <w:color w:val="auto"/>
          <w:sz w:val="22"/>
          <w:lang w:bidi="ar-SA"/>
        </w:rPr>
      </w:pPr>
      <w:r w:rsidRPr="004625E3">
        <w:rPr>
          <w:rFonts w:asciiTheme="majorBidi" w:eastAsiaTheme="minorEastAsia" w:hAnsiTheme="majorBidi" w:cstheme="majorBidi"/>
          <w:color w:val="auto"/>
          <w:sz w:val="22"/>
          <w:lang w:bidi="ar-SA"/>
        </w:rPr>
        <w:t xml:space="preserve">The basic ingredients of LTL-formulae are atomic propositions (state labels </w:t>
      </w:r>
      <w:r w:rsidRPr="004625E3">
        <w:rPr>
          <w:rFonts w:asciiTheme="majorBidi" w:eastAsia="CMMI10" w:hAnsiTheme="majorBidi" w:cstheme="majorBidi"/>
          <w:i/>
          <w:iCs/>
          <w:color w:val="auto"/>
          <w:sz w:val="22"/>
          <w:lang w:bidi="ar-SA"/>
        </w:rPr>
        <w:t xml:space="preserve">a </w:t>
      </w:r>
      <w:r w:rsidRPr="004625E3">
        <w:rPr>
          <w:rFonts w:ascii="Cambria Math" w:eastAsia="CMSY10" w:hAnsi="Cambria Math" w:cs="Cambria Math"/>
          <w:i/>
          <w:iCs/>
          <w:color w:val="auto"/>
          <w:sz w:val="22"/>
          <w:lang w:bidi="ar-SA"/>
        </w:rPr>
        <w:t>∈</w:t>
      </w:r>
      <w:r w:rsidRPr="004625E3">
        <w:rPr>
          <w:rFonts w:asciiTheme="majorBidi" w:eastAsia="CMSY10" w:hAnsiTheme="majorBidi" w:cstheme="majorBidi"/>
          <w:i/>
          <w:iCs/>
          <w:color w:val="auto"/>
          <w:sz w:val="22"/>
          <w:lang w:bidi="ar-SA"/>
        </w:rPr>
        <w:t xml:space="preserve"> </w:t>
      </w:r>
      <w:r w:rsidRPr="004625E3">
        <w:rPr>
          <w:rFonts w:asciiTheme="majorBidi" w:eastAsiaTheme="minorEastAsia" w:hAnsiTheme="majorBidi" w:cstheme="majorBidi"/>
          <w:i/>
          <w:iCs/>
          <w:color w:val="auto"/>
          <w:sz w:val="22"/>
          <w:lang w:bidi="ar-SA"/>
        </w:rPr>
        <w:t>AP</w:t>
      </w:r>
      <w:r w:rsidRPr="004625E3">
        <w:rPr>
          <w:rFonts w:asciiTheme="majorBidi" w:eastAsiaTheme="minorEastAsia" w:hAnsiTheme="majorBidi" w:cstheme="majorBidi"/>
          <w:color w:val="auto"/>
          <w:sz w:val="22"/>
          <w:lang w:bidi="ar-SA"/>
        </w:rPr>
        <w:t xml:space="preserve">), the Boolean connectors like </w:t>
      </w:r>
      <w:proofErr w:type="gramStart"/>
      <w:r w:rsidRPr="004625E3">
        <w:rPr>
          <w:rFonts w:asciiTheme="majorBidi" w:eastAsiaTheme="minorEastAsia" w:hAnsiTheme="majorBidi" w:cstheme="majorBidi"/>
          <w:color w:val="auto"/>
          <w:sz w:val="22"/>
          <w:lang w:bidi="ar-SA"/>
        </w:rPr>
        <w:t xml:space="preserve">conjunction </w:t>
      </w:r>
      <w:proofErr w:type="gramEnd"/>
      <m:oMath>
        <m:r>
          <w:rPr>
            <w:rFonts w:ascii="Cambria Math" w:eastAsia="CMSY10" w:hAnsi="Cambria Math" w:cstheme="majorBidi"/>
            <w:color w:val="auto"/>
            <w:sz w:val="22"/>
            <w:lang w:bidi="ar-SA"/>
          </w:rPr>
          <m:t>∧</m:t>
        </m:r>
      </m:oMath>
      <w:r w:rsidRPr="004625E3">
        <w:rPr>
          <w:rFonts w:asciiTheme="majorBidi" w:eastAsiaTheme="minorEastAsia" w:hAnsiTheme="majorBidi" w:cstheme="majorBidi"/>
          <w:color w:val="auto"/>
          <w:sz w:val="22"/>
          <w:lang w:bidi="ar-SA"/>
        </w:rPr>
        <w:t xml:space="preserve">, and negation </w:t>
      </w:r>
      <w:r w:rsidRPr="004625E3">
        <w:rPr>
          <w:rFonts w:asciiTheme="majorBidi" w:eastAsia="CMSY10" w:hAnsiTheme="majorBidi" w:cstheme="majorBidi"/>
          <w:i/>
          <w:iCs/>
          <w:color w:val="auto"/>
          <w:sz w:val="22"/>
          <w:lang w:bidi="ar-SA"/>
        </w:rPr>
        <w:t>￢</w:t>
      </w:r>
      <w:r w:rsidR="00AF6A59" w:rsidRPr="004625E3">
        <w:rPr>
          <w:rFonts w:asciiTheme="majorBidi" w:eastAsiaTheme="minorEastAsia" w:hAnsiTheme="majorBidi" w:cstheme="majorBidi"/>
          <w:color w:val="auto"/>
          <w:sz w:val="22"/>
          <w:lang w:bidi="ar-SA"/>
        </w:rPr>
        <w:t xml:space="preserve">, and two </w:t>
      </w:r>
      <w:r w:rsidRPr="004625E3">
        <w:rPr>
          <w:rFonts w:asciiTheme="majorBidi" w:eastAsiaTheme="minorEastAsia" w:hAnsiTheme="majorBidi" w:cstheme="majorBidi"/>
          <w:color w:val="auto"/>
          <w:sz w:val="22"/>
          <w:lang w:bidi="ar-SA"/>
        </w:rPr>
        <w:t xml:space="preserve">basic temporal modalities </w:t>
      </w:r>
      <w:r w:rsidR="0082386A" w:rsidRPr="004625E3">
        <w:rPr>
          <w:rFonts w:asciiTheme="majorBidi" w:eastAsia="CMSY10" w:hAnsiTheme="majorBidi" w:cstheme="majorBidi"/>
          <w:color w:val="auto"/>
          <w:sz w:val="22"/>
          <w:lang w:bidi="ar-SA"/>
        </w:rPr>
        <w:t>O</w:t>
      </w:r>
      <w:r w:rsidRPr="004625E3">
        <w:rPr>
          <w:rFonts w:asciiTheme="majorBidi" w:eastAsia="CMSY10" w:hAnsiTheme="majorBidi" w:cstheme="majorBidi"/>
          <w:i/>
          <w:iCs/>
          <w:color w:val="auto"/>
          <w:sz w:val="22"/>
          <w:lang w:bidi="ar-SA"/>
        </w:rPr>
        <w:t xml:space="preserve"> </w:t>
      </w:r>
      <w:r w:rsidRPr="004625E3">
        <w:rPr>
          <w:rFonts w:asciiTheme="majorBidi" w:eastAsiaTheme="minorEastAsia" w:hAnsiTheme="majorBidi" w:cstheme="majorBidi"/>
          <w:color w:val="auto"/>
          <w:sz w:val="22"/>
          <w:lang w:bidi="ar-SA"/>
        </w:rPr>
        <w:t xml:space="preserve">(pronounced “next”) and U (pronounced “until”). </w:t>
      </w:r>
    </w:p>
    <w:p w14:paraId="619F5E08" w14:textId="357F4AD4" w:rsidR="00AF6A59" w:rsidRPr="004625E3" w:rsidRDefault="00AF6A59" w:rsidP="005F67F8">
      <w:pPr>
        <w:autoSpaceDE w:val="0"/>
        <w:autoSpaceDN w:val="0"/>
        <w:adjustRightInd w:val="0"/>
        <w:spacing w:after="120" w:line="22" w:lineRule="atLeast"/>
        <w:ind w:right="0" w:firstLine="0"/>
        <w:jc w:val="left"/>
        <w:rPr>
          <w:rFonts w:asciiTheme="majorBidi" w:eastAsiaTheme="minorEastAsia" w:hAnsiTheme="majorBidi" w:cstheme="majorBidi"/>
          <w:color w:val="auto"/>
          <w:sz w:val="22"/>
          <w:lang w:bidi="ar-SA"/>
        </w:rPr>
      </w:pPr>
      <w:r w:rsidRPr="004625E3">
        <w:rPr>
          <w:rFonts w:asciiTheme="majorBidi" w:eastAsiaTheme="minorEastAsia" w:hAnsiTheme="majorBidi" w:cstheme="majorBidi"/>
          <w:b/>
          <w:bCs/>
          <w:color w:val="auto"/>
          <w:sz w:val="22"/>
          <w:lang w:bidi="ar-SA"/>
        </w:rPr>
        <w:t>The atomic proposition</w:t>
      </w:r>
      <w:r w:rsidRPr="004625E3">
        <w:rPr>
          <w:rFonts w:asciiTheme="majorBidi" w:eastAsiaTheme="minorEastAsia" w:hAnsiTheme="majorBidi" w:cstheme="majorBidi"/>
          <w:color w:val="auto"/>
          <w:sz w:val="22"/>
          <w:lang w:bidi="ar-SA"/>
        </w:rPr>
        <w:t xml:space="preserve"> </w:t>
      </w:r>
      <w:r w:rsidRPr="004625E3">
        <w:rPr>
          <w:rFonts w:asciiTheme="majorBidi" w:eastAsia="CMMI10" w:hAnsiTheme="majorBidi" w:cstheme="majorBidi"/>
          <w:i/>
          <w:iCs/>
          <w:color w:val="auto"/>
          <w:sz w:val="22"/>
          <w:lang w:bidi="ar-SA"/>
        </w:rPr>
        <w:t xml:space="preserve">a </w:t>
      </w:r>
      <w:r w:rsidRPr="004625E3">
        <w:rPr>
          <w:rFonts w:ascii="Cambria Math" w:eastAsia="CMSY10" w:hAnsi="Cambria Math" w:cs="Cambria Math"/>
          <w:i/>
          <w:iCs/>
          <w:color w:val="auto"/>
          <w:sz w:val="22"/>
          <w:lang w:bidi="ar-SA"/>
        </w:rPr>
        <w:t>∈</w:t>
      </w:r>
      <w:r w:rsidRPr="004625E3">
        <w:rPr>
          <w:rFonts w:asciiTheme="majorBidi" w:eastAsia="CMSY10" w:hAnsiTheme="majorBidi" w:cstheme="majorBidi"/>
          <w:i/>
          <w:iCs/>
          <w:color w:val="auto"/>
          <w:sz w:val="22"/>
          <w:lang w:bidi="ar-SA"/>
        </w:rPr>
        <w:t xml:space="preserve"> </w:t>
      </w:r>
      <w:r w:rsidRPr="004625E3">
        <w:rPr>
          <w:rFonts w:asciiTheme="majorBidi" w:eastAsiaTheme="minorEastAsia" w:hAnsiTheme="majorBidi" w:cstheme="majorBidi"/>
          <w:i/>
          <w:iCs/>
          <w:color w:val="auto"/>
          <w:sz w:val="22"/>
          <w:lang w:bidi="ar-SA"/>
        </w:rPr>
        <w:t xml:space="preserve">AP </w:t>
      </w:r>
      <w:r w:rsidRPr="004625E3">
        <w:rPr>
          <w:rFonts w:asciiTheme="majorBidi" w:eastAsiaTheme="minorEastAsia" w:hAnsiTheme="majorBidi" w:cstheme="majorBidi"/>
          <w:color w:val="auto"/>
          <w:sz w:val="22"/>
          <w:lang w:bidi="ar-SA"/>
        </w:rPr>
        <w:t xml:space="preserve">stands for the state label </w:t>
      </w:r>
      <w:r w:rsidRPr="004625E3">
        <w:rPr>
          <w:rFonts w:asciiTheme="majorBidi" w:eastAsia="CMMI10" w:hAnsiTheme="majorBidi" w:cstheme="majorBidi"/>
          <w:i/>
          <w:iCs/>
          <w:color w:val="auto"/>
          <w:sz w:val="22"/>
          <w:lang w:bidi="ar-SA"/>
        </w:rPr>
        <w:t xml:space="preserve">a </w:t>
      </w:r>
      <w:r w:rsidRPr="004625E3">
        <w:rPr>
          <w:rFonts w:asciiTheme="majorBidi" w:eastAsiaTheme="minorEastAsia" w:hAnsiTheme="majorBidi" w:cstheme="majorBidi"/>
          <w:color w:val="auto"/>
          <w:sz w:val="22"/>
          <w:lang w:bidi="ar-SA"/>
        </w:rPr>
        <w:t xml:space="preserve">in a transition system. Typically, the atoms are assertions about the values of control variables (e.g., locations in program graphs) or the values of program </w:t>
      </w:r>
      <w:r w:rsidR="005F67F8" w:rsidRPr="004625E3">
        <w:rPr>
          <w:rFonts w:asciiTheme="majorBidi" w:eastAsiaTheme="minorEastAsia" w:hAnsiTheme="majorBidi" w:cstheme="majorBidi"/>
          <w:color w:val="auto"/>
          <w:sz w:val="22"/>
          <w:lang w:bidi="ar-SA"/>
        </w:rPr>
        <w:t>variables.</w:t>
      </w:r>
    </w:p>
    <w:p w14:paraId="18915FBB" w14:textId="07592987" w:rsidR="00AF6A59" w:rsidRPr="004625E3" w:rsidRDefault="00AF6A59" w:rsidP="005F67F8">
      <w:pPr>
        <w:autoSpaceDE w:val="0"/>
        <w:autoSpaceDN w:val="0"/>
        <w:adjustRightInd w:val="0"/>
        <w:spacing w:after="120" w:line="22" w:lineRule="atLeast"/>
        <w:ind w:right="0" w:firstLine="0"/>
        <w:jc w:val="left"/>
        <w:rPr>
          <w:rFonts w:asciiTheme="majorBidi" w:eastAsiaTheme="minorEastAsia" w:hAnsiTheme="majorBidi" w:cstheme="majorBidi"/>
          <w:color w:val="auto"/>
          <w:sz w:val="22"/>
          <w:lang w:bidi="ar-SA"/>
        </w:rPr>
      </w:pPr>
      <w:r w:rsidRPr="004625E3">
        <w:rPr>
          <w:rFonts w:asciiTheme="majorBidi" w:eastAsiaTheme="minorEastAsia" w:hAnsiTheme="majorBidi" w:cstheme="majorBidi"/>
          <w:b/>
          <w:bCs/>
          <w:color w:val="auto"/>
          <w:sz w:val="22"/>
          <w:lang w:bidi="ar-SA"/>
        </w:rPr>
        <w:t xml:space="preserve">The </w:t>
      </w:r>
      <w:r w:rsidRPr="004625E3">
        <w:rPr>
          <w:rFonts w:asciiTheme="majorBidi" w:eastAsia="CMSY10" w:hAnsiTheme="majorBidi" w:cstheme="majorBidi"/>
          <w:b/>
          <w:bCs/>
          <w:color w:val="auto"/>
          <w:sz w:val="22"/>
          <w:lang w:bidi="ar-SA"/>
        </w:rPr>
        <w:t>O</w:t>
      </w:r>
      <w:r w:rsidRPr="004625E3">
        <w:rPr>
          <w:rFonts w:asciiTheme="majorBidi" w:eastAsiaTheme="minorEastAsia" w:hAnsiTheme="majorBidi" w:cstheme="majorBidi"/>
          <w:b/>
          <w:bCs/>
          <w:color w:val="auto"/>
          <w:sz w:val="22"/>
          <w:lang w:bidi="ar-SA"/>
        </w:rPr>
        <w:t xml:space="preserve"> -modality</w:t>
      </w:r>
      <w:r w:rsidRPr="004625E3">
        <w:rPr>
          <w:rFonts w:asciiTheme="majorBidi" w:eastAsiaTheme="minorEastAsia" w:hAnsiTheme="majorBidi" w:cstheme="majorBidi"/>
          <w:color w:val="auto"/>
          <w:sz w:val="22"/>
          <w:lang w:bidi="ar-SA"/>
        </w:rPr>
        <w:t xml:space="preserve"> is a unary prefix operator and requires a single LTL formula as argument. Formula </w:t>
      </w:r>
      <m:oMath>
        <m:r>
          <w:rPr>
            <w:rFonts w:ascii="Cambria Math" w:eastAsiaTheme="minorEastAsia" w:hAnsi="Cambria Math" w:cstheme="majorBidi"/>
            <w:color w:val="auto"/>
            <w:sz w:val="22"/>
            <w:lang w:bidi="ar-SA"/>
          </w:rPr>
          <m:t xml:space="preserve">φ   </m:t>
        </m:r>
      </m:oMath>
      <w:r w:rsidRPr="004625E3">
        <w:rPr>
          <w:rFonts w:asciiTheme="majorBidi" w:eastAsiaTheme="minorEastAsia" w:hAnsiTheme="majorBidi" w:cstheme="majorBidi"/>
          <w:color w:val="auto"/>
          <w:sz w:val="22"/>
          <w:lang w:bidi="ar-SA"/>
        </w:rPr>
        <w:t xml:space="preserve">holds at the current moment, if </w:t>
      </w:r>
      <m:oMath>
        <m:r>
          <w:rPr>
            <w:rFonts w:ascii="Cambria Math" w:eastAsia="CMMI10" w:hAnsi="Cambria Math" w:cstheme="majorBidi"/>
            <w:color w:val="auto"/>
            <w:sz w:val="22"/>
            <w:lang w:bidi="ar-SA"/>
          </w:rPr>
          <m:t>φ</m:t>
        </m:r>
      </m:oMath>
      <w:r w:rsidRPr="004625E3">
        <w:rPr>
          <w:rFonts w:asciiTheme="majorBidi" w:eastAsia="CMMI10" w:hAnsiTheme="majorBidi" w:cstheme="majorBidi"/>
          <w:i/>
          <w:iCs/>
          <w:color w:val="auto"/>
          <w:sz w:val="22"/>
          <w:lang w:bidi="ar-SA"/>
        </w:rPr>
        <w:t xml:space="preserve"> </w:t>
      </w:r>
      <w:r w:rsidRPr="004625E3">
        <w:rPr>
          <w:rFonts w:asciiTheme="majorBidi" w:eastAsiaTheme="minorEastAsia" w:hAnsiTheme="majorBidi" w:cstheme="majorBidi"/>
          <w:color w:val="auto"/>
          <w:sz w:val="22"/>
          <w:lang w:bidi="ar-SA"/>
        </w:rPr>
        <w:t>holds in the next “step”.</w:t>
      </w:r>
    </w:p>
    <w:p w14:paraId="604881AA" w14:textId="08E3E492" w:rsidR="005F67F8" w:rsidRPr="004625E3" w:rsidRDefault="00AF6A59" w:rsidP="005F67F8">
      <w:pPr>
        <w:autoSpaceDE w:val="0"/>
        <w:autoSpaceDN w:val="0"/>
        <w:adjustRightInd w:val="0"/>
        <w:spacing w:after="120" w:line="22" w:lineRule="atLeast"/>
        <w:ind w:right="0" w:firstLine="60"/>
        <w:jc w:val="left"/>
        <w:rPr>
          <w:rFonts w:asciiTheme="majorBidi" w:eastAsiaTheme="minorEastAsia" w:hAnsiTheme="majorBidi" w:cstheme="majorBidi"/>
          <w:color w:val="auto"/>
          <w:sz w:val="22"/>
          <w:lang w:bidi="ar-SA"/>
        </w:rPr>
      </w:pPr>
      <w:r w:rsidRPr="004625E3">
        <w:rPr>
          <w:rFonts w:asciiTheme="majorBidi" w:eastAsiaTheme="minorEastAsia" w:hAnsiTheme="majorBidi" w:cstheme="majorBidi"/>
          <w:b/>
          <w:bCs/>
          <w:color w:val="auto"/>
          <w:sz w:val="22"/>
          <w:lang w:bidi="ar-SA"/>
        </w:rPr>
        <w:t>The U-modality</w:t>
      </w:r>
      <w:r w:rsidRPr="004625E3">
        <w:rPr>
          <w:rFonts w:asciiTheme="majorBidi" w:eastAsiaTheme="minorEastAsia" w:hAnsiTheme="majorBidi" w:cstheme="majorBidi"/>
          <w:color w:val="auto"/>
          <w:sz w:val="22"/>
          <w:lang w:bidi="ar-SA"/>
        </w:rPr>
        <w:t xml:space="preserve"> is a binary infix operator and requires two LTL formulae as argument. Formula </w:t>
      </w:r>
      <m:oMath>
        <m:r>
          <w:rPr>
            <w:rFonts w:ascii="Cambria Math" w:eastAsia="CMMI10" w:hAnsi="Cambria Math" w:cstheme="majorBidi"/>
            <w:color w:val="auto"/>
            <w:sz w:val="22"/>
            <w:lang w:bidi="ar-SA"/>
          </w:rPr>
          <m:t>φ</m:t>
        </m:r>
      </m:oMath>
      <w:r w:rsidRPr="004625E3">
        <w:rPr>
          <w:rFonts w:asciiTheme="majorBidi" w:eastAsia="CMR8" w:hAnsiTheme="majorBidi" w:cstheme="majorBidi"/>
          <w:color w:val="auto"/>
          <w:sz w:val="22"/>
          <w:lang w:bidi="ar-SA"/>
        </w:rPr>
        <w:t xml:space="preserve">1 </w:t>
      </w:r>
      <w:r w:rsidRPr="004625E3">
        <w:rPr>
          <w:rFonts w:asciiTheme="majorBidi" w:eastAsiaTheme="minorEastAsia" w:hAnsiTheme="majorBidi" w:cstheme="majorBidi"/>
          <w:color w:val="auto"/>
          <w:sz w:val="22"/>
          <w:lang w:bidi="ar-SA"/>
        </w:rPr>
        <w:t>U</w:t>
      </w:r>
      <m:oMath>
        <m:r>
          <w:rPr>
            <w:rFonts w:ascii="Cambria Math" w:eastAsia="CMMI10" w:hAnsi="Cambria Math" w:cstheme="majorBidi"/>
            <w:color w:val="auto"/>
            <w:sz w:val="22"/>
            <w:lang w:bidi="ar-SA"/>
          </w:rPr>
          <m:t>φ</m:t>
        </m:r>
      </m:oMath>
      <w:r w:rsidRPr="004625E3">
        <w:rPr>
          <w:rFonts w:asciiTheme="majorBidi" w:eastAsia="CMR8" w:hAnsiTheme="majorBidi" w:cstheme="majorBidi"/>
          <w:color w:val="auto"/>
          <w:sz w:val="22"/>
          <w:lang w:bidi="ar-SA"/>
        </w:rPr>
        <w:t xml:space="preserve">2 </w:t>
      </w:r>
      <w:r w:rsidRPr="004625E3">
        <w:rPr>
          <w:rFonts w:asciiTheme="majorBidi" w:eastAsiaTheme="minorEastAsia" w:hAnsiTheme="majorBidi" w:cstheme="majorBidi"/>
          <w:color w:val="auto"/>
          <w:sz w:val="22"/>
          <w:lang w:bidi="ar-SA"/>
        </w:rPr>
        <w:t>holds at th</w:t>
      </w:r>
      <w:r w:rsidR="00796611" w:rsidRPr="004625E3">
        <w:rPr>
          <w:rFonts w:asciiTheme="majorBidi" w:eastAsiaTheme="minorEastAsia" w:hAnsiTheme="majorBidi" w:cstheme="majorBidi"/>
          <w:color w:val="auto"/>
          <w:sz w:val="22"/>
          <w:lang w:bidi="ar-SA"/>
        </w:rPr>
        <w:t xml:space="preserve">e </w:t>
      </w:r>
      <w:r w:rsidRPr="004625E3">
        <w:rPr>
          <w:rFonts w:asciiTheme="majorBidi" w:eastAsiaTheme="minorEastAsia" w:hAnsiTheme="majorBidi" w:cstheme="majorBidi"/>
          <w:color w:val="auto"/>
          <w:sz w:val="22"/>
          <w:lang w:bidi="ar-SA"/>
        </w:rPr>
        <w:t xml:space="preserve">current moment, if there is some future moment for which </w:t>
      </w:r>
      <m:oMath>
        <m:r>
          <w:rPr>
            <w:rFonts w:ascii="Cambria Math" w:eastAsia="CMMI10" w:hAnsi="Cambria Math" w:cstheme="majorBidi"/>
            <w:color w:val="auto"/>
            <w:sz w:val="22"/>
            <w:lang w:bidi="ar-SA"/>
          </w:rPr>
          <m:t>φ</m:t>
        </m:r>
      </m:oMath>
      <w:r w:rsidRPr="004625E3">
        <w:rPr>
          <w:rFonts w:asciiTheme="majorBidi" w:eastAsia="CMR8" w:hAnsiTheme="majorBidi" w:cstheme="majorBidi"/>
          <w:color w:val="auto"/>
          <w:sz w:val="22"/>
          <w:lang w:bidi="ar-SA"/>
        </w:rPr>
        <w:t xml:space="preserve">2 </w:t>
      </w:r>
      <w:r w:rsidRPr="004625E3">
        <w:rPr>
          <w:rFonts w:asciiTheme="majorBidi" w:eastAsiaTheme="minorEastAsia" w:hAnsiTheme="majorBidi" w:cstheme="majorBidi"/>
          <w:color w:val="auto"/>
          <w:sz w:val="22"/>
          <w:lang w:bidi="ar-SA"/>
        </w:rPr>
        <w:t xml:space="preserve">holds and </w:t>
      </w:r>
      <m:oMath>
        <m:r>
          <w:rPr>
            <w:rFonts w:ascii="Cambria Math" w:eastAsiaTheme="minorEastAsia" w:hAnsi="Cambria Math" w:cstheme="majorBidi"/>
            <w:color w:val="auto"/>
            <w:sz w:val="22"/>
            <w:lang w:bidi="ar-SA"/>
          </w:rPr>
          <m:t>φ</m:t>
        </m:r>
      </m:oMath>
      <w:r w:rsidRPr="004625E3">
        <w:rPr>
          <w:rFonts w:asciiTheme="majorBidi" w:eastAsia="CMR8" w:hAnsiTheme="majorBidi" w:cstheme="majorBidi"/>
          <w:color w:val="auto"/>
          <w:sz w:val="22"/>
          <w:lang w:bidi="ar-SA"/>
        </w:rPr>
        <w:t xml:space="preserve">1 </w:t>
      </w:r>
      <w:r w:rsidRPr="004625E3">
        <w:rPr>
          <w:rFonts w:asciiTheme="majorBidi" w:eastAsiaTheme="minorEastAsia" w:hAnsiTheme="majorBidi" w:cstheme="majorBidi"/>
          <w:color w:val="auto"/>
          <w:sz w:val="22"/>
          <w:lang w:bidi="ar-SA"/>
        </w:rPr>
        <w:t>holds at all</w:t>
      </w:r>
      <w:r w:rsidR="005F67F8">
        <w:rPr>
          <w:rFonts w:asciiTheme="majorBidi" w:eastAsiaTheme="minorEastAsia" w:hAnsiTheme="majorBidi" w:cstheme="majorBidi"/>
          <w:color w:val="auto"/>
          <w:sz w:val="22"/>
          <w:lang w:bidi="ar-SA"/>
        </w:rPr>
        <w:t xml:space="preserve"> </w:t>
      </w:r>
      <w:r w:rsidRPr="004625E3">
        <w:rPr>
          <w:rFonts w:asciiTheme="majorBidi" w:eastAsiaTheme="minorEastAsia" w:hAnsiTheme="majorBidi" w:cstheme="majorBidi"/>
          <w:color w:val="auto"/>
          <w:sz w:val="22"/>
          <w:lang w:bidi="ar-SA"/>
        </w:rPr>
        <w:t>moments until that future moment.</w:t>
      </w:r>
    </w:p>
    <w:p w14:paraId="0D63BAA5" w14:textId="1AFE546C" w:rsidR="00FC5138" w:rsidRPr="005F67F8" w:rsidRDefault="00FC5138" w:rsidP="005F67F8">
      <w:pPr>
        <w:autoSpaceDE w:val="0"/>
        <w:autoSpaceDN w:val="0"/>
        <w:adjustRightInd w:val="0"/>
        <w:spacing w:after="120" w:line="22" w:lineRule="atLeast"/>
        <w:ind w:left="0" w:right="0" w:firstLine="120"/>
        <w:jc w:val="left"/>
        <w:rPr>
          <w:rFonts w:asciiTheme="majorBidi" w:hAnsiTheme="majorBidi" w:cstheme="majorBidi"/>
          <w:b/>
          <w:bCs/>
          <w:sz w:val="22"/>
        </w:rPr>
      </w:pPr>
      <w:r w:rsidRPr="005F67F8">
        <w:rPr>
          <w:rFonts w:asciiTheme="majorBidi" w:hAnsiTheme="majorBidi" w:cstheme="majorBidi"/>
          <w:b/>
          <w:bCs/>
          <w:sz w:val="22"/>
        </w:rPr>
        <w:t xml:space="preserve">There are additional temporal operators </w:t>
      </w:r>
      <w:proofErr w:type="gramStart"/>
      <w:r w:rsidRPr="005F67F8">
        <w:rPr>
          <w:rFonts w:asciiTheme="majorBidi" w:hAnsiTheme="majorBidi" w:cstheme="majorBidi"/>
          <w:b/>
          <w:bCs/>
          <w:sz w:val="22"/>
        </w:rPr>
        <w:t>are :</w:t>
      </w:r>
      <w:proofErr w:type="gramEnd"/>
    </w:p>
    <w:p w14:paraId="6A9A0F63" w14:textId="77777777" w:rsidR="00FC5138" w:rsidRPr="004625E3" w:rsidRDefault="00FC5138" w:rsidP="005F67F8">
      <w:pPr>
        <w:autoSpaceDE w:val="0"/>
        <w:autoSpaceDN w:val="0"/>
        <w:adjustRightInd w:val="0"/>
        <w:spacing w:after="0" w:line="22" w:lineRule="atLeast"/>
        <w:ind w:left="0" w:right="0" w:firstLine="120"/>
        <w:jc w:val="left"/>
        <w:rPr>
          <w:rFonts w:asciiTheme="majorBidi" w:eastAsiaTheme="minorEastAsia" w:hAnsiTheme="majorBidi" w:cstheme="majorBidi"/>
          <w:color w:val="auto"/>
          <w:sz w:val="22"/>
          <w:lang w:bidi="ar-SA"/>
        </w:rPr>
      </w:pPr>
      <m:oMath>
        <m:r>
          <w:rPr>
            <w:rFonts w:ascii="Cambria Math" w:eastAsia="MSAM10" w:hAnsi="Cambria Math" w:cstheme="majorBidi"/>
            <w:color w:val="auto"/>
            <w:sz w:val="22"/>
            <w:lang w:bidi="ar-SA"/>
          </w:rPr>
          <m:t xml:space="preserve">♦ </m:t>
        </m:r>
      </m:oMath>
      <w:r w:rsidRPr="004625E3">
        <w:rPr>
          <w:rFonts w:asciiTheme="majorBidi" w:eastAsiaTheme="minorEastAsia" w:hAnsiTheme="majorBidi" w:cstheme="majorBidi"/>
          <w:color w:val="auto"/>
          <w:sz w:val="22"/>
          <w:lang w:bidi="ar-SA"/>
        </w:rPr>
        <w:t>“</w:t>
      </w:r>
      <w:proofErr w:type="gramStart"/>
      <w:r w:rsidRPr="004625E3">
        <w:rPr>
          <w:rFonts w:asciiTheme="majorBidi" w:eastAsiaTheme="minorEastAsia" w:hAnsiTheme="majorBidi" w:cstheme="majorBidi"/>
          <w:color w:val="auto"/>
          <w:sz w:val="22"/>
          <w:lang w:bidi="ar-SA"/>
        </w:rPr>
        <w:t>eventually</w:t>
      </w:r>
      <w:proofErr w:type="gramEnd"/>
      <w:r w:rsidRPr="004625E3">
        <w:rPr>
          <w:rFonts w:asciiTheme="majorBidi" w:eastAsiaTheme="minorEastAsia" w:hAnsiTheme="majorBidi" w:cstheme="majorBidi"/>
          <w:color w:val="auto"/>
          <w:sz w:val="22"/>
          <w:lang w:bidi="ar-SA"/>
        </w:rPr>
        <w:t>” (eventually in the future)</w:t>
      </w:r>
    </w:p>
    <w:p w14:paraId="692636DB" w14:textId="2EC319C3" w:rsidR="00FC5138" w:rsidRPr="004625E3" w:rsidRDefault="00FC5138" w:rsidP="005F67F8">
      <w:pPr>
        <w:autoSpaceDE w:val="0"/>
        <w:autoSpaceDN w:val="0"/>
        <w:adjustRightInd w:val="0"/>
        <w:spacing w:after="120" w:line="22" w:lineRule="atLeast"/>
        <w:ind w:left="115" w:right="1454" w:firstLine="0"/>
        <w:rPr>
          <w:rFonts w:asciiTheme="majorBidi" w:eastAsiaTheme="minorEastAsia" w:hAnsiTheme="majorBidi" w:cstheme="majorBidi"/>
          <w:color w:val="auto"/>
          <w:sz w:val="22"/>
          <w:lang w:bidi="ar-SA"/>
        </w:rPr>
      </w:pPr>
      <m:oMath>
        <m:r>
          <w:rPr>
            <w:rFonts w:ascii="Cambria Math" w:eastAsia="MSAM10" w:hAnsi="Cambria Math" w:cstheme="majorBidi"/>
            <w:color w:val="auto"/>
            <w:sz w:val="22"/>
            <w:lang w:bidi="ar-SA"/>
          </w:rPr>
          <m:t>∎</m:t>
        </m:r>
      </m:oMath>
      <w:r w:rsidRPr="004625E3">
        <w:rPr>
          <w:rFonts w:asciiTheme="majorBidi" w:eastAsia="MSAM10" w:hAnsiTheme="majorBidi" w:cstheme="majorBidi"/>
          <w:color w:val="auto"/>
          <w:sz w:val="22"/>
          <w:lang w:bidi="ar-SA"/>
        </w:rPr>
        <w:t xml:space="preserve"> </w:t>
      </w:r>
      <w:r w:rsidRPr="004625E3">
        <w:rPr>
          <w:rFonts w:asciiTheme="majorBidi" w:eastAsiaTheme="minorEastAsia" w:hAnsiTheme="majorBidi" w:cstheme="majorBidi"/>
          <w:color w:val="auto"/>
          <w:sz w:val="22"/>
          <w:lang w:bidi="ar-SA"/>
        </w:rPr>
        <w:t>“</w:t>
      </w:r>
      <w:proofErr w:type="gramStart"/>
      <w:r w:rsidRPr="004625E3">
        <w:rPr>
          <w:rFonts w:asciiTheme="majorBidi" w:eastAsiaTheme="minorEastAsia" w:hAnsiTheme="majorBidi" w:cstheme="majorBidi"/>
          <w:color w:val="auto"/>
          <w:sz w:val="22"/>
          <w:lang w:bidi="ar-SA"/>
        </w:rPr>
        <w:t>always</w:t>
      </w:r>
      <w:proofErr w:type="gramEnd"/>
      <w:r w:rsidRPr="004625E3">
        <w:rPr>
          <w:rFonts w:asciiTheme="majorBidi" w:eastAsiaTheme="minorEastAsia" w:hAnsiTheme="majorBidi" w:cstheme="majorBidi"/>
          <w:color w:val="auto"/>
          <w:sz w:val="22"/>
          <w:lang w:bidi="ar-SA"/>
        </w:rPr>
        <w:t>” (now and forever in the future)</w:t>
      </w:r>
    </w:p>
    <w:p w14:paraId="7804A7F2" w14:textId="24FFF0A2" w:rsidR="00FC5138" w:rsidRPr="004625E3" w:rsidRDefault="00FC5138" w:rsidP="005F67F8">
      <w:pPr>
        <w:autoSpaceDE w:val="0"/>
        <w:autoSpaceDN w:val="0"/>
        <w:adjustRightInd w:val="0"/>
        <w:spacing w:after="120" w:line="22" w:lineRule="atLeast"/>
        <w:ind w:firstLine="0"/>
        <w:rPr>
          <w:rFonts w:asciiTheme="majorBidi" w:hAnsiTheme="majorBidi" w:cstheme="majorBidi"/>
          <w:sz w:val="22"/>
        </w:rPr>
      </w:pPr>
      <w:r w:rsidRPr="004625E3">
        <w:rPr>
          <w:rFonts w:asciiTheme="majorBidi" w:hAnsiTheme="majorBidi" w:cstheme="majorBidi"/>
          <w:sz w:val="22"/>
        </w:rPr>
        <w:t>By combining the temporal modalities ◊ and □, new temporal modalities are obtained</w:t>
      </w:r>
    </w:p>
    <w:p w14:paraId="26D0DC7A" w14:textId="374FB290" w:rsidR="00FC5138" w:rsidRPr="004625E3" w:rsidRDefault="00FC5138" w:rsidP="005F67F8">
      <w:pPr>
        <w:autoSpaceDE w:val="0"/>
        <w:autoSpaceDN w:val="0"/>
        <w:adjustRightInd w:val="0"/>
        <w:spacing w:after="0" w:line="22" w:lineRule="atLeast"/>
        <w:ind w:left="0" w:right="0" w:firstLine="120"/>
        <w:jc w:val="left"/>
        <w:rPr>
          <w:rFonts w:asciiTheme="majorBidi" w:eastAsia="MSAM10" w:hAnsiTheme="majorBidi" w:cstheme="majorBidi"/>
          <w:color w:val="auto"/>
          <w:sz w:val="22"/>
          <w:lang w:bidi="ar-SA"/>
        </w:rPr>
      </w:pPr>
      <m:oMath>
        <m:r>
          <w:rPr>
            <w:rFonts w:ascii="Cambria Math" w:eastAsia="MSAM10" w:hAnsi="Cambria Math" w:cstheme="majorBidi"/>
            <w:color w:val="auto"/>
            <w:sz w:val="22"/>
            <w:lang w:bidi="ar-SA"/>
          </w:rPr>
          <m:t>∎</m:t>
        </m:r>
      </m:oMath>
      <w:r w:rsidRPr="004625E3">
        <w:rPr>
          <w:rFonts w:asciiTheme="majorBidi" w:eastAsia="MSAM10" w:hAnsiTheme="majorBidi" w:cstheme="majorBidi"/>
          <w:color w:val="auto"/>
          <w:sz w:val="22"/>
          <w:lang w:bidi="ar-SA"/>
        </w:rPr>
        <w:t>♦</w:t>
      </w:r>
      <m:oMath>
        <m:r>
          <w:rPr>
            <w:rFonts w:ascii="Cambria Math" w:eastAsia="CMMI10" w:hAnsi="Cambria Math" w:cstheme="majorBidi"/>
            <w:color w:val="auto"/>
            <w:sz w:val="22"/>
            <w:lang w:bidi="ar-SA"/>
          </w:rPr>
          <m:t>φ</m:t>
        </m:r>
      </m:oMath>
      <w:r w:rsidRPr="004625E3">
        <w:rPr>
          <w:rFonts w:asciiTheme="majorBidi" w:eastAsia="CMMI10" w:hAnsiTheme="majorBidi" w:cstheme="majorBidi"/>
          <w:i/>
          <w:iCs/>
          <w:color w:val="auto"/>
          <w:sz w:val="22"/>
          <w:lang w:bidi="ar-SA"/>
        </w:rPr>
        <w:t xml:space="preserve"> </w:t>
      </w:r>
      <w:r w:rsidRPr="004625E3">
        <w:rPr>
          <w:rFonts w:asciiTheme="majorBidi" w:eastAsia="MSAM10" w:hAnsiTheme="majorBidi" w:cstheme="majorBidi"/>
          <w:color w:val="auto"/>
          <w:sz w:val="22"/>
          <w:lang w:bidi="ar-SA"/>
        </w:rPr>
        <w:t xml:space="preserve">“infinitely </w:t>
      </w:r>
      <w:proofErr w:type="gramStart"/>
      <w:r w:rsidRPr="004625E3">
        <w:rPr>
          <w:rFonts w:asciiTheme="majorBidi" w:eastAsia="MSAM10" w:hAnsiTheme="majorBidi" w:cstheme="majorBidi"/>
          <w:color w:val="auto"/>
          <w:sz w:val="22"/>
          <w:lang w:bidi="ar-SA"/>
        </w:rPr>
        <w:t xml:space="preserve">often </w:t>
      </w:r>
      <w:proofErr w:type="gramEnd"/>
      <m:oMath>
        <m:r>
          <w:rPr>
            <w:rFonts w:ascii="Cambria Math" w:eastAsia="CMMI10" w:hAnsi="Cambria Math" w:cstheme="majorBidi"/>
            <w:color w:val="auto"/>
            <w:sz w:val="22"/>
            <w:lang w:bidi="ar-SA"/>
          </w:rPr>
          <m:t>φ</m:t>
        </m:r>
      </m:oMath>
      <w:r w:rsidRPr="004625E3">
        <w:rPr>
          <w:rFonts w:asciiTheme="majorBidi" w:eastAsia="MSAM10" w:hAnsiTheme="majorBidi" w:cstheme="majorBidi"/>
          <w:color w:val="auto"/>
          <w:sz w:val="22"/>
          <w:lang w:bidi="ar-SA"/>
        </w:rPr>
        <w:t>”</w:t>
      </w:r>
    </w:p>
    <w:p w14:paraId="09BF2CE1" w14:textId="745DF156" w:rsidR="00FC5138" w:rsidRDefault="00FC5138" w:rsidP="005F67F8">
      <w:pPr>
        <w:autoSpaceDE w:val="0"/>
        <w:autoSpaceDN w:val="0"/>
        <w:adjustRightInd w:val="0"/>
        <w:spacing w:after="120" w:line="22" w:lineRule="atLeast"/>
        <w:ind w:left="115" w:right="1454" w:firstLine="0"/>
        <w:rPr>
          <w:rFonts w:asciiTheme="majorBidi" w:eastAsia="MSAM10" w:hAnsiTheme="majorBidi" w:cstheme="majorBidi"/>
          <w:color w:val="auto"/>
          <w:sz w:val="22"/>
          <w:lang w:bidi="ar-SA"/>
        </w:rPr>
      </w:pPr>
      <w:r w:rsidRPr="004625E3">
        <w:rPr>
          <w:rFonts w:asciiTheme="majorBidi" w:eastAsia="MSAM10" w:hAnsiTheme="majorBidi" w:cstheme="majorBidi"/>
          <w:color w:val="auto"/>
          <w:sz w:val="22"/>
          <w:lang w:bidi="ar-SA"/>
        </w:rPr>
        <w:t>♦</w:t>
      </w:r>
      <m:oMath>
        <m:r>
          <w:rPr>
            <w:rFonts w:ascii="Cambria Math" w:eastAsia="MSAM10" w:hAnsi="Cambria Math" w:cstheme="majorBidi"/>
            <w:color w:val="auto"/>
            <w:sz w:val="22"/>
            <w:lang w:bidi="ar-SA"/>
          </w:rPr>
          <m:t>∎</m:t>
        </m:r>
        <m:r>
          <w:rPr>
            <w:rFonts w:ascii="Cambria Math" w:eastAsia="CMMI10" w:hAnsi="Cambria Math" w:cstheme="majorBidi"/>
            <w:color w:val="auto"/>
            <w:sz w:val="22"/>
            <w:lang w:bidi="ar-SA"/>
          </w:rPr>
          <m:t>φ</m:t>
        </m:r>
      </m:oMath>
      <w:r w:rsidRPr="004625E3">
        <w:rPr>
          <w:rFonts w:asciiTheme="majorBidi" w:eastAsia="CMMI10" w:hAnsiTheme="majorBidi" w:cstheme="majorBidi"/>
          <w:i/>
          <w:iCs/>
          <w:color w:val="auto"/>
          <w:sz w:val="22"/>
          <w:lang w:bidi="ar-SA"/>
        </w:rPr>
        <w:t xml:space="preserve"> </w:t>
      </w:r>
      <w:r w:rsidRPr="004625E3">
        <w:rPr>
          <w:rFonts w:asciiTheme="majorBidi" w:eastAsia="MSAM10" w:hAnsiTheme="majorBidi" w:cstheme="majorBidi"/>
          <w:color w:val="auto"/>
          <w:sz w:val="22"/>
          <w:lang w:bidi="ar-SA"/>
        </w:rPr>
        <w:t xml:space="preserve">“eventually </w:t>
      </w:r>
      <w:proofErr w:type="gramStart"/>
      <w:r w:rsidRPr="004625E3">
        <w:rPr>
          <w:rFonts w:asciiTheme="majorBidi" w:eastAsia="MSAM10" w:hAnsiTheme="majorBidi" w:cstheme="majorBidi"/>
          <w:color w:val="auto"/>
          <w:sz w:val="22"/>
          <w:lang w:bidi="ar-SA"/>
        </w:rPr>
        <w:t xml:space="preserve">forever </w:t>
      </w:r>
      <w:proofErr w:type="gramEnd"/>
      <m:oMath>
        <m:r>
          <w:rPr>
            <w:rFonts w:ascii="Cambria Math" w:eastAsia="CMMI10" w:hAnsi="Cambria Math" w:cstheme="majorBidi"/>
            <w:color w:val="auto"/>
            <w:sz w:val="22"/>
            <w:lang w:bidi="ar-SA"/>
          </w:rPr>
          <m:t>φ</m:t>
        </m:r>
      </m:oMath>
      <w:r w:rsidRPr="004625E3">
        <w:rPr>
          <w:rFonts w:asciiTheme="majorBidi" w:eastAsia="MSAM10" w:hAnsiTheme="majorBidi" w:cstheme="majorBidi"/>
          <w:color w:val="auto"/>
          <w:sz w:val="22"/>
          <w:lang w:bidi="ar-SA"/>
        </w:rPr>
        <w:t>”</w:t>
      </w:r>
    </w:p>
    <w:p w14:paraId="0789D3FC" w14:textId="674193AF" w:rsidR="004625E3" w:rsidRDefault="00565660" w:rsidP="00D42569">
      <w:pPr>
        <w:autoSpaceDE w:val="0"/>
        <w:autoSpaceDN w:val="0"/>
        <w:adjustRightInd w:val="0"/>
        <w:spacing w:after="0" w:line="22" w:lineRule="atLeast"/>
        <w:ind w:firstLine="0"/>
        <w:rPr>
          <w:rFonts w:asciiTheme="majorBidi" w:eastAsia="MSAM10" w:hAnsiTheme="majorBidi" w:cstheme="majorBidi"/>
          <w:color w:val="auto"/>
          <w:sz w:val="22"/>
          <w:lang w:bidi="ar-SA"/>
        </w:rPr>
      </w:pPr>
      <w:r>
        <w:rPr>
          <w:rFonts w:ascii="CMBX10" w:eastAsiaTheme="minorEastAsia" w:hAnsiTheme="minorHAnsi" w:cs="CMBX10"/>
          <w:b/>
          <w:bCs/>
          <w:color w:val="auto"/>
          <w:sz w:val="22"/>
        </w:rPr>
        <w:tab/>
      </w:r>
    </w:p>
    <w:p w14:paraId="6F4C4953" w14:textId="1D4DCE43" w:rsidR="00AF6A59" w:rsidRPr="005F67F8" w:rsidRDefault="003D36FF" w:rsidP="005F67F8">
      <w:pPr>
        <w:pStyle w:val="Heading3"/>
        <w:spacing w:before="240" w:after="120" w:line="22" w:lineRule="atLeast"/>
        <w:ind w:left="475" w:hanging="14"/>
      </w:pPr>
      <w:bookmarkStart w:id="79" w:name="_Toc468621104"/>
      <w:r>
        <w:t xml:space="preserve">2.1.4.2 </w:t>
      </w:r>
      <w:r w:rsidRPr="00F245F0">
        <w:rPr>
          <w:rFonts w:asciiTheme="majorBidi" w:eastAsiaTheme="minorEastAsia" w:hAnsiTheme="majorBidi" w:cstheme="majorBidi"/>
          <w:color w:val="auto"/>
          <w:sz w:val="22"/>
        </w:rPr>
        <w:t>Semantics of LTL</w:t>
      </w:r>
      <w:r w:rsidR="000E5BF8" w:rsidRPr="00F245F0">
        <w:rPr>
          <w:rFonts w:asciiTheme="majorBidi" w:eastAsiaTheme="minorEastAsia" w:hAnsiTheme="majorBidi" w:cstheme="majorBidi"/>
          <w:color w:val="auto"/>
          <w:sz w:val="22"/>
        </w:rPr>
        <w:t xml:space="preserve"> over Paths and States</w:t>
      </w:r>
      <w:bookmarkEnd w:id="79"/>
      <w:r>
        <w:rPr>
          <w:rFonts w:asciiTheme="majorBidi" w:eastAsiaTheme="minorHAnsi" w:hAnsiTheme="majorBidi" w:cstheme="majorBidi"/>
          <w:b w:val="0"/>
          <w:bCs/>
          <w:sz w:val="24"/>
          <w:szCs w:val="24"/>
        </w:rPr>
        <w:t xml:space="preserve"> </w:t>
      </w:r>
    </w:p>
    <w:p w14:paraId="167E7DBA" w14:textId="73A01C55" w:rsidR="000E5BF8" w:rsidRPr="005F67F8" w:rsidRDefault="003D36FF" w:rsidP="005F67F8">
      <w:pPr>
        <w:autoSpaceDE w:val="0"/>
        <w:autoSpaceDN w:val="0"/>
        <w:adjustRightInd w:val="0"/>
        <w:spacing w:after="120" w:line="22" w:lineRule="atLeast"/>
        <w:ind w:left="0" w:right="0" w:firstLine="0"/>
        <w:jc w:val="left"/>
        <w:rPr>
          <w:rFonts w:asciiTheme="majorBidi" w:eastAsiaTheme="minorEastAsia" w:hAnsiTheme="majorBidi" w:cstheme="majorBidi"/>
          <w:color w:val="auto"/>
          <w:sz w:val="22"/>
        </w:rPr>
      </w:pPr>
      <w:r>
        <w:rPr>
          <w:rFonts w:asciiTheme="majorBidi" w:eastAsiaTheme="minorEastAsia" w:hAnsiTheme="majorBidi" w:cstheme="majorBidi"/>
          <w:color w:val="auto"/>
          <w:sz w:val="22"/>
        </w:rPr>
        <w:t>LTL formulae stand for prop</w:t>
      </w:r>
      <w:r w:rsidRPr="003D36FF">
        <w:rPr>
          <w:rFonts w:asciiTheme="majorBidi" w:eastAsiaTheme="minorEastAsia" w:hAnsiTheme="majorBidi" w:cstheme="majorBidi"/>
          <w:color w:val="auto"/>
          <w:sz w:val="22"/>
        </w:rPr>
        <w:t xml:space="preserve">erties of </w:t>
      </w:r>
      <w:r>
        <w:rPr>
          <w:rFonts w:asciiTheme="majorBidi" w:eastAsiaTheme="minorEastAsia" w:hAnsiTheme="majorBidi" w:cstheme="majorBidi"/>
          <w:color w:val="auto"/>
          <w:sz w:val="22"/>
        </w:rPr>
        <w:t>paths</w:t>
      </w:r>
      <w:r w:rsidRPr="003D36FF">
        <w:rPr>
          <w:rFonts w:asciiTheme="majorBidi" w:eastAsiaTheme="minorEastAsia" w:hAnsiTheme="majorBidi" w:cstheme="majorBidi"/>
          <w:color w:val="auto"/>
          <w:sz w:val="22"/>
        </w:rPr>
        <w:t xml:space="preserve"> (or in fact their trace). This means that a</w:t>
      </w:r>
      <w:r w:rsidR="005F67F8">
        <w:rPr>
          <w:rFonts w:asciiTheme="majorBidi" w:eastAsiaTheme="minorEastAsia" w:hAnsiTheme="majorBidi" w:cstheme="majorBidi"/>
          <w:color w:val="auto"/>
          <w:sz w:val="22"/>
        </w:rPr>
        <w:t xml:space="preserve"> path can either fulfill an </w:t>
      </w:r>
      <w:r w:rsidRPr="003D36FF">
        <w:rPr>
          <w:rFonts w:asciiTheme="majorBidi" w:eastAsiaTheme="minorEastAsia" w:hAnsiTheme="majorBidi" w:cstheme="majorBidi"/>
          <w:color w:val="auto"/>
          <w:sz w:val="22"/>
        </w:rPr>
        <w:t>LTL-formula or not. To precisely formulate when a path satisfies</w:t>
      </w:r>
      <w:r w:rsidR="005F67F8">
        <w:rPr>
          <w:rFonts w:asciiTheme="majorBidi" w:eastAsiaTheme="minorEastAsia" w:hAnsiTheme="majorBidi" w:cstheme="majorBidi"/>
          <w:color w:val="auto"/>
          <w:sz w:val="22"/>
        </w:rPr>
        <w:t xml:space="preserve"> </w:t>
      </w:r>
      <w:r w:rsidRPr="003D36FF">
        <w:rPr>
          <w:rFonts w:asciiTheme="majorBidi" w:eastAsiaTheme="minorEastAsia" w:hAnsiTheme="majorBidi" w:cstheme="majorBidi"/>
          <w:color w:val="auto"/>
          <w:sz w:val="22"/>
        </w:rPr>
        <w:t xml:space="preserve">an LTL formula, we proceed as follows. First, the semantics of LTL formula </w:t>
      </w:r>
      <m:oMath>
        <m:r>
          <w:rPr>
            <w:rFonts w:ascii="Cambria Math" w:eastAsia="CMMI10" w:hAnsi="Cambria Math" w:cstheme="majorBidi"/>
            <w:color w:val="auto"/>
            <w:sz w:val="22"/>
            <w:lang w:bidi="ar-SA"/>
          </w:rPr>
          <m:t>φ</m:t>
        </m:r>
      </m:oMath>
      <w:r w:rsidRPr="003D36FF">
        <w:rPr>
          <w:rFonts w:asciiTheme="majorBidi" w:eastAsia="CMMI10" w:hAnsiTheme="majorBidi" w:cstheme="majorBidi"/>
          <w:i/>
          <w:iCs/>
          <w:color w:val="auto"/>
          <w:sz w:val="22"/>
        </w:rPr>
        <w:t xml:space="preserve"> </w:t>
      </w:r>
      <w:r w:rsidRPr="003D36FF">
        <w:rPr>
          <w:rFonts w:asciiTheme="majorBidi" w:eastAsiaTheme="minorEastAsia" w:hAnsiTheme="majorBidi" w:cstheme="majorBidi"/>
          <w:color w:val="auto"/>
          <w:sz w:val="22"/>
        </w:rPr>
        <w:t>is defined</w:t>
      </w:r>
      <w:r w:rsidR="005F67F8">
        <w:rPr>
          <w:rFonts w:asciiTheme="majorBidi" w:eastAsiaTheme="minorEastAsia" w:hAnsiTheme="majorBidi" w:cstheme="majorBidi"/>
          <w:color w:val="auto"/>
          <w:sz w:val="22"/>
        </w:rPr>
        <w:t xml:space="preserve"> </w:t>
      </w:r>
      <w:r w:rsidRPr="003D36FF">
        <w:rPr>
          <w:rFonts w:asciiTheme="majorBidi" w:eastAsiaTheme="minorEastAsia" w:hAnsiTheme="majorBidi" w:cstheme="majorBidi"/>
          <w:color w:val="auto"/>
          <w:sz w:val="22"/>
        </w:rPr>
        <w:t xml:space="preserve">as a language </w:t>
      </w:r>
      <m:oMath>
        <m:r>
          <w:rPr>
            <w:rFonts w:ascii="Cambria Math" w:eastAsiaTheme="minorEastAsia" w:hAnsi="Cambria Math" w:cstheme="majorBidi"/>
            <w:color w:val="auto"/>
            <w:sz w:val="22"/>
          </w:rPr>
          <m:t>Words(</m:t>
        </m:r>
        <m:r>
          <w:rPr>
            <w:rFonts w:ascii="Cambria Math" w:eastAsia="CMMI10" w:hAnsi="Cambria Math" w:cstheme="majorBidi"/>
            <w:color w:val="auto"/>
            <w:sz w:val="22"/>
            <w:lang w:bidi="ar-SA"/>
          </w:rPr>
          <m:t>φ</m:t>
        </m:r>
        <m:r>
          <w:rPr>
            <w:rFonts w:ascii="Cambria Math" w:eastAsiaTheme="minorEastAsia" w:hAnsi="Cambria Math" w:cstheme="majorBidi"/>
            <w:color w:val="auto"/>
            <w:sz w:val="22"/>
          </w:rPr>
          <m:t>)</m:t>
        </m:r>
      </m:oMath>
      <w:r w:rsidRPr="003D36FF">
        <w:rPr>
          <w:rFonts w:asciiTheme="majorBidi" w:eastAsiaTheme="minorEastAsia" w:hAnsiTheme="majorBidi" w:cstheme="majorBidi"/>
          <w:color w:val="auto"/>
          <w:sz w:val="22"/>
        </w:rPr>
        <w:t xml:space="preserve"> that contains all infinite words over the alphabet </w:t>
      </w:r>
      <m:oMath>
        <m:sSup>
          <m:sSupPr>
            <m:ctrlPr>
              <w:rPr>
                <w:rFonts w:ascii="Cambria Math" w:eastAsiaTheme="minorEastAsia" w:hAnsi="Cambria Math" w:cstheme="majorBidi"/>
                <w:i/>
                <w:iCs/>
                <w:color w:val="auto"/>
                <w:sz w:val="22"/>
              </w:rPr>
            </m:ctrlPr>
          </m:sSupPr>
          <m:e>
            <m:r>
              <w:rPr>
                <w:rFonts w:ascii="Cambria Math" w:eastAsiaTheme="minorEastAsia" w:hAnsi="Cambria Math" w:cstheme="majorBidi"/>
                <w:color w:val="auto"/>
                <w:sz w:val="22"/>
              </w:rPr>
              <m:t>2</m:t>
            </m:r>
            <m:ctrlPr>
              <w:rPr>
                <w:rFonts w:ascii="Cambria Math" w:eastAsiaTheme="minorEastAsia" w:hAnsi="Cambria Math" w:cstheme="majorBidi"/>
                <w:i/>
                <w:color w:val="auto"/>
                <w:sz w:val="22"/>
              </w:rPr>
            </m:ctrlPr>
          </m:e>
          <m:sup>
            <m:r>
              <w:rPr>
                <w:rFonts w:ascii="Cambria Math" w:eastAsiaTheme="minorEastAsia" w:hAnsi="Cambria Math" w:cstheme="majorBidi"/>
                <w:color w:val="auto"/>
                <w:sz w:val="22"/>
              </w:rPr>
              <m:t>AP</m:t>
            </m:r>
          </m:sup>
        </m:sSup>
      </m:oMath>
      <w:r w:rsidRPr="003D36FF">
        <w:rPr>
          <w:rFonts w:asciiTheme="majorBidi" w:eastAsiaTheme="minorEastAsia" w:hAnsiTheme="majorBidi" w:cstheme="majorBidi"/>
          <w:i/>
          <w:iCs/>
          <w:color w:val="auto"/>
          <w:sz w:val="22"/>
        </w:rPr>
        <w:t xml:space="preserve"> </w:t>
      </w:r>
      <w:r w:rsidRPr="003D36FF">
        <w:rPr>
          <w:rFonts w:asciiTheme="majorBidi" w:eastAsiaTheme="minorEastAsia" w:hAnsiTheme="majorBidi" w:cstheme="majorBidi"/>
          <w:color w:val="auto"/>
          <w:sz w:val="22"/>
        </w:rPr>
        <w:t xml:space="preserve">that </w:t>
      </w:r>
      <w:proofErr w:type="gramStart"/>
      <w:r w:rsidRPr="003D36FF">
        <w:rPr>
          <w:rFonts w:asciiTheme="majorBidi" w:eastAsiaTheme="minorEastAsia" w:hAnsiTheme="majorBidi" w:cstheme="majorBidi"/>
          <w:color w:val="auto"/>
          <w:sz w:val="22"/>
        </w:rPr>
        <w:t>satisfy</w:t>
      </w:r>
      <w:r w:rsidR="005F67F8">
        <w:rPr>
          <w:rFonts w:asciiTheme="majorBidi" w:eastAsiaTheme="minorEastAsia" w:hAnsiTheme="majorBidi" w:cstheme="majorBidi"/>
          <w:color w:val="auto"/>
          <w:sz w:val="22"/>
        </w:rPr>
        <w:t xml:space="preserve"> </w:t>
      </w:r>
      <w:proofErr w:type="gramEnd"/>
      <m:oMath>
        <m:r>
          <w:rPr>
            <w:rFonts w:ascii="Cambria Math" w:eastAsia="CMMI10" w:hAnsi="Cambria Math" w:cstheme="majorBidi"/>
            <w:color w:val="auto"/>
            <w:sz w:val="22"/>
            <w:lang w:bidi="ar-SA"/>
          </w:rPr>
          <m:t>φ</m:t>
        </m:r>
      </m:oMath>
      <w:r w:rsidRPr="003D36FF">
        <w:rPr>
          <w:rFonts w:asciiTheme="majorBidi" w:eastAsiaTheme="minorEastAsia" w:hAnsiTheme="majorBidi" w:cstheme="majorBidi"/>
          <w:color w:val="auto"/>
          <w:sz w:val="22"/>
        </w:rPr>
        <w:t>. That is, to every LTL formula a single LT property is associated. Then, the semantics</w:t>
      </w:r>
      <w:r w:rsidR="005F67F8">
        <w:rPr>
          <w:rFonts w:asciiTheme="majorBidi" w:eastAsiaTheme="minorEastAsia" w:hAnsiTheme="majorBidi" w:cstheme="majorBidi"/>
          <w:color w:val="auto"/>
          <w:sz w:val="22"/>
        </w:rPr>
        <w:t xml:space="preserve"> </w:t>
      </w:r>
      <w:r w:rsidRPr="003D36FF">
        <w:rPr>
          <w:rFonts w:asciiTheme="majorBidi" w:eastAsiaTheme="minorEastAsia" w:hAnsiTheme="majorBidi" w:cstheme="majorBidi"/>
          <w:color w:val="auto"/>
          <w:sz w:val="22"/>
        </w:rPr>
        <w:t>is extended to an interpretation over paths and states of a transition system.</w:t>
      </w:r>
    </w:p>
    <w:p w14:paraId="55E16203" w14:textId="77777777" w:rsidR="005F67F8" w:rsidRPr="003D36FF" w:rsidRDefault="005F67F8" w:rsidP="005F67F8">
      <w:pPr>
        <w:autoSpaceDE w:val="0"/>
        <w:autoSpaceDN w:val="0"/>
        <w:adjustRightInd w:val="0"/>
        <w:spacing w:after="0" w:line="22" w:lineRule="atLeast"/>
        <w:ind w:left="0" w:right="0" w:firstLine="0"/>
        <w:jc w:val="left"/>
        <w:rPr>
          <w:rFonts w:asciiTheme="majorBidi" w:eastAsia="cmr10" w:hAnsiTheme="majorBidi" w:cstheme="majorBidi"/>
          <w:sz w:val="22"/>
        </w:rPr>
      </w:pPr>
    </w:p>
    <w:p w14:paraId="4FC8D5C3" w14:textId="718AB882" w:rsidR="000E5BF8" w:rsidRPr="000E5BF8" w:rsidRDefault="000E5BF8"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w:r w:rsidRPr="000E5BF8">
        <w:rPr>
          <w:rFonts w:asciiTheme="majorBidi" w:eastAsiaTheme="minorEastAsia" w:hAnsiTheme="majorBidi" w:cstheme="majorBidi"/>
          <w:color w:val="auto"/>
          <w:sz w:val="22"/>
        </w:rPr>
        <w:t xml:space="preserve">Let </w:t>
      </w:r>
      <w:r w:rsidRPr="000E5BF8">
        <w:rPr>
          <w:rFonts w:asciiTheme="majorBidi" w:eastAsiaTheme="minorEastAsia" w:hAnsiTheme="majorBidi" w:cstheme="majorBidi"/>
          <w:i/>
          <w:iCs/>
          <w:color w:val="auto"/>
          <w:sz w:val="22"/>
        </w:rPr>
        <w:t xml:space="preserve">TS </w:t>
      </w:r>
      <w:r w:rsidRPr="000E5BF8">
        <w:rPr>
          <w:rFonts w:asciiTheme="majorBidi" w:eastAsiaTheme="minorEastAsia" w:hAnsiTheme="majorBidi" w:cstheme="majorBidi"/>
          <w:color w:val="auto"/>
          <w:sz w:val="22"/>
        </w:rPr>
        <w:t>= (</w:t>
      </w:r>
      <w:r w:rsidRPr="000E5BF8">
        <w:rPr>
          <w:rFonts w:asciiTheme="majorBidi" w:eastAsia="CMMI10" w:hAnsiTheme="majorBidi" w:cstheme="majorBidi"/>
          <w:i/>
          <w:iCs/>
          <w:color w:val="auto"/>
          <w:sz w:val="22"/>
        </w:rPr>
        <w:t xml:space="preserve">S, </w:t>
      </w:r>
      <w:r w:rsidRPr="000E5BF8">
        <w:rPr>
          <w:rFonts w:asciiTheme="majorBidi" w:eastAsiaTheme="minorEastAsia" w:hAnsiTheme="majorBidi" w:cstheme="majorBidi"/>
          <w:i/>
          <w:iCs/>
          <w:color w:val="auto"/>
          <w:sz w:val="22"/>
        </w:rPr>
        <w:t>Act</w:t>
      </w:r>
      <w:proofErr w:type="gramStart"/>
      <w:r w:rsidRPr="000E5BF8">
        <w:rPr>
          <w:rFonts w:asciiTheme="majorBidi" w:eastAsia="CMMI10" w:hAnsiTheme="majorBidi" w:cstheme="majorBidi"/>
          <w:i/>
          <w:iCs/>
          <w:color w:val="auto"/>
          <w:sz w:val="22"/>
        </w:rPr>
        <w:t>,</w:t>
      </w:r>
      <w:r w:rsidRPr="000E5BF8">
        <w:rPr>
          <w:rFonts w:asciiTheme="majorBidi" w:eastAsia="CMSY10" w:hAnsiTheme="majorBidi" w:cstheme="majorBidi"/>
          <w:i/>
          <w:iCs/>
          <w:color w:val="auto"/>
          <w:sz w:val="22"/>
        </w:rPr>
        <w:t>→</w:t>
      </w:r>
      <w:proofErr w:type="gramEnd"/>
      <w:r w:rsidRPr="000E5BF8">
        <w:rPr>
          <w:rFonts w:asciiTheme="majorBidi" w:eastAsia="CMMI10" w:hAnsiTheme="majorBidi" w:cstheme="majorBidi"/>
          <w:i/>
          <w:iCs/>
          <w:color w:val="auto"/>
          <w:sz w:val="22"/>
        </w:rPr>
        <w:t>, I,</w:t>
      </w:r>
      <w:r w:rsidRPr="000E5BF8">
        <w:rPr>
          <w:rFonts w:asciiTheme="majorBidi" w:eastAsiaTheme="minorEastAsia" w:hAnsiTheme="majorBidi" w:cstheme="majorBidi"/>
          <w:i/>
          <w:iCs/>
          <w:color w:val="auto"/>
          <w:sz w:val="22"/>
        </w:rPr>
        <w:t>AP</w:t>
      </w:r>
      <w:r w:rsidRPr="000E5BF8">
        <w:rPr>
          <w:rFonts w:asciiTheme="majorBidi" w:eastAsia="CMMI10" w:hAnsiTheme="majorBidi" w:cstheme="majorBidi"/>
          <w:i/>
          <w:iCs/>
          <w:color w:val="auto"/>
          <w:sz w:val="22"/>
        </w:rPr>
        <w:t>, L</w:t>
      </w:r>
      <w:r w:rsidRPr="000E5BF8">
        <w:rPr>
          <w:rFonts w:asciiTheme="majorBidi" w:eastAsiaTheme="minorEastAsia" w:hAnsiTheme="majorBidi" w:cstheme="majorBidi"/>
          <w:color w:val="auto"/>
          <w:sz w:val="22"/>
        </w:rPr>
        <w:t xml:space="preserve">) be a transition system without terminal states, and let </w:t>
      </w:r>
      <m:oMath>
        <m:r>
          <w:rPr>
            <w:rFonts w:ascii="Cambria Math" w:eastAsia="CMMI10" w:hAnsi="Cambria Math" w:cstheme="majorBidi"/>
            <w:color w:val="auto"/>
            <w:sz w:val="22"/>
          </w:rPr>
          <m:t>φ</m:t>
        </m:r>
      </m:oMath>
    </w:p>
    <w:p w14:paraId="66BD88CE" w14:textId="77777777" w:rsidR="000E5BF8" w:rsidRPr="000E5BF8"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proofErr w:type="gramStart"/>
      <w:r w:rsidRPr="000E5BF8">
        <w:rPr>
          <w:rFonts w:asciiTheme="majorBidi" w:eastAsiaTheme="minorEastAsia" w:hAnsiTheme="majorBidi" w:cstheme="majorBidi"/>
          <w:color w:val="auto"/>
          <w:sz w:val="22"/>
        </w:rPr>
        <w:t>be</w:t>
      </w:r>
      <w:proofErr w:type="gramEnd"/>
      <w:r w:rsidRPr="000E5BF8">
        <w:rPr>
          <w:rFonts w:asciiTheme="majorBidi" w:eastAsiaTheme="minorEastAsia" w:hAnsiTheme="majorBidi" w:cstheme="majorBidi"/>
          <w:color w:val="auto"/>
          <w:sz w:val="22"/>
        </w:rPr>
        <w:t xml:space="preserve"> an LTL-formula over </w:t>
      </w:r>
      <w:r w:rsidRPr="000E5BF8">
        <w:rPr>
          <w:rFonts w:asciiTheme="majorBidi" w:eastAsiaTheme="minorEastAsia" w:hAnsiTheme="majorBidi" w:cstheme="majorBidi"/>
          <w:i/>
          <w:iCs/>
          <w:color w:val="auto"/>
          <w:sz w:val="22"/>
        </w:rPr>
        <w:t>AP</w:t>
      </w:r>
      <w:r w:rsidRPr="000E5BF8">
        <w:rPr>
          <w:rFonts w:asciiTheme="majorBidi" w:eastAsiaTheme="minorEastAsia" w:hAnsiTheme="majorBidi" w:cstheme="majorBidi"/>
          <w:color w:val="auto"/>
          <w:sz w:val="22"/>
        </w:rPr>
        <w:t>.</w:t>
      </w:r>
    </w:p>
    <w:p w14:paraId="1036476B" w14:textId="65395809" w:rsidR="000E5BF8" w:rsidRPr="000E5BF8"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0E5BF8">
        <w:rPr>
          <w:rFonts w:asciiTheme="majorBidi" w:eastAsia="CMSY10" w:hAnsiTheme="majorBidi" w:cstheme="majorBidi"/>
          <w:i/>
          <w:iCs/>
          <w:color w:val="auto"/>
          <w:sz w:val="22"/>
        </w:rPr>
        <w:t xml:space="preserve">• </w:t>
      </w:r>
      <w:r w:rsidRPr="000E5BF8">
        <w:rPr>
          <w:rFonts w:asciiTheme="majorBidi" w:eastAsiaTheme="minorEastAsia" w:hAnsiTheme="majorBidi" w:cstheme="majorBidi"/>
          <w:color w:val="auto"/>
          <w:sz w:val="22"/>
        </w:rPr>
        <w:t xml:space="preserve">For infinite path fragment </w:t>
      </w:r>
      <m:oMath>
        <m:r>
          <w:rPr>
            <w:rFonts w:ascii="Cambria Math" w:eastAsia="CMMI10" w:hAnsi="Cambria Math" w:cstheme="majorBidi"/>
            <w:color w:val="auto"/>
            <w:sz w:val="22"/>
          </w:rPr>
          <m:t>π</m:t>
        </m:r>
      </m:oMath>
      <w:r w:rsidRPr="000E5BF8">
        <w:rPr>
          <w:rFonts w:asciiTheme="majorBidi" w:eastAsia="CMMI10" w:hAnsiTheme="majorBidi" w:cstheme="majorBidi"/>
          <w:i/>
          <w:iCs/>
          <w:color w:val="auto"/>
          <w:sz w:val="22"/>
        </w:rPr>
        <w:t xml:space="preserve"> </w:t>
      </w:r>
      <w:proofErr w:type="gramStart"/>
      <w:r w:rsidRPr="000E5BF8">
        <w:rPr>
          <w:rFonts w:asciiTheme="majorBidi" w:eastAsiaTheme="minorEastAsia" w:hAnsiTheme="majorBidi" w:cstheme="majorBidi"/>
          <w:color w:val="auto"/>
          <w:sz w:val="22"/>
        </w:rPr>
        <w:t xml:space="preserve">of </w:t>
      </w:r>
      <w:proofErr w:type="gramEnd"/>
      <m:oMath>
        <m:r>
          <w:rPr>
            <w:rFonts w:ascii="Cambria Math" w:eastAsiaTheme="minorEastAsia" w:hAnsi="Cambria Math" w:cstheme="majorBidi"/>
            <w:color w:val="auto"/>
            <w:sz w:val="22"/>
          </w:rPr>
          <m:t>TS</m:t>
        </m:r>
      </m:oMath>
      <w:r w:rsidRPr="000E5BF8">
        <w:rPr>
          <w:rFonts w:asciiTheme="majorBidi" w:eastAsiaTheme="minorEastAsia" w:hAnsiTheme="majorBidi" w:cstheme="majorBidi"/>
          <w:color w:val="auto"/>
          <w:sz w:val="22"/>
        </w:rPr>
        <w:t>, the satisfaction relation is defined by</w:t>
      </w:r>
    </w:p>
    <w:p w14:paraId="0D5E7BA9" w14:textId="5DAF1B34" w:rsidR="000E5BF8" w:rsidRPr="000E5BF8" w:rsidRDefault="000E5BF8"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m:oMathPara>
        <m:oMath>
          <m:r>
            <w:rPr>
              <w:rFonts w:ascii="Cambria Math" w:eastAsia="CMMI10" w:hAnsi="Cambria Math" w:cstheme="majorBidi"/>
              <w:color w:val="auto"/>
              <w:sz w:val="22"/>
            </w:rPr>
            <m:t xml:space="preserve">π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 xml:space="preserve">φ  </m:t>
          </m:r>
          <m:r>
            <w:rPr>
              <w:rFonts w:ascii="Cambria Math" w:eastAsiaTheme="minorEastAsia" w:hAnsi="Cambria Math" w:cstheme="majorBidi"/>
              <w:color w:val="auto"/>
              <w:sz w:val="22"/>
            </w:rPr>
            <m:t>iff  trace(</m:t>
          </m:r>
          <m:r>
            <w:rPr>
              <w:rFonts w:ascii="Cambria Math" w:eastAsia="CMMI10" w:hAnsi="Cambria Math" w:cstheme="majorBidi"/>
              <w:color w:val="auto"/>
              <w:sz w:val="22"/>
            </w:rPr>
            <m:t>π</m:t>
          </m:r>
          <m:r>
            <w:rPr>
              <w:rFonts w:ascii="Cambria Math" w:eastAsiaTheme="minorEastAsia" w:hAnsi="Cambria Math" w:cstheme="majorBidi"/>
              <w:color w:val="auto"/>
              <w:sz w:val="22"/>
            </w:rPr>
            <m:t xml:space="preserve">)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φ.</m:t>
          </m:r>
        </m:oMath>
      </m:oMathPara>
    </w:p>
    <w:p w14:paraId="7CBAC72D" w14:textId="77777777" w:rsidR="000E5BF8" w:rsidRPr="000E5BF8"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0E5BF8">
        <w:rPr>
          <w:rFonts w:asciiTheme="majorBidi" w:eastAsia="CMSY10" w:hAnsiTheme="majorBidi" w:cstheme="majorBidi"/>
          <w:i/>
          <w:iCs/>
          <w:color w:val="auto"/>
          <w:sz w:val="22"/>
        </w:rPr>
        <w:lastRenderedPageBreak/>
        <w:t xml:space="preserve">• </w:t>
      </w:r>
      <w:r w:rsidRPr="000E5BF8">
        <w:rPr>
          <w:rFonts w:asciiTheme="majorBidi" w:eastAsiaTheme="minorEastAsia" w:hAnsiTheme="majorBidi" w:cstheme="majorBidi"/>
          <w:color w:val="auto"/>
          <w:sz w:val="22"/>
        </w:rPr>
        <w:t xml:space="preserve">For </w:t>
      </w:r>
      <w:proofErr w:type="spellStart"/>
      <w:r w:rsidRPr="000E5BF8">
        <w:rPr>
          <w:rFonts w:asciiTheme="majorBidi" w:eastAsiaTheme="minorEastAsia" w:hAnsiTheme="majorBidi" w:cstheme="majorBidi"/>
          <w:color w:val="auto"/>
          <w:sz w:val="22"/>
        </w:rPr>
        <w:t xml:space="preserve">state </w:t>
      </w:r>
      <w:r w:rsidRPr="000E5BF8">
        <w:rPr>
          <w:rFonts w:asciiTheme="majorBidi" w:eastAsia="CMMI10" w:hAnsiTheme="majorBidi" w:cstheme="majorBidi"/>
          <w:i/>
          <w:iCs/>
          <w:color w:val="auto"/>
          <w:sz w:val="22"/>
        </w:rPr>
        <w:t>s</w:t>
      </w:r>
      <w:proofErr w:type="spellEnd"/>
      <w:r w:rsidRPr="000E5BF8">
        <w:rPr>
          <w:rFonts w:asciiTheme="majorBidi" w:eastAsia="CMMI10" w:hAnsiTheme="majorBidi" w:cstheme="majorBidi"/>
          <w:i/>
          <w:iCs/>
          <w:color w:val="auto"/>
          <w:sz w:val="22"/>
        </w:rPr>
        <w:t xml:space="preserve"> </w:t>
      </w:r>
      <w:r w:rsidRPr="000E5BF8">
        <w:rPr>
          <w:rFonts w:ascii="Cambria Math" w:eastAsia="CMSY10" w:hAnsi="Cambria Math" w:cs="Cambria Math"/>
          <w:i/>
          <w:iCs/>
          <w:color w:val="auto"/>
          <w:sz w:val="22"/>
        </w:rPr>
        <w:t>∈</w:t>
      </w:r>
      <w:r w:rsidRPr="000E5BF8">
        <w:rPr>
          <w:rFonts w:asciiTheme="majorBidi" w:eastAsia="CMSY10" w:hAnsiTheme="majorBidi" w:cstheme="majorBidi"/>
          <w:i/>
          <w:iCs/>
          <w:color w:val="auto"/>
          <w:sz w:val="22"/>
        </w:rPr>
        <w:t xml:space="preserve"> </w:t>
      </w:r>
      <w:r w:rsidRPr="000E5BF8">
        <w:rPr>
          <w:rFonts w:asciiTheme="majorBidi" w:eastAsia="CMMI10" w:hAnsiTheme="majorBidi" w:cstheme="majorBidi"/>
          <w:i/>
          <w:iCs/>
          <w:color w:val="auto"/>
          <w:sz w:val="22"/>
        </w:rPr>
        <w:t>S</w:t>
      </w:r>
      <w:r w:rsidRPr="000E5BF8">
        <w:rPr>
          <w:rFonts w:asciiTheme="majorBidi" w:eastAsiaTheme="minorEastAsia" w:hAnsiTheme="majorBidi" w:cstheme="majorBidi"/>
          <w:color w:val="auto"/>
          <w:sz w:val="22"/>
        </w:rPr>
        <w:t xml:space="preserve">, the satisfaction relation </w:t>
      </w:r>
      <w:r w:rsidRPr="000E5BF8">
        <w:rPr>
          <w:rFonts w:asciiTheme="majorBidi" w:eastAsia="CMSY10" w:hAnsiTheme="majorBidi" w:cstheme="majorBidi"/>
          <w:i/>
          <w:iCs/>
          <w:color w:val="auto"/>
          <w:sz w:val="22"/>
        </w:rPr>
        <w:t>|</w:t>
      </w:r>
      <w:r w:rsidRPr="000E5BF8">
        <w:rPr>
          <w:rFonts w:asciiTheme="majorBidi" w:eastAsiaTheme="minorEastAsia" w:hAnsiTheme="majorBidi" w:cstheme="majorBidi"/>
          <w:color w:val="auto"/>
          <w:sz w:val="22"/>
        </w:rPr>
        <w:t>= is defined by</w:t>
      </w:r>
    </w:p>
    <w:p w14:paraId="2477FFD0" w14:textId="53F76891" w:rsidR="000E5BF8" w:rsidRPr="00BD3FB1" w:rsidRDefault="00BD3FB1"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m:oMathPara>
        <m:oMath>
          <m:r>
            <w:rPr>
              <w:rFonts w:ascii="Cambria Math" w:eastAsia="CMMI10" w:hAnsi="Cambria Math" w:cstheme="majorBidi"/>
              <w:color w:val="auto"/>
              <w:sz w:val="22"/>
            </w:rPr>
            <m:t xml:space="preserve">s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 xml:space="preserve">φ  </m:t>
          </m:r>
          <m:r>
            <w:rPr>
              <w:rFonts w:ascii="Cambria Math" w:eastAsiaTheme="minorEastAsia" w:hAnsi="Cambria Math" w:cstheme="majorBidi"/>
              <w:color w:val="auto"/>
              <w:sz w:val="22"/>
            </w:rPr>
            <m:t>iff (</m:t>
          </m:r>
          <m:r>
            <w:rPr>
              <w:rFonts w:ascii="Cambria Math" w:eastAsia="CMSY10" w:hAnsi="Cambria Math" w:cs="Cambria Math"/>
              <w:color w:val="auto"/>
              <w:sz w:val="22"/>
            </w:rPr>
            <m:t>∀</m:t>
          </m:r>
          <m:r>
            <w:rPr>
              <w:rFonts w:ascii="Cambria Math" w:eastAsia="CMMI10" w:hAnsi="Cambria Math" w:cstheme="majorBidi"/>
              <w:color w:val="auto"/>
              <w:sz w:val="22"/>
            </w:rPr>
            <m:t xml:space="preserve">π </m:t>
          </m:r>
          <m:r>
            <w:rPr>
              <w:rFonts w:ascii="Cambria Math" w:eastAsia="CMSY10" w:hAnsi="Cambria Math" w:cs="Cambria Math"/>
              <w:color w:val="auto"/>
              <w:sz w:val="22"/>
            </w:rPr>
            <m:t>∈</m:t>
          </m:r>
          <m:r>
            <w:rPr>
              <w:rFonts w:ascii="Cambria Math" w:eastAsia="CMSY10" w:hAnsi="Cambria Math" w:cstheme="majorBidi"/>
              <w:color w:val="auto"/>
              <w:sz w:val="22"/>
            </w:rPr>
            <m:t xml:space="preserve"> </m:t>
          </m:r>
          <m:r>
            <w:rPr>
              <w:rFonts w:ascii="Cambria Math" w:eastAsiaTheme="minorEastAsia" w:hAnsi="Cambria Math" w:cstheme="majorBidi"/>
              <w:color w:val="auto"/>
              <w:sz w:val="22"/>
            </w:rPr>
            <m:t>Paths(</m:t>
          </m:r>
          <m:r>
            <w:rPr>
              <w:rFonts w:ascii="Cambria Math" w:eastAsia="CMMI10" w:hAnsi="Cambria Math" w:cstheme="majorBidi"/>
              <w:color w:val="auto"/>
              <w:sz w:val="22"/>
            </w:rPr>
            <m:t>s</m:t>
          </m:r>
          <m:r>
            <w:rPr>
              <w:rFonts w:ascii="Cambria Math" w:eastAsiaTheme="minorEastAsia" w:hAnsi="Cambria Math" w:cstheme="majorBidi"/>
              <w:color w:val="auto"/>
              <w:sz w:val="22"/>
            </w:rPr>
            <m:t>)</m:t>
          </m:r>
          <m:r>
            <w:rPr>
              <w:rFonts w:ascii="Cambria Math" w:eastAsia="CMMI10" w:hAnsi="Cambria Math" w:cstheme="majorBidi"/>
              <w:color w:val="auto"/>
              <w:sz w:val="22"/>
            </w:rPr>
            <m:t xml:space="preserve">.  π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φ</m:t>
          </m:r>
          <m:r>
            <w:rPr>
              <w:rFonts w:ascii="Cambria Math" w:eastAsiaTheme="minorEastAsia" w:hAnsi="Cambria Math" w:cstheme="majorBidi"/>
              <w:color w:val="auto"/>
              <w:sz w:val="22"/>
            </w:rPr>
            <m:t>)</m:t>
          </m:r>
          <m:r>
            <w:rPr>
              <w:rFonts w:ascii="Cambria Math" w:eastAsia="CMMI10" w:hAnsi="Cambria Math" w:cstheme="majorBidi"/>
              <w:color w:val="auto"/>
              <w:sz w:val="22"/>
            </w:rPr>
            <m:t>.</m:t>
          </m:r>
        </m:oMath>
      </m:oMathPara>
    </w:p>
    <w:p w14:paraId="557364FB" w14:textId="77777777" w:rsidR="00BD3FB1" w:rsidRPr="000E5BF8" w:rsidRDefault="00BD3FB1"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w:p>
    <w:p w14:paraId="2A9D88C9" w14:textId="602E4729" w:rsidR="000E5BF8" w:rsidRPr="000E5BF8"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0E5BF8">
        <w:rPr>
          <w:rFonts w:asciiTheme="majorBidi" w:eastAsia="CMSY10" w:hAnsiTheme="majorBidi" w:cstheme="majorBidi"/>
          <w:i/>
          <w:iCs/>
          <w:color w:val="auto"/>
          <w:sz w:val="22"/>
        </w:rPr>
        <w:t xml:space="preserve">• </w:t>
      </w:r>
      <w:r w:rsidRPr="000E5BF8">
        <w:rPr>
          <w:rFonts w:asciiTheme="majorBidi" w:eastAsiaTheme="minorEastAsia" w:hAnsiTheme="majorBidi" w:cstheme="majorBidi"/>
          <w:i/>
          <w:iCs/>
          <w:color w:val="auto"/>
          <w:sz w:val="22"/>
        </w:rPr>
        <w:t xml:space="preserve">TS </w:t>
      </w:r>
      <w:proofErr w:type="gramStart"/>
      <w:r w:rsidRPr="000E5BF8">
        <w:rPr>
          <w:rFonts w:asciiTheme="majorBidi" w:eastAsiaTheme="minorEastAsia" w:hAnsiTheme="majorBidi" w:cstheme="majorBidi"/>
          <w:color w:val="auto"/>
          <w:sz w:val="22"/>
        </w:rPr>
        <w:t xml:space="preserve">satisfies </w:t>
      </w:r>
      <w:proofErr w:type="gramEnd"/>
      <m:oMath>
        <m:r>
          <w:rPr>
            <w:rFonts w:ascii="Cambria Math" w:eastAsia="CMMI10" w:hAnsi="Cambria Math" w:cstheme="majorBidi"/>
            <w:color w:val="auto"/>
            <w:sz w:val="22"/>
          </w:rPr>
          <m:t>φ</m:t>
        </m:r>
      </m:oMath>
      <w:r w:rsidRPr="000E5BF8">
        <w:rPr>
          <w:rFonts w:asciiTheme="majorBidi" w:eastAsiaTheme="minorEastAsia" w:hAnsiTheme="majorBidi" w:cstheme="majorBidi"/>
          <w:color w:val="auto"/>
          <w:sz w:val="22"/>
        </w:rPr>
        <w:t xml:space="preserve">, denoted </w:t>
      </w:r>
      <w:r w:rsidRPr="000E5BF8">
        <w:rPr>
          <w:rFonts w:asciiTheme="majorBidi" w:eastAsiaTheme="minorEastAsia" w:hAnsiTheme="majorBidi" w:cstheme="majorBidi"/>
          <w:i/>
          <w:iCs/>
          <w:color w:val="auto"/>
          <w:sz w:val="22"/>
        </w:rPr>
        <w:t xml:space="preserve">TS </w:t>
      </w:r>
      <w:r w:rsidRPr="000E5BF8">
        <w:rPr>
          <w:rFonts w:asciiTheme="majorBidi" w:eastAsia="CMSY10" w:hAnsiTheme="majorBidi" w:cstheme="majorBidi"/>
          <w:i/>
          <w:iCs/>
          <w:color w:val="auto"/>
          <w:sz w:val="22"/>
        </w:rPr>
        <w:t>|</w:t>
      </w:r>
      <w:r w:rsidRPr="000E5BF8">
        <w:rPr>
          <w:rFonts w:asciiTheme="majorBidi" w:eastAsiaTheme="minorEastAsia" w:hAnsiTheme="majorBidi" w:cstheme="majorBidi"/>
          <w:color w:val="auto"/>
          <w:sz w:val="22"/>
        </w:rPr>
        <w:t xml:space="preserve">= </w:t>
      </w:r>
      <m:oMath>
        <m:r>
          <w:rPr>
            <w:rFonts w:ascii="Cambria Math" w:eastAsia="CMMI10" w:hAnsi="Cambria Math" w:cstheme="majorBidi"/>
            <w:color w:val="auto"/>
            <w:sz w:val="22"/>
          </w:rPr>
          <m:t>φ</m:t>
        </m:r>
      </m:oMath>
      <w:r w:rsidRPr="000E5BF8">
        <w:rPr>
          <w:rFonts w:asciiTheme="majorBidi" w:eastAsiaTheme="minorEastAsia" w:hAnsiTheme="majorBidi" w:cstheme="majorBidi"/>
          <w:color w:val="auto"/>
          <w:sz w:val="22"/>
        </w:rPr>
        <w:t xml:space="preserve">, if </w:t>
      </w:r>
      <w:r w:rsidRPr="000E5BF8">
        <w:rPr>
          <w:rFonts w:asciiTheme="majorBidi" w:eastAsiaTheme="minorEastAsia" w:hAnsiTheme="majorBidi" w:cstheme="majorBidi"/>
          <w:i/>
          <w:iCs/>
          <w:color w:val="auto"/>
          <w:sz w:val="22"/>
        </w:rPr>
        <w:t>Traces</w:t>
      </w:r>
      <w:r w:rsidRPr="000E5BF8">
        <w:rPr>
          <w:rFonts w:asciiTheme="majorBidi" w:eastAsiaTheme="minorEastAsia" w:hAnsiTheme="majorBidi" w:cstheme="majorBidi"/>
          <w:color w:val="auto"/>
          <w:sz w:val="22"/>
        </w:rPr>
        <w:t>(</w:t>
      </w:r>
      <w:r w:rsidRPr="000E5BF8">
        <w:rPr>
          <w:rFonts w:asciiTheme="majorBidi" w:eastAsiaTheme="minorEastAsia" w:hAnsiTheme="majorBidi" w:cstheme="majorBidi"/>
          <w:i/>
          <w:iCs/>
          <w:color w:val="auto"/>
          <w:sz w:val="22"/>
        </w:rPr>
        <w:t>TS</w:t>
      </w:r>
      <w:r w:rsidRPr="000E5BF8">
        <w:rPr>
          <w:rFonts w:asciiTheme="majorBidi" w:eastAsiaTheme="minorEastAsia" w:hAnsiTheme="majorBidi" w:cstheme="majorBidi"/>
          <w:color w:val="auto"/>
          <w:sz w:val="22"/>
        </w:rPr>
        <w:t xml:space="preserve">) </w:t>
      </w:r>
      <w:r w:rsidRPr="000E5BF8">
        <w:rPr>
          <w:rFonts w:ascii="Cambria Math" w:eastAsia="CMSY10" w:hAnsi="Cambria Math" w:cs="Cambria Math"/>
          <w:i/>
          <w:iCs/>
          <w:color w:val="auto"/>
          <w:sz w:val="22"/>
        </w:rPr>
        <w:t>⊆</w:t>
      </w:r>
      <w:r w:rsidRPr="000E5BF8">
        <w:rPr>
          <w:rFonts w:asciiTheme="majorBidi" w:eastAsia="CMSY10" w:hAnsiTheme="majorBidi" w:cstheme="majorBidi"/>
          <w:i/>
          <w:iCs/>
          <w:color w:val="auto"/>
          <w:sz w:val="22"/>
        </w:rPr>
        <w:t xml:space="preserve"> </w:t>
      </w:r>
      <w:r w:rsidRPr="000E5BF8">
        <w:rPr>
          <w:rFonts w:asciiTheme="majorBidi" w:eastAsiaTheme="minorEastAsia" w:hAnsiTheme="majorBidi" w:cstheme="majorBidi"/>
          <w:i/>
          <w:iCs/>
          <w:color w:val="auto"/>
          <w:sz w:val="22"/>
        </w:rPr>
        <w:t>Words</w:t>
      </w:r>
      <w:r w:rsidRPr="000E5BF8">
        <w:rPr>
          <w:rFonts w:asciiTheme="majorBidi" w:eastAsiaTheme="minorEastAsia" w:hAnsiTheme="majorBidi" w:cstheme="majorBidi"/>
          <w:color w:val="auto"/>
          <w:sz w:val="22"/>
        </w:rPr>
        <w:t>(</w:t>
      </w:r>
      <w:r w:rsidRPr="000E5BF8">
        <w:rPr>
          <w:rFonts w:asciiTheme="majorBidi" w:eastAsia="CMMI10" w:hAnsiTheme="majorBidi" w:cstheme="majorBidi"/>
          <w:i/>
          <w:iCs/>
          <w:color w:val="auto"/>
          <w:sz w:val="22"/>
        </w:rPr>
        <w:t>ϕ</w:t>
      </w:r>
      <w:r w:rsidRPr="000E5BF8">
        <w:rPr>
          <w:rFonts w:asciiTheme="majorBidi" w:eastAsiaTheme="minorEastAsia" w:hAnsiTheme="majorBidi" w:cstheme="majorBidi"/>
          <w:color w:val="auto"/>
          <w:sz w:val="22"/>
        </w:rPr>
        <w:t>).</w:t>
      </w:r>
    </w:p>
    <w:p w14:paraId="42ACF318" w14:textId="112FA3B0" w:rsidR="00B66735" w:rsidRPr="00BD3FB1"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0E5BF8">
        <w:rPr>
          <w:rFonts w:asciiTheme="majorBidi" w:eastAsiaTheme="minorEastAsia" w:hAnsiTheme="majorBidi" w:cstheme="majorBidi"/>
          <w:color w:val="auto"/>
          <w:sz w:val="22"/>
        </w:rPr>
        <w:t>From this definition, it immediately follows that</w:t>
      </w:r>
    </w:p>
    <w:p w14:paraId="359B873F" w14:textId="0B289351" w:rsidR="00772FBF" w:rsidRPr="004625E3" w:rsidRDefault="00CF6F20" w:rsidP="005F67F8">
      <w:pPr>
        <w:pStyle w:val="Heading3"/>
        <w:spacing w:before="240" w:after="120" w:line="22" w:lineRule="atLeast"/>
        <w:ind w:left="475" w:hanging="14"/>
        <w:rPr>
          <w:rFonts w:asciiTheme="majorBidi" w:hAnsiTheme="majorBidi" w:cstheme="majorBidi"/>
          <w:sz w:val="22"/>
        </w:rPr>
      </w:pPr>
      <w:bookmarkStart w:id="80" w:name="_Toc468621105"/>
      <w:r w:rsidRPr="004625E3">
        <w:rPr>
          <w:rFonts w:asciiTheme="majorBidi" w:hAnsiTheme="majorBidi" w:cstheme="majorBidi"/>
          <w:sz w:val="22"/>
        </w:rPr>
        <w:t>2.1.</w:t>
      </w:r>
      <w:r w:rsidR="00C62C42" w:rsidRPr="004625E3">
        <w:rPr>
          <w:rFonts w:asciiTheme="majorBidi" w:hAnsiTheme="majorBidi" w:cstheme="majorBidi"/>
          <w:sz w:val="22"/>
        </w:rPr>
        <w:t>5</w:t>
      </w:r>
      <w:r w:rsidRPr="004625E3">
        <w:rPr>
          <w:rFonts w:asciiTheme="majorBidi" w:hAnsiTheme="majorBidi" w:cstheme="majorBidi"/>
          <w:sz w:val="22"/>
        </w:rPr>
        <w:t xml:space="preserve">. </w:t>
      </w:r>
      <w:r w:rsidR="00357A3E" w:rsidRPr="004625E3">
        <w:rPr>
          <w:rFonts w:asciiTheme="majorBidi" w:hAnsiTheme="majorBidi" w:cstheme="majorBidi"/>
          <w:sz w:val="22"/>
        </w:rPr>
        <w:t>SPIN</w:t>
      </w:r>
      <w:bookmarkEnd w:id="80"/>
      <w:r w:rsidRPr="004625E3">
        <w:rPr>
          <w:rFonts w:asciiTheme="majorBidi" w:hAnsiTheme="majorBidi" w:cstheme="majorBidi"/>
          <w:sz w:val="22"/>
        </w:rPr>
        <w:t xml:space="preserve"> </w:t>
      </w:r>
    </w:p>
    <w:p w14:paraId="2AA0410C" w14:textId="3A360204" w:rsidR="004E27B6" w:rsidRPr="004625E3" w:rsidRDefault="004E27B6" w:rsidP="005F67F8">
      <w:pPr>
        <w:spacing w:after="120" w:line="22" w:lineRule="atLeast"/>
        <w:ind w:left="115" w:right="1454" w:firstLine="0"/>
        <w:rPr>
          <w:rFonts w:asciiTheme="majorBidi" w:hAnsiTheme="majorBidi" w:cstheme="majorBidi"/>
          <w:sz w:val="22"/>
        </w:rPr>
      </w:pPr>
      <w:r w:rsidRPr="004625E3">
        <w:rPr>
          <w:rFonts w:asciiTheme="majorBidi" w:hAnsiTheme="majorBidi" w:cstheme="majorBidi"/>
          <w:sz w:val="22"/>
        </w:rPr>
        <w:t>S</w:t>
      </w:r>
      <w:r w:rsidR="005F67F8">
        <w:rPr>
          <w:rFonts w:asciiTheme="majorBidi" w:hAnsiTheme="majorBidi" w:cstheme="majorBidi"/>
          <w:sz w:val="22"/>
        </w:rPr>
        <w:t xml:space="preserve">pin is a popular </w:t>
      </w:r>
      <w:r w:rsidRPr="004625E3">
        <w:rPr>
          <w:rFonts w:asciiTheme="majorBidi" w:hAnsiTheme="majorBidi" w:cstheme="majorBidi"/>
          <w:sz w:val="22"/>
        </w:rPr>
        <w:t xml:space="preserve">verification tool of distributed </w:t>
      </w:r>
      <w:r w:rsidR="005F67F8" w:rsidRPr="004625E3">
        <w:rPr>
          <w:rFonts w:asciiTheme="majorBidi" w:hAnsiTheme="majorBidi" w:cstheme="majorBidi"/>
          <w:sz w:val="22"/>
        </w:rPr>
        <w:t>systems, used</w:t>
      </w:r>
      <w:r w:rsidRPr="004625E3">
        <w:rPr>
          <w:rFonts w:asciiTheme="majorBidi" w:hAnsiTheme="majorBidi" w:cstheme="majorBidi"/>
          <w:sz w:val="22"/>
        </w:rPr>
        <w:t xml:space="preserve"> by thousands of people worldwide. The tool can be used for the formal verification of multi-threaded software applications. </w:t>
      </w:r>
    </w:p>
    <w:p w14:paraId="60EC35EF" w14:textId="358539BF" w:rsidR="00B66735" w:rsidRPr="004625E3" w:rsidRDefault="004E27B6" w:rsidP="005F67F8">
      <w:pPr>
        <w:spacing w:after="120" w:line="22" w:lineRule="atLeast"/>
        <w:ind w:left="115" w:right="1454" w:firstLine="0"/>
        <w:rPr>
          <w:rFonts w:asciiTheme="majorBidi" w:hAnsiTheme="majorBidi" w:cstheme="majorBidi"/>
          <w:sz w:val="22"/>
        </w:rPr>
      </w:pPr>
      <w:r w:rsidRPr="004625E3">
        <w:rPr>
          <w:rFonts w:asciiTheme="majorBidi" w:hAnsiTheme="majorBidi" w:cstheme="majorBidi"/>
          <w:sz w:val="22"/>
        </w:rPr>
        <w:t xml:space="preserve">Spin can perform simulations of the system's execution.  </w:t>
      </w:r>
      <w:r w:rsidR="005F67F8" w:rsidRPr="004625E3">
        <w:rPr>
          <w:rFonts w:asciiTheme="majorBidi" w:hAnsiTheme="majorBidi" w:cstheme="majorBidi"/>
          <w:sz w:val="22"/>
        </w:rPr>
        <w:t>It was</w:t>
      </w:r>
      <w:r w:rsidRPr="004625E3">
        <w:rPr>
          <w:rFonts w:asciiTheme="majorBidi" w:hAnsiTheme="majorBidi" w:cstheme="majorBidi"/>
          <w:sz w:val="22"/>
        </w:rPr>
        <w:t xml:space="preserve"> developed at Bell Labs in the </w:t>
      </w:r>
      <w:proofErr w:type="gramStart"/>
      <w:r w:rsidRPr="004625E3">
        <w:rPr>
          <w:rFonts w:asciiTheme="majorBidi" w:hAnsiTheme="majorBidi" w:cstheme="majorBidi"/>
          <w:sz w:val="22"/>
        </w:rPr>
        <w:t>Unix</w:t>
      </w:r>
      <w:proofErr w:type="gramEnd"/>
      <w:r w:rsidRPr="004625E3">
        <w:rPr>
          <w:rFonts w:asciiTheme="majorBidi" w:hAnsiTheme="majorBidi" w:cstheme="majorBidi"/>
          <w:sz w:val="22"/>
        </w:rPr>
        <w:t xml:space="preserve"> group of the Computing Sciences Research Center, starting in 1980.  Spin can perform interactive, guided, or random simulati</w:t>
      </w:r>
      <w:r w:rsidR="00772FBF" w:rsidRPr="004625E3">
        <w:rPr>
          <w:rFonts w:asciiTheme="majorBidi" w:hAnsiTheme="majorBidi" w:cstheme="majorBidi"/>
          <w:sz w:val="22"/>
        </w:rPr>
        <w:t>ons of the system's execution.</w:t>
      </w:r>
    </w:p>
    <w:sectPr w:rsidR="00B66735" w:rsidRPr="004625E3">
      <w:footerReference w:type="even" r:id="rId11"/>
      <w:footerReference w:type="default" r:id="rId12"/>
      <w:footerReference w:type="first" r:id="rId13"/>
      <w:pgSz w:w="11900" w:h="16840"/>
      <w:pgMar w:top="1440" w:right="339" w:bottom="727" w:left="1680"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אלנה רווה" w:date="2016-12-05T11:49:00Z" w:initials="אר">
    <w:p w14:paraId="5C082ED3" w14:textId="2EF9ED7A" w:rsidR="008D2861" w:rsidRDefault="008D2861">
      <w:pPr>
        <w:pStyle w:val="CommentText"/>
      </w:pPr>
      <w:r>
        <w:rPr>
          <w:rStyle w:val="CommentReference"/>
        </w:rPr>
        <w:annotationRef/>
      </w:r>
      <w:r>
        <w:rPr>
          <w:rStyle w:val="CommentReference"/>
        </w:rPr>
        <w:t xml:space="preserve">Dear friend, this </w:t>
      </w:r>
      <w:r>
        <w:t xml:space="preserve">level of English is unacceptable. You should think now what you do. We </w:t>
      </w:r>
      <w:proofErr w:type="spellStart"/>
      <w:r>
        <w:t>can not</w:t>
      </w:r>
      <w:proofErr w:type="spellEnd"/>
      <w:r>
        <w:t xml:space="preserve"> re-write your book as I did in this paragraph </w:t>
      </w:r>
      <w:r>
        <w:sym w:font="Wingdings" w:char="F04C"/>
      </w:r>
    </w:p>
  </w:comment>
  <w:comment w:id="53" w:author="K23.06" w:date="2016-11-30T15:11:00Z" w:initials="K23.06">
    <w:p w14:paraId="45EECBDA" w14:textId="77777777" w:rsidR="00133854" w:rsidRDefault="00133854" w:rsidP="00133854">
      <w:pPr>
        <w:pStyle w:val="CommentText"/>
      </w:pPr>
      <w:r>
        <w:rPr>
          <w:rStyle w:val="CommentReference"/>
        </w:rPr>
        <w:annotationRef/>
      </w:r>
      <w:proofErr w:type="gramStart"/>
      <w:r>
        <w:t>let’s</w:t>
      </w:r>
      <w:proofErr w:type="gramEnd"/>
      <w:r>
        <w:t xml:space="preserve"> begin with TS, and then PG</w:t>
      </w:r>
    </w:p>
  </w:comment>
  <w:comment w:id="55" w:author="K23.06" w:date="2016-11-30T15:13:00Z" w:initials="K23.06">
    <w:p w14:paraId="750F5231" w14:textId="77777777" w:rsidR="00133854" w:rsidRDefault="00133854" w:rsidP="00133854">
      <w:pPr>
        <w:pStyle w:val="CommentText"/>
      </w:pPr>
      <w:r>
        <w:rPr>
          <w:rStyle w:val="CommentReference"/>
        </w:rPr>
        <w:annotationRef/>
      </w:r>
      <w:proofErr w:type="gramStart"/>
      <w:r>
        <w:t>please</w:t>
      </w:r>
      <w:proofErr w:type="gramEnd"/>
      <w:r>
        <w:t xml:space="preserve"> format</w:t>
      </w:r>
    </w:p>
  </w:comment>
  <w:comment w:id="56" w:author="K23.06" w:date="2016-11-30T15:15:00Z" w:initials="K23.06">
    <w:p w14:paraId="67D1267F" w14:textId="77777777" w:rsidR="00133854" w:rsidRDefault="00133854" w:rsidP="00133854">
      <w:pPr>
        <w:pStyle w:val="CommentText"/>
      </w:pPr>
      <w:r>
        <w:rPr>
          <w:rStyle w:val="CommentReference"/>
        </w:rPr>
        <w:annotationRef/>
      </w:r>
      <w:proofErr w:type="gramStart"/>
      <w:r>
        <w:t>all</w:t>
      </w:r>
      <w:proofErr w:type="gramEnd"/>
      <w:r>
        <w:t xml:space="preserve"> variable are marked in the text by italic font</w:t>
      </w:r>
    </w:p>
  </w:comment>
  <w:comment w:id="58" w:author="K23.06" w:date="2016-11-30T15:17:00Z" w:initials="K23.06">
    <w:p w14:paraId="5DBECA59" w14:textId="77777777" w:rsidR="00133854" w:rsidRDefault="00133854" w:rsidP="00133854">
      <w:pPr>
        <w:pStyle w:val="CommentText"/>
      </w:pPr>
      <w:r>
        <w:rPr>
          <w:rStyle w:val="CommentReference"/>
        </w:rPr>
        <w:annotationRef/>
      </w:r>
      <w:r>
        <w:t>?</w:t>
      </w:r>
    </w:p>
  </w:comment>
  <w:comment w:id="60" w:author="K23.06" w:date="2016-11-30T15:17:00Z" w:initials="K23.06">
    <w:p w14:paraId="7B65ADF7" w14:textId="77777777" w:rsidR="00133854" w:rsidRDefault="00133854" w:rsidP="00133854">
      <w:pPr>
        <w:pStyle w:val="CommentText"/>
      </w:pPr>
      <w:r>
        <w:rPr>
          <w:rStyle w:val="CommentReference"/>
        </w:rPr>
        <w:annotationRef/>
      </w:r>
      <w:r>
        <w:t>?</w:t>
      </w:r>
    </w:p>
  </w:comment>
  <w:comment w:id="73" w:author="K23.06" w:date="2016-11-30T15:10:00Z" w:initials="K23.06">
    <w:p w14:paraId="06CFE3AE" w14:textId="77777777" w:rsidR="00133854" w:rsidRDefault="00133854" w:rsidP="00133854">
      <w:pPr>
        <w:pStyle w:val="CommentText"/>
      </w:pPr>
      <w:r>
        <w:rPr>
          <w:rStyle w:val="CommentReference"/>
        </w:rPr>
        <w:annotationRef/>
      </w:r>
      <w:proofErr w:type="gramStart"/>
      <w:r>
        <w:t>is</w:t>
      </w:r>
      <w:proofErr w:type="gramEnd"/>
      <w:r>
        <w:t xml:space="preserve"> not defined</w:t>
      </w:r>
    </w:p>
  </w:comment>
  <w:comment w:id="77" w:author="K23.06" w:date="2016-11-30T15:40:00Z" w:initials="K23.06">
    <w:p w14:paraId="31661E09" w14:textId="77777777" w:rsidR="00AD6D24" w:rsidRDefault="00AD6D24">
      <w:pPr>
        <w:pStyle w:val="CommentText"/>
      </w:pPr>
      <w:r>
        <w:rPr>
          <w:rStyle w:val="CommentReference"/>
        </w:rPr>
        <w:annotationRef/>
      </w:r>
      <w:proofErr w:type="gramStart"/>
      <w:r>
        <w:t>add</w:t>
      </w:r>
      <w:proofErr w:type="gramEnd"/>
      <w:r>
        <w:t xml:space="preserve"> syntax and semantics of LTL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90EFDA" w15:done="0"/>
  <w15:commentEx w15:paraId="464E2AA1" w15:done="0"/>
  <w15:commentEx w15:paraId="45EECBDA" w15:done="0"/>
  <w15:commentEx w15:paraId="750F5231" w15:done="0"/>
  <w15:commentEx w15:paraId="67D1267F" w15:done="0"/>
  <w15:commentEx w15:paraId="5DBECA59" w15:done="0"/>
  <w15:commentEx w15:paraId="7B65ADF7" w15:done="0"/>
  <w15:commentEx w15:paraId="06CFE3AE" w15:done="0"/>
  <w15:commentEx w15:paraId="31661E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53403" w14:textId="77777777" w:rsidR="0060089B" w:rsidRDefault="0060089B">
      <w:pPr>
        <w:spacing w:after="0" w:line="240" w:lineRule="auto"/>
      </w:pPr>
      <w:r>
        <w:separator/>
      </w:r>
    </w:p>
  </w:endnote>
  <w:endnote w:type="continuationSeparator" w:id="0">
    <w:p w14:paraId="538AB435" w14:textId="77777777" w:rsidR="0060089B" w:rsidRDefault="0060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mr10">
    <w:altName w:val="MS Mincho"/>
    <w:charset w:val="00"/>
    <w:family w:val="swiss"/>
    <w:pitch w:val="variable"/>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Malgun Gothic"/>
    <w:panose1 w:val="00000000000000000000"/>
    <w:charset w:val="81"/>
    <w:family w:val="auto"/>
    <w:notTrueType/>
    <w:pitch w:val="default"/>
    <w:sig w:usb0="00000001" w:usb1="09060000" w:usb2="00000010" w:usb3="00000000" w:csb0="00080000" w:csb1="00000000"/>
  </w:font>
  <w:font w:name="CMR8">
    <w:altName w:val="Microsoft JhengHei"/>
    <w:panose1 w:val="00000000000000000000"/>
    <w:charset w:val="88"/>
    <w:family w:val="auto"/>
    <w:notTrueType/>
    <w:pitch w:val="default"/>
    <w:sig w:usb0="00000001" w:usb1="08080000" w:usb2="00000010" w:usb3="00000000" w:csb0="00100000" w:csb1="00000000"/>
  </w:font>
  <w:font w:name="MSAM10">
    <w:altName w:val="MS Mincho"/>
    <w:panose1 w:val="00000000000000000000"/>
    <w:charset w:val="80"/>
    <w:family w:val="auto"/>
    <w:notTrueType/>
    <w:pitch w:val="default"/>
    <w:sig w:usb0="00000001" w:usb1="08070000" w:usb2="00000010" w:usb3="00000000" w:csb0="00020000" w:csb1="00000000"/>
  </w:font>
  <w:font w:name="CMBX10">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332F6" w14:textId="77777777" w:rsidR="00A3554A" w:rsidRDefault="00A3554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14:paraId="71D6FA61" w14:textId="77777777" w:rsidR="00A3554A" w:rsidRDefault="00A3554A">
    <w:pPr>
      <w:spacing w:after="0" w:line="259" w:lineRule="auto"/>
      <w:ind w:left="0" w:right="1502" w:firstLine="0"/>
      <w:jc w:val="right"/>
    </w:pPr>
    <w:r>
      <w:rPr>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85BB3" w14:textId="6E562AF6" w:rsidR="00A3554A" w:rsidRDefault="00A3554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sidR="00B820E9" w:rsidRPr="00B820E9">
      <w:rPr>
        <w:noProof/>
        <w:sz w:val="24"/>
      </w:rPr>
      <w:t>6</w:t>
    </w:r>
    <w:r>
      <w:rPr>
        <w:sz w:val="24"/>
      </w:rPr>
      <w:fldChar w:fldCharType="end"/>
    </w:r>
  </w:p>
  <w:p w14:paraId="4C729787" w14:textId="77777777" w:rsidR="00A3554A" w:rsidRDefault="00A3554A">
    <w:pPr>
      <w:spacing w:after="0" w:line="259" w:lineRule="auto"/>
      <w:ind w:left="0" w:right="1502" w:firstLine="0"/>
      <w:jc w:val="right"/>
    </w:pPr>
    <w:r>
      <w:rPr>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85735" w14:textId="77777777" w:rsidR="00A3554A" w:rsidRDefault="00A3554A">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77919" w14:textId="77777777" w:rsidR="0060089B" w:rsidRDefault="0060089B">
      <w:pPr>
        <w:spacing w:after="0" w:line="240" w:lineRule="auto"/>
      </w:pPr>
      <w:r>
        <w:separator/>
      </w:r>
    </w:p>
  </w:footnote>
  <w:footnote w:type="continuationSeparator" w:id="0">
    <w:p w14:paraId="7D5F33A3" w14:textId="77777777" w:rsidR="0060089B" w:rsidRDefault="006008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71123"/>
    <w:multiLevelType w:val="hybridMultilevel"/>
    <w:tmpl w:val="51FEEAE0"/>
    <w:lvl w:ilvl="0" w:tplc="26DE68AE">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46CA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CD4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0225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E22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60FE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2A6B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AA67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5A86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DB8708E"/>
    <w:multiLevelType w:val="hybridMultilevel"/>
    <w:tmpl w:val="970E7A1C"/>
    <w:lvl w:ilvl="0" w:tplc="00D068DE">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0B5E2">
      <w:start w:val="1"/>
      <w:numFmt w:val="bullet"/>
      <w:lvlText w:val="o"/>
      <w:lvlJc w:val="left"/>
      <w:pPr>
        <w:ind w:left="1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0659CC">
      <w:start w:val="1"/>
      <w:numFmt w:val="bullet"/>
      <w:lvlText w:val="▪"/>
      <w:lvlJc w:val="left"/>
      <w:pPr>
        <w:ind w:left="2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E4463A">
      <w:start w:val="1"/>
      <w:numFmt w:val="bullet"/>
      <w:lvlText w:val="•"/>
      <w:lvlJc w:val="left"/>
      <w:pPr>
        <w:ind w:left="3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4D590">
      <w:start w:val="1"/>
      <w:numFmt w:val="bullet"/>
      <w:lvlText w:val="o"/>
      <w:lvlJc w:val="left"/>
      <w:pPr>
        <w:ind w:left="4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B0C14E">
      <w:start w:val="1"/>
      <w:numFmt w:val="bullet"/>
      <w:lvlText w:val="▪"/>
      <w:lvlJc w:val="left"/>
      <w:pPr>
        <w:ind w:left="4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488498">
      <w:start w:val="1"/>
      <w:numFmt w:val="bullet"/>
      <w:lvlText w:val="•"/>
      <w:lvlJc w:val="left"/>
      <w:pPr>
        <w:ind w:left="5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9E84B6">
      <w:start w:val="1"/>
      <w:numFmt w:val="bullet"/>
      <w:lvlText w:val="o"/>
      <w:lvlJc w:val="left"/>
      <w:pPr>
        <w:ind w:left="6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EA802">
      <w:start w:val="1"/>
      <w:numFmt w:val="bullet"/>
      <w:lvlText w:val="▪"/>
      <w:lvlJc w:val="left"/>
      <w:pPr>
        <w:ind w:left="69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0F9B706D"/>
    <w:multiLevelType w:val="hybridMultilevel"/>
    <w:tmpl w:val="A6408946"/>
    <w:lvl w:ilvl="0" w:tplc="A4F0166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386914">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70743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00E424">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16DB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F206EA">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402182">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08E83C">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4CC10A">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115E6EF6"/>
    <w:multiLevelType w:val="hybridMultilevel"/>
    <w:tmpl w:val="23281E44"/>
    <w:lvl w:ilvl="0" w:tplc="896EA30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128978">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2C3834">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B47CB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6A43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5EED26">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9CD504">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CA8D42">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DA530C">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1A462A2E"/>
    <w:multiLevelType w:val="hybridMultilevel"/>
    <w:tmpl w:val="B3648672"/>
    <w:lvl w:ilvl="0" w:tplc="47BA14C2">
      <w:start w:val="10"/>
      <w:numFmt w:val="decimal"/>
      <w:lvlText w:val="%1."/>
      <w:lvlJc w:val="left"/>
      <w:pPr>
        <w:ind w:left="1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CACC10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D00803C">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0B0654C">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F947736">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420FF8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60C912C">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4600448">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BA6968C">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nsid w:val="24301145"/>
    <w:multiLevelType w:val="hybridMultilevel"/>
    <w:tmpl w:val="7A9417BE"/>
    <w:lvl w:ilvl="0" w:tplc="3FB0D062">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D6C7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D0A7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0C81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26D9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58AC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2212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880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64E9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24FD4073"/>
    <w:multiLevelType w:val="hybridMultilevel"/>
    <w:tmpl w:val="6ECACC76"/>
    <w:lvl w:ilvl="0" w:tplc="5C827A64">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9CA9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72EF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80F7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1A28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0C95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7C70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1C31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A22D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287378C7"/>
    <w:multiLevelType w:val="hybridMultilevel"/>
    <w:tmpl w:val="94B0C156"/>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8">
    <w:nsid w:val="2D6B277B"/>
    <w:multiLevelType w:val="hybridMultilevel"/>
    <w:tmpl w:val="8798659E"/>
    <w:lvl w:ilvl="0" w:tplc="CA48C748">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2C1D7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4D58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CC15A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9C1DA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64B64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DA60B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46F25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DEB7D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2E827970"/>
    <w:multiLevelType w:val="hybridMultilevel"/>
    <w:tmpl w:val="0F2A2270"/>
    <w:lvl w:ilvl="0" w:tplc="EEB2B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02C5433"/>
    <w:multiLevelType w:val="hybridMultilevel"/>
    <w:tmpl w:val="043CAB82"/>
    <w:lvl w:ilvl="0" w:tplc="2474E0D4">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5ADCE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E5A4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68B48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BEE4B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C7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CEB11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C387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2B48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32825577"/>
    <w:multiLevelType w:val="hybridMultilevel"/>
    <w:tmpl w:val="1C0AF194"/>
    <w:lvl w:ilvl="0" w:tplc="3DFC43F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E8EE6">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085BA2">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D8F9C2">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F2BD30">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12143C">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52199A">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C2971E">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64207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nsid w:val="3B113131"/>
    <w:multiLevelType w:val="hybridMultilevel"/>
    <w:tmpl w:val="D49846F0"/>
    <w:lvl w:ilvl="0" w:tplc="D5549DD8">
      <w:start w:val="1"/>
      <w:numFmt w:val="decimal"/>
      <w:lvlText w:val="%1."/>
      <w:lvlJc w:val="left"/>
      <w:pPr>
        <w:ind w:left="89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A7A28DC">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C8629E4">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8048CF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BBE5A90">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B3CB52E">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29727AF4">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360B84A">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869ED6FA">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3">
    <w:nsid w:val="3E381F2F"/>
    <w:multiLevelType w:val="hybridMultilevel"/>
    <w:tmpl w:val="0E74F9FC"/>
    <w:lvl w:ilvl="0" w:tplc="F5F8D7A6">
      <w:start w:val="1"/>
      <w:numFmt w:val="decimal"/>
      <w:lvlText w:val="[%1]"/>
      <w:lvlJc w:val="left"/>
      <w:pPr>
        <w:ind w:left="4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678389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06E69A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7219D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2DA5E8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7B867C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502FFB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19E5EE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382C9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4">
    <w:nsid w:val="3F141929"/>
    <w:multiLevelType w:val="hybridMultilevel"/>
    <w:tmpl w:val="E9723698"/>
    <w:lvl w:ilvl="0" w:tplc="D9CC08F2">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6C462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F40F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480A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1297E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AA9B4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8843D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DA5F4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90C38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nsid w:val="3F474065"/>
    <w:multiLevelType w:val="hybridMultilevel"/>
    <w:tmpl w:val="33A6F104"/>
    <w:lvl w:ilvl="0" w:tplc="F05A3D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24147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983E7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1E60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026F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9C042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9E47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6A738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2818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nsid w:val="4F4C5E1D"/>
    <w:multiLevelType w:val="hybridMultilevel"/>
    <w:tmpl w:val="467A286A"/>
    <w:lvl w:ilvl="0" w:tplc="4C4C6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917696"/>
    <w:multiLevelType w:val="hybridMultilevel"/>
    <w:tmpl w:val="6C32113A"/>
    <w:lvl w:ilvl="0" w:tplc="433CA4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72505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C623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8E91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4816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8B3B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3E0E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F62ED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FE1D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nsid w:val="561E77B6"/>
    <w:multiLevelType w:val="hybridMultilevel"/>
    <w:tmpl w:val="9B4C610E"/>
    <w:lvl w:ilvl="0" w:tplc="BA0E48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6060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2137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EA82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AD52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52562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7AF82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DE342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EEC1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nsid w:val="58102F9A"/>
    <w:multiLevelType w:val="hybridMultilevel"/>
    <w:tmpl w:val="B52A9960"/>
    <w:lvl w:ilvl="0" w:tplc="7066675E">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D62EE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5614F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88FE6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6EEF8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BC746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9CE0E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5E32A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04450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nsid w:val="5BF20A82"/>
    <w:multiLevelType w:val="hybridMultilevel"/>
    <w:tmpl w:val="B5B2E402"/>
    <w:lvl w:ilvl="0" w:tplc="5F9A0B5A">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37456E"/>
    <w:multiLevelType w:val="hybridMultilevel"/>
    <w:tmpl w:val="A1D01C4C"/>
    <w:lvl w:ilvl="0" w:tplc="E4E24ABE">
      <w:start w:val="5"/>
      <w:numFmt w:val="decimal"/>
      <w:lvlText w:val="%1."/>
      <w:lvlJc w:val="left"/>
      <w:pPr>
        <w:ind w:left="15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E1A8859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9702FC0">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184A28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9F26A92">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9C611C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B4AAE3A">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29E8922">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7EA0196">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2">
    <w:nsid w:val="5F714989"/>
    <w:multiLevelType w:val="hybridMultilevel"/>
    <w:tmpl w:val="7D4E8FA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nsid w:val="667B4EF4"/>
    <w:multiLevelType w:val="hybridMultilevel"/>
    <w:tmpl w:val="4A588906"/>
    <w:lvl w:ilvl="0" w:tplc="32B014EC">
      <w:start w:val="21"/>
      <w:numFmt w:val="decimal"/>
      <w:lvlText w:val="%1."/>
      <w:lvlJc w:val="left"/>
      <w:pPr>
        <w:ind w:left="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16BADE">
      <w:start w:val="1"/>
      <w:numFmt w:val="bullet"/>
      <w:lvlText w:val="•"/>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849D7C">
      <w:start w:val="1"/>
      <w:numFmt w:val="bullet"/>
      <w:lvlText w:val="▪"/>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1EBE18">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B22134">
      <w:start w:val="1"/>
      <w:numFmt w:val="bullet"/>
      <w:lvlText w:val="o"/>
      <w:lvlJc w:val="left"/>
      <w:pPr>
        <w:ind w:left="29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304788">
      <w:start w:val="1"/>
      <w:numFmt w:val="bullet"/>
      <w:lvlText w:val="▪"/>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2E30CC">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709208">
      <w:start w:val="1"/>
      <w:numFmt w:val="bullet"/>
      <w:lvlText w:val="o"/>
      <w:lvlJc w:val="left"/>
      <w:pPr>
        <w:ind w:left="5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017DC">
      <w:start w:val="1"/>
      <w:numFmt w:val="bullet"/>
      <w:lvlText w:val="▪"/>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nsid w:val="6B3B13F9"/>
    <w:multiLevelType w:val="hybridMultilevel"/>
    <w:tmpl w:val="C05074AC"/>
    <w:lvl w:ilvl="0" w:tplc="0952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BF71EBD"/>
    <w:multiLevelType w:val="hybridMultilevel"/>
    <w:tmpl w:val="041C06E6"/>
    <w:lvl w:ilvl="0" w:tplc="EAA694B0">
      <w:start w:val="1"/>
      <w:numFmt w:val="bullet"/>
      <w:lvlText w:val="•"/>
      <w:lvlJc w:val="left"/>
      <w:pPr>
        <w:ind w:left="1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C69772">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F41F12">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929020">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2E5948">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14D5C8">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888C46">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2A174">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465E2C">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nsid w:val="750501BB"/>
    <w:multiLevelType w:val="hybridMultilevel"/>
    <w:tmpl w:val="1ED41188"/>
    <w:lvl w:ilvl="0" w:tplc="CEAE7426">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D8274C">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625EB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421EA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5E7E42">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6880E2">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508DDC">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209FA4">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8910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nsid w:val="78F178F3"/>
    <w:multiLevelType w:val="multilevel"/>
    <w:tmpl w:val="CAAEF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3A1D5D"/>
    <w:multiLevelType w:val="hybridMultilevel"/>
    <w:tmpl w:val="85E4084E"/>
    <w:lvl w:ilvl="0" w:tplc="018CD96E">
      <w:start w:val="20"/>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C4FB82">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C8B8E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921E8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3EE45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5E062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0474C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0EC1E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1C25CE">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5"/>
  </w:num>
  <w:num w:numId="2">
    <w:abstractNumId w:val="2"/>
  </w:num>
  <w:num w:numId="3">
    <w:abstractNumId w:val="3"/>
  </w:num>
  <w:num w:numId="4">
    <w:abstractNumId w:val="12"/>
  </w:num>
  <w:num w:numId="5">
    <w:abstractNumId w:val="21"/>
  </w:num>
  <w:num w:numId="6">
    <w:abstractNumId w:val="4"/>
  </w:num>
  <w:num w:numId="7">
    <w:abstractNumId w:val="1"/>
  </w:num>
  <w:num w:numId="8">
    <w:abstractNumId w:val="26"/>
  </w:num>
  <w:num w:numId="9">
    <w:abstractNumId w:val="11"/>
  </w:num>
  <w:num w:numId="10">
    <w:abstractNumId w:val="0"/>
  </w:num>
  <w:num w:numId="11">
    <w:abstractNumId w:val="6"/>
  </w:num>
  <w:num w:numId="12">
    <w:abstractNumId w:val="5"/>
  </w:num>
  <w:num w:numId="13">
    <w:abstractNumId w:val="13"/>
  </w:num>
  <w:num w:numId="14">
    <w:abstractNumId w:val="18"/>
  </w:num>
  <w:num w:numId="15">
    <w:abstractNumId w:val="15"/>
  </w:num>
  <w:num w:numId="16">
    <w:abstractNumId w:val="19"/>
  </w:num>
  <w:num w:numId="17">
    <w:abstractNumId w:val="28"/>
  </w:num>
  <w:num w:numId="18">
    <w:abstractNumId w:val="17"/>
  </w:num>
  <w:num w:numId="19">
    <w:abstractNumId w:val="14"/>
  </w:num>
  <w:num w:numId="20">
    <w:abstractNumId w:val="10"/>
  </w:num>
  <w:num w:numId="21">
    <w:abstractNumId w:val="8"/>
  </w:num>
  <w:num w:numId="22">
    <w:abstractNumId w:val="23"/>
  </w:num>
  <w:num w:numId="23">
    <w:abstractNumId w:val="9"/>
  </w:num>
  <w:num w:numId="24">
    <w:abstractNumId w:val="27"/>
  </w:num>
  <w:num w:numId="25">
    <w:abstractNumId w:val="16"/>
  </w:num>
  <w:num w:numId="26">
    <w:abstractNumId w:val="24"/>
  </w:num>
  <w:num w:numId="27">
    <w:abstractNumId w:val="20"/>
  </w:num>
  <w:num w:numId="28">
    <w:abstractNumId w:val="7"/>
  </w:num>
  <w:num w:numId="2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hmad Mnasra">
    <w15:presenceInfo w15:providerId="Windows Live" w15:userId="bba9152a397f7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0" w:nlCheck="1" w:checkStyle="0"/>
  <w:activeWritingStyle w:appName="MSWord" w:lang="en-US" w:vendorID="64" w:dllVersion="131078" w:nlCheck="1" w:checkStyle="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735"/>
    <w:rsid w:val="00046EB9"/>
    <w:rsid w:val="00047688"/>
    <w:rsid w:val="00054274"/>
    <w:rsid w:val="00057275"/>
    <w:rsid w:val="000806F0"/>
    <w:rsid w:val="000B37EF"/>
    <w:rsid w:val="000D49A7"/>
    <w:rsid w:val="000E5BF8"/>
    <w:rsid w:val="00133854"/>
    <w:rsid w:val="00162997"/>
    <w:rsid w:val="001D2305"/>
    <w:rsid w:val="00206689"/>
    <w:rsid w:val="00211D71"/>
    <w:rsid w:val="00271825"/>
    <w:rsid w:val="00274E7D"/>
    <w:rsid w:val="00277531"/>
    <w:rsid w:val="00277EE4"/>
    <w:rsid w:val="002C4623"/>
    <w:rsid w:val="002F0445"/>
    <w:rsid w:val="002F48B1"/>
    <w:rsid w:val="003019D4"/>
    <w:rsid w:val="00302818"/>
    <w:rsid w:val="00346126"/>
    <w:rsid w:val="00346C86"/>
    <w:rsid w:val="00357A3E"/>
    <w:rsid w:val="003A4CEA"/>
    <w:rsid w:val="003D36FF"/>
    <w:rsid w:val="00440E61"/>
    <w:rsid w:val="0044336A"/>
    <w:rsid w:val="00443A79"/>
    <w:rsid w:val="00451D4C"/>
    <w:rsid w:val="00453F35"/>
    <w:rsid w:val="004625E3"/>
    <w:rsid w:val="0047136F"/>
    <w:rsid w:val="00487897"/>
    <w:rsid w:val="004A40EF"/>
    <w:rsid w:val="004E27B6"/>
    <w:rsid w:val="005012BA"/>
    <w:rsid w:val="00505F27"/>
    <w:rsid w:val="00526FE8"/>
    <w:rsid w:val="00565660"/>
    <w:rsid w:val="005B7018"/>
    <w:rsid w:val="005C47F2"/>
    <w:rsid w:val="005F324E"/>
    <w:rsid w:val="005F67F8"/>
    <w:rsid w:val="005F7136"/>
    <w:rsid w:val="0060089B"/>
    <w:rsid w:val="00610873"/>
    <w:rsid w:val="00614EF0"/>
    <w:rsid w:val="006150A9"/>
    <w:rsid w:val="006539AC"/>
    <w:rsid w:val="0066487C"/>
    <w:rsid w:val="00674828"/>
    <w:rsid w:val="006800C2"/>
    <w:rsid w:val="00685AB3"/>
    <w:rsid w:val="00690259"/>
    <w:rsid w:val="006B2890"/>
    <w:rsid w:val="006F185C"/>
    <w:rsid w:val="006F1CBF"/>
    <w:rsid w:val="006F1D19"/>
    <w:rsid w:val="00745915"/>
    <w:rsid w:val="00755FCE"/>
    <w:rsid w:val="00767BBF"/>
    <w:rsid w:val="00772FBF"/>
    <w:rsid w:val="00796611"/>
    <w:rsid w:val="007E4D66"/>
    <w:rsid w:val="0081626C"/>
    <w:rsid w:val="0082386A"/>
    <w:rsid w:val="008262B2"/>
    <w:rsid w:val="00831B63"/>
    <w:rsid w:val="008573B2"/>
    <w:rsid w:val="00863DD3"/>
    <w:rsid w:val="00877582"/>
    <w:rsid w:val="008B03F6"/>
    <w:rsid w:val="008B34A0"/>
    <w:rsid w:val="008D2861"/>
    <w:rsid w:val="008F3F1D"/>
    <w:rsid w:val="008F632E"/>
    <w:rsid w:val="008F6924"/>
    <w:rsid w:val="00903190"/>
    <w:rsid w:val="009059C5"/>
    <w:rsid w:val="0095119F"/>
    <w:rsid w:val="0095506D"/>
    <w:rsid w:val="00A3554A"/>
    <w:rsid w:val="00A50DFF"/>
    <w:rsid w:val="00A619F3"/>
    <w:rsid w:val="00A735AE"/>
    <w:rsid w:val="00A7501F"/>
    <w:rsid w:val="00AC724D"/>
    <w:rsid w:val="00AD6D24"/>
    <w:rsid w:val="00AE433C"/>
    <w:rsid w:val="00AF6A59"/>
    <w:rsid w:val="00B26B6A"/>
    <w:rsid w:val="00B550AB"/>
    <w:rsid w:val="00B62200"/>
    <w:rsid w:val="00B6383B"/>
    <w:rsid w:val="00B66735"/>
    <w:rsid w:val="00B820E9"/>
    <w:rsid w:val="00B949D7"/>
    <w:rsid w:val="00BD2F1A"/>
    <w:rsid w:val="00BD3FB1"/>
    <w:rsid w:val="00C42570"/>
    <w:rsid w:val="00C62C42"/>
    <w:rsid w:val="00C76573"/>
    <w:rsid w:val="00CF6F20"/>
    <w:rsid w:val="00D14F73"/>
    <w:rsid w:val="00D35674"/>
    <w:rsid w:val="00D42569"/>
    <w:rsid w:val="00D90F6F"/>
    <w:rsid w:val="00DB2A4E"/>
    <w:rsid w:val="00DB4521"/>
    <w:rsid w:val="00E62DA4"/>
    <w:rsid w:val="00EA2B2B"/>
    <w:rsid w:val="00EF02B3"/>
    <w:rsid w:val="00EF2A06"/>
    <w:rsid w:val="00F23F15"/>
    <w:rsid w:val="00F245F0"/>
    <w:rsid w:val="00F42029"/>
    <w:rsid w:val="00FC5138"/>
    <w:rsid w:val="00FD2F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8" w:lineRule="auto"/>
      <w:ind w:left="120" w:right="1453" w:firstLine="273"/>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3"/>
      <w:ind w:left="490" w:hanging="10"/>
      <w:outlineLvl w:val="0"/>
    </w:pPr>
    <w:rPr>
      <w:rFonts w:ascii="Arial" w:eastAsia="Arial" w:hAnsi="Arial" w:cs="Arial"/>
      <w:b/>
      <w:color w:val="000000"/>
      <w:sz w:val="20"/>
    </w:rPr>
  </w:style>
  <w:style w:type="paragraph" w:styleId="Heading2">
    <w:name w:val="heading 2"/>
    <w:next w:val="Normal"/>
    <w:link w:val="Heading2Char"/>
    <w:uiPriority w:val="9"/>
    <w:unhideWhenUsed/>
    <w:qFormat/>
    <w:pPr>
      <w:keepNext/>
      <w:keepLines/>
      <w:spacing w:after="0"/>
      <w:ind w:left="1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13"/>
      <w:ind w:left="490" w:hanging="10"/>
      <w:outlineLvl w:val="2"/>
    </w:pPr>
    <w:rPr>
      <w:rFonts w:ascii="Arial" w:eastAsia="Arial" w:hAnsi="Arial" w:cs="Arial"/>
      <w:b/>
      <w:i/>
      <w:color w:val="000000"/>
      <w:sz w:val="20"/>
    </w:rPr>
  </w:style>
  <w:style w:type="paragraph" w:styleId="Heading4">
    <w:name w:val="heading 4"/>
    <w:next w:val="Normal"/>
    <w:link w:val="Heading4Char"/>
    <w:uiPriority w:val="9"/>
    <w:unhideWhenUsed/>
    <w:qFormat/>
    <w:pPr>
      <w:keepNext/>
      <w:keepLines/>
      <w:spacing w:after="23"/>
      <w:ind w:left="490" w:hanging="10"/>
      <w:outlineLvl w:val="3"/>
    </w:pPr>
    <w:rPr>
      <w:rFonts w:ascii="Arial" w:eastAsia="Arial" w:hAnsi="Arial" w:cs="Arial"/>
      <w:b/>
      <w:color w:val="000000"/>
      <w:sz w:val="20"/>
    </w:rPr>
  </w:style>
  <w:style w:type="paragraph" w:styleId="Heading5">
    <w:name w:val="heading 5"/>
    <w:next w:val="Normal"/>
    <w:link w:val="Heading5Char"/>
    <w:uiPriority w:val="9"/>
    <w:unhideWhenUsed/>
    <w:qFormat/>
    <w:pPr>
      <w:keepNext/>
      <w:keepLines/>
      <w:spacing w:after="13"/>
      <w:ind w:left="490" w:hanging="10"/>
      <w:outlineLvl w:val="4"/>
    </w:pPr>
    <w:rPr>
      <w:rFonts w:ascii="Arial" w:eastAsia="Arial" w:hAnsi="Arial" w:cs="Arial"/>
      <w:b/>
      <w:i/>
      <w:color w:val="000000"/>
      <w:sz w:val="20"/>
    </w:rPr>
  </w:style>
  <w:style w:type="paragraph" w:styleId="Heading6">
    <w:name w:val="heading 6"/>
    <w:next w:val="Normal"/>
    <w:link w:val="Heading6Char"/>
    <w:uiPriority w:val="9"/>
    <w:unhideWhenUsed/>
    <w:qFormat/>
    <w:pPr>
      <w:keepNext/>
      <w:keepLines/>
      <w:spacing w:after="13"/>
      <w:ind w:left="490" w:hanging="10"/>
      <w:outlineLvl w:val="5"/>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0"/>
    </w:rPr>
  </w:style>
  <w:style w:type="character" w:customStyle="1" w:styleId="Heading5Char">
    <w:name w:val="Heading 5 Char"/>
    <w:link w:val="Heading5"/>
    <w:rPr>
      <w:rFonts w:ascii="Arial" w:eastAsia="Arial" w:hAnsi="Arial" w:cs="Arial"/>
      <w:b/>
      <w:i/>
      <w:color w:val="000000"/>
      <w:sz w:val="20"/>
    </w:rPr>
  </w:style>
  <w:style w:type="character" w:customStyle="1" w:styleId="Heading6Char">
    <w:name w:val="Heading 6 Char"/>
    <w:link w:val="Heading6"/>
    <w:rPr>
      <w:rFonts w:ascii="Arial" w:eastAsia="Arial" w:hAnsi="Arial" w:cs="Arial"/>
      <w:b/>
      <w:i/>
      <w:color w:val="000000"/>
      <w:sz w:val="20"/>
    </w:rPr>
  </w:style>
  <w:style w:type="character" w:customStyle="1" w:styleId="Heading1Char">
    <w:name w:val="Heading 1 Char"/>
    <w:link w:val="Heading1"/>
    <w:rPr>
      <w:rFonts w:ascii="Arial" w:eastAsia="Arial" w:hAnsi="Arial" w:cs="Arial"/>
      <w:b/>
      <w:color w:val="000000"/>
      <w:sz w:val="20"/>
    </w:rPr>
  </w:style>
  <w:style w:type="character" w:customStyle="1" w:styleId="Heading3Char">
    <w:name w:val="Heading 3 Char"/>
    <w:link w:val="Heading3"/>
    <w:rPr>
      <w:rFonts w:ascii="Arial" w:eastAsia="Arial" w:hAnsi="Arial" w:cs="Arial"/>
      <w:b/>
      <w:i/>
      <w:color w:val="000000"/>
      <w:sz w:val="20"/>
    </w:rPr>
  </w:style>
  <w:style w:type="paragraph" w:styleId="TOC1">
    <w:name w:val="toc 1"/>
    <w:hidden/>
    <w:uiPriority w:val="39"/>
    <w:pPr>
      <w:spacing w:after="47"/>
      <w:ind w:left="25" w:right="1464" w:hanging="10"/>
    </w:pPr>
    <w:rPr>
      <w:rFonts w:ascii="Calibri" w:eastAsia="Calibri" w:hAnsi="Calibri" w:cs="Calibri"/>
      <w:color w:val="000000"/>
      <w:sz w:val="20"/>
    </w:rPr>
  </w:style>
  <w:style w:type="paragraph" w:styleId="TOC2">
    <w:name w:val="toc 2"/>
    <w:hidden/>
    <w:uiPriority w:val="39"/>
    <w:pPr>
      <w:spacing w:after="178" w:line="260" w:lineRule="auto"/>
      <w:ind w:left="130" w:right="1464" w:hanging="10"/>
    </w:pPr>
    <w:rPr>
      <w:rFonts w:ascii="Calibri" w:eastAsia="Calibri" w:hAnsi="Calibri" w:cs="Calibri"/>
      <w:color w:val="000000"/>
      <w:sz w:val="20"/>
    </w:rPr>
  </w:style>
  <w:style w:type="paragraph" w:styleId="TOC3">
    <w:name w:val="toc 3"/>
    <w:hidden/>
    <w:uiPriority w:val="39"/>
    <w:pPr>
      <w:spacing w:after="13"/>
      <w:ind w:left="610" w:right="1464" w:hanging="10"/>
    </w:pPr>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6487C"/>
    <w:rPr>
      <w:color w:val="0563C1" w:themeColor="hyperlink"/>
      <w:u w:val="single"/>
    </w:rPr>
  </w:style>
  <w:style w:type="paragraph" w:customStyle="1" w:styleId="Default">
    <w:name w:val="Default"/>
    <w:rsid w:val="00A3554A"/>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A3554A"/>
    <w:pPr>
      <w:bidi/>
      <w:spacing w:after="0" w:line="240" w:lineRule="auto"/>
    </w:pPr>
    <w:rPr>
      <w:rFonts w:ascii="Calibri" w:eastAsia="Times New Roman" w:hAnsi="Calibri" w:cs="Arial"/>
    </w:rPr>
  </w:style>
  <w:style w:type="character" w:customStyle="1" w:styleId="apple-converted-space">
    <w:name w:val="apple-converted-space"/>
    <w:basedOn w:val="DefaultParagraphFont"/>
    <w:rsid w:val="00162997"/>
  </w:style>
  <w:style w:type="character" w:customStyle="1" w:styleId="il">
    <w:name w:val="il"/>
    <w:basedOn w:val="DefaultParagraphFont"/>
    <w:rsid w:val="00162997"/>
  </w:style>
  <w:style w:type="paragraph" w:styleId="Header">
    <w:name w:val="header"/>
    <w:basedOn w:val="Normal"/>
    <w:link w:val="HeaderChar"/>
    <w:uiPriority w:val="99"/>
    <w:unhideWhenUsed/>
    <w:rsid w:val="00772FBF"/>
    <w:pPr>
      <w:tabs>
        <w:tab w:val="center" w:pos="4153"/>
        <w:tab w:val="right" w:pos="8306"/>
      </w:tabs>
      <w:spacing w:after="0" w:line="240" w:lineRule="auto"/>
    </w:pPr>
  </w:style>
  <w:style w:type="character" w:customStyle="1" w:styleId="HeaderChar">
    <w:name w:val="Header Char"/>
    <w:basedOn w:val="DefaultParagraphFont"/>
    <w:link w:val="Header"/>
    <w:uiPriority w:val="99"/>
    <w:rsid w:val="00772FBF"/>
    <w:rPr>
      <w:rFonts w:ascii="Times New Roman" w:eastAsia="Times New Roman" w:hAnsi="Times New Roman" w:cs="Times New Roman"/>
      <w:color w:val="000000"/>
      <w:sz w:val="20"/>
    </w:rPr>
  </w:style>
  <w:style w:type="paragraph" w:styleId="NormalWeb">
    <w:name w:val="Normal (Web)"/>
    <w:basedOn w:val="Normal"/>
    <w:uiPriority w:val="99"/>
    <w:semiHidden/>
    <w:unhideWhenUsed/>
    <w:rsid w:val="008F6924"/>
    <w:pPr>
      <w:spacing w:before="100" w:beforeAutospacing="1" w:after="100" w:afterAutospacing="1" w:line="240" w:lineRule="auto"/>
      <w:ind w:left="0" w:right="0" w:firstLine="0"/>
      <w:jc w:val="left"/>
    </w:pPr>
    <w:rPr>
      <w:color w:val="auto"/>
      <w:sz w:val="24"/>
      <w:szCs w:val="24"/>
    </w:rPr>
  </w:style>
  <w:style w:type="paragraph" w:styleId="BalloonText">
    <w:name w:val="Balloon Text"/>
    <w:basedOn w:val="Normal"/>
    <w:link w:val="BalloonTextChar"/>
    <w:uiPriority w:val="99"/>
    <w:semiHidden/>
    <w:unhideWhenUsed/>
    <w:rsid w:val="00451D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4C"/>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C42570"/>
    <w:rPr>
      <w:sz w:val="16"/>
      <w:szCs w:val="16"/>
    </w:rPr>
  </w:style>
  <w:style w:type="paragraph" w:styleId="CommentText">
    <w:name w:val="annotation text"/>
    <w:basedOn w:val="Normal"/>
    <w:link w:val="CommentTextChar"/>
    <w:uiPriority w:val="99"/>
    <w:semiHidden/>
    <w:unhideWhenUsed/>
    <w:rsid w:val="00C42570"/>
    <w:pPr>
      <w:spacing w:line="240" w:lineRule="auto"/>
    </w:pPr>
    <w:rPr>
      <w:szCs w:val="20"/>
    </w:rPr>
  </w:style>
  <w:style w:type="character" w:customStyle="1" w:styleId="CommentTextChar">
    <w:name w:val="Comment Text Char"/>
    <w:basedOn w:val="DefaultParagraphFont"/>
    <w:link w:val="CommentText"/>
    <w:uiPriority w:val="99"/>
    <w:semiHidden/>
    <w:rsid w:val="00C42570"/>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42570"/>
    <w:rPr>
      <w:b/>
      <w:bCs/>
    </w:rPr>
  </w:style>
  <w:style w:type="character" w:customStyle="1" w:styleId="CommentSubjectChar">
    <w:name w:val="Comment Subject Char"/>
    <w:basedOn w:val="CommentTextChar"/>
    <w:link w:val="CommentSubject"/>
    <w:uiPriority w:val="99"/>
    <w:semiHidden/>
    <w:rsid w:val="00C42570"/>
    <w:rPr>
      <w:rFonts w:ascii="Times New Roman" w:eastAsia="Times New Roman" w:hAnsi="Times New Roman" w:cs="Times New Roman"/>
      <w:b/>
      <w:bCs/>
      <w:color w:val="000000"/>
      <w:sz w:val="20"/>
      <w:szCs w:val="20"/>
    </w:rPr>
  </w:style>
  <w:style w:type="character" w:styleId="PlaceholderText">
    <w:name w:val="Placeholder Text"/>
    <w:basedOn w:val="DefaultParagraphFont"/>
    <w:uiPriority w:val="99"/>
    <w:semiHidden/>
    <w:rsid w:val="003A4CEA"/>
    <w:rPr>
      <w:color w:val="808080"/>
    </w:rPr>
  </w:style>
  <w:style w:type="paragraph" w:styleId="HTMLPreformatted">
    <w:name w:val="HTML Preformatted"/>
    <w:basedOn w:val="Normal"/>
    <w:link w:val="HTMLPreformattedChar"/>
    <w:uiPriority w:val="99"/>
    <w:semiHidden/>
    <w:unhideWhenUsed/>
    <w:rsid w:val="0021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semiHidden/>
    <w:rsid w:val="00211D71"/>
    <w:rPr>
      <w:rFonts w:ascii="Courier New" w:eastAsia="Times New Roman" w:hAnsi="Courier New" w:cs="Courier New"/>
      <w:sz w:val="20"/>
      <w:szCs w:val="20"/>
    </w:rPr>
  </w:style>
  <w:style w:type="paragraph" w:styleId="ListParagraph">
    <w:name w:val="List Paragraph"/>
    <w:basedOn w:val="Normal"/>
    <w:uiPriority w:val="34"/>
    <w:qFormat/>
    <w:rsid w:val="00211D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8" w:lineRule="auto"/>
      <w:ind w:left="120" w:right="1453" w:firstLine="273"/>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3"/>
      <w:ind w:left="490" w:hanging="10"/>
      <w:outlineLvl w:val="0"/>
    </w:pPr>
    <w:rPr>
      <w:rFonts w:ascii="Arial" w:eastAsia="Arial" w:hAnsi="Arial" w:cs="Arial"/>
      <w:b/>
      <w:color w:val="000000"/>
      <w:sz w:val="20"/>
    </w:rPr>
  </w:style>
  <w:style w:type="paragraph" w:styleId="Heading2">
    <w:name w:val="heading 2"/>
    <w:next w:val="Normal"/>
    <w:link w:val="Heading2Char"/>
    <w:uiPriority w:val="9"/>
    <w:unhideWhenUsed/>
    <w:qFormat/>
    <w:pPr>
      <w:keepNext/>
      <w:keepLines/>
      <w:spacing w:after="0"/>
      <w:ind w:left="1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13"/>
      <w:ind w:left="490" w:hanging="10"/>
      <w:outlineLvl w:val="2"/>
    </w:pPr>
    <w:rPr>
      <w:rFonts w:ascii="Arial" w:eastAsia="Arial" w:hAnsi="Arial" w:cs="Arial"/>
      <w:b/>
      <w:i/>
      <w:color w:val="000000"/>
      <w:sz w:val="20"/>
    </w:rPr>
  </w:style>
  <w:style w:type="paragraph" w:styleId="Heading4">
    <w:name w:val="heading 4"/>
    <w:next w:val="Normal"/>
    <w:link w:val="Heading4Char"/>
    <w:uiPriority w:val="9"/>
    <w:unhideWhenUsed/>
    <w:qFormat/>
    <w:pPr>
      <w:keepNext/>
      <w:keepLines/>
      <w:spacing w:after="23"/>
      <w:ind w:left="490" w:hanging="10"/>
      <w:outlineLvl w:val="3"/>
    </w:pPr>
    <w:rPr>
      <w:rFonts w:ascii="Arial" w:eastAsia="Arial" w:hAnsi="Arial" w:cs="Arial"/>
      <w:b/>
      <w:color w:val="000000"/>
      <w:sz w:val="20"/>
    </w:rPr>
  </w:style>
  <w:style w:type="paragraph" w:styleId="Heading5">
    <w:name w:val="heading 5"/>
    <w:next w:val="Normal"/>
    <w:link w:val="Heading5Char"/>
    <w:uiPriority w:val="9"/>
    <w:unhideWhenUsed/>
    <w:qFormat/>
    <w:pPr>
      <w:keepNext/>
      <w:keepLines/>
      <w:spacing w:after="13"/>
      <w:ind w:left="490" w:hanging="10"/>
      <w:outlineLvl w:val="4"/>
    </w:pPr>
    <w:rPr>
      <w:rFonts w:ascii="Arial" w:eastAsia="Arial" w:hAnsi="Arial" w:cs="Arial"/>
      <w:b/>
      <w:i/>
      <w:color w:val="000000"/>
      <w:sz w:val="20"/>
    </w:rPr>
  </w:style>
  <w:style w:type="paragraph" w:styleId="Heading6">
    <w:name w:val="heading 6"/>
    <w:next w:val="Normal"/>
    <w:link w:val="Heading6Char"/>
    <w:uiPriority w:val="9"/>
    <w:unhideWhenUsed/>
    <w:qFormat/>
    <w:pPr>
      <w:keepNext/>
      <w:keepLines/>
      <w:spacing w:after="13"/>
      <w:ind w:left="490" w:hanging="10"/>
      <w:outlineLvl w:val="5"/>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0"/>
    </w:rPr>
  </w:style>
  <w:style w:type="character" w:customStyle="1" w:styleId="Heading5Char">
    <w:name w:val="Heading 5 Char"/>
    <w:link w:val="Heading5"/>
    <w:rPr>
      <w:rFonts w:ascii="Arial" w:eastAsia="Arial" w:hAnsi="Arial" w:cs="Arial"/>
      <w:b/>
      <w:i/>
      <w:color w:val="000000"/>
      <w:sz w:val="20"/>
    </w:rPr>
  </w:style>
  <w:style w:type="character" w:customStyle="1" w:styleId="Heading6Char">
    <w:name w:val="Heading 6 Char"/>
    <w:link w:val="Heading6"/>
    <w:rPr>
      <w:rFonts w:ascii="Arial" w:eastAsia="Arial" w:hAnsi="Arial" w:cs="Arial"/>
      <w:b/>
      <w:i/>
      <w:color w:val="000000"/>
      <w:sz w:val="20"/>
    </w:rPr>
  </w:style>
  <w:style w:type="character" w:customStyle="1" w:styleId="Heading1Char">
    <w:name w:val="Heading 1 Char"/>
    <w:link w:val="Heading1"/>
    <w:rPr>
      <w:rFonts w:ascii="Arial" w:eastAsia="Arial" w:hAnsi="Arial" w:cs="Arial"/>
      <w:b/>
      <w:color w:val="000000"/>
      <w:sz w:val="20"/>
    </w:rPr>
  </w:style>
  <w:style w:type="character" w:customStyle="1" w:styleId="Heading3Char">
    <w:name w:val="Heading 3 Char"/>
    <w:link w:val="Heading3"/>
    <w:rPr>
      <w:rFonts w:ascii="Arial" w:eastAsia="Arial" w:hAnsi="Arial" w:cs="Arial"/>
      <w:b/>
      <w:i/>
      <w:color w:val="000000"/>
      <w:sz w:val="20"/>
    </w:rPr>
  </w:style>
  <w:style w:type="paragraph" w:styleId="TOC1">
    <w:name w:val="toc 1"/>
    <w:hidden/>
    <w:uiPriority w:val="39"/>
    <w:pPr>
      <w:spacing w:after="47"/>
      <w:ind w:left="25" w:right="1464" w:hanging="10"/>
    </w:pPr>
    <w:rPr>
      <w:rFonts w:ascii="Calibri" w:eastAsia="Calibri" w:hAnsi="Calibri" w:cs="Calibri"/>
      <w:color w:val="000000"/>
      <w:sz w:val="20"/>
    </w:rPr>
  </w:style>
  <w:style w:type="paragraph" w:styleId="TOC2">
    <w:name w:val="toc 2"/>
    <w:hidden/>
    <w:uiPriority w:val="39"/>
    <w:pPr>
      <w:spacing w:after="178" w:line="260" w:lineRule="auto"/>
      <w:ind w:left="130" w:right="1464" w:hanging="10"/>
    </w:pPr>
    <w:rPr>
      <w:rFonts w:ascii="Calibri" w:eastAsia="Calibri" w:hAnsi="Calibri" w:cs="Calibri"/>
      <w:color w:val="000000"/>
      <w:sz w:val="20"/>
    </w:rPr>
  </w:style>
  <w:style w:type="paragraph" w:styleId="TOC3">
    <w:name w:val="toc 3"/>
    <w:hidden/>
    <w:uiPriority w:val="39"/>
    <w:pPr>
      <w:spacing w:after="13"/>
      <w:ind w:left="610" w:right="1464" w:hanging="10"/>
    </w:pPr>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6487C"/>
    <w:rPr>
      <w:color w:val="0563C1" w:themeColor="hyperlink"/>
      <w:u w:val="single"/>
    </w:rPr>
  </w:style>
  <w:style w:type="paragraph" w:customStyle="1" w:styleId="Default">
    <w:name w:val="Default"/>
    <w:rsid w:val="00A3554A"/>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A3554A"/>
    <w:pPr>
      <w:bidi/>
      <w:spacing w:after="0" w:line="240" w:lineRule="auto"/>
    </w:pPr>
    <w:rPr>
      <w:rFonts w:ascii="Calibri" w:eastAsia="Times New Roman" w:hAnsi="Calibri" w:cs="Arial"/>
    </w:rPr>
  </w:style>
  <w:style w:type="character" w:customStyle="1" w:styleId="apple-converted-space">
    <w:name w:val="apple-converted-space"/>
    <w:basedOn w:val="DefaultParagraphFont"/>
    <w:rsid w:val="00162997"/>
  </w:style>
  <w:style w:type="character" w:customStyle="1" w:styleId="il">
    <w:name w:val="il"/>
    <w:basedOn w:val="DefaultParagraphFont"/>
    <w:rsid w:val="00162997"/>
  </w:style>
  <w:style w:type="paragraph" w:styleId="Header">
    <w:name w:val="header"/>
    <w:basedOn w:val="Normal"/>
    <w:link w:val="HeaderChar"/>
    <w:uiPriority w:val="99"/>
    <w:unhideWhenUsed/>
    <w:rsid w:val="00772FBF"/>
    <w:pPr>
      <w:tabs>
        <w:tab w:val="center" w:pos="4153"/>
        <w:tab w:val="right" w:pos="8306"/>
      </w:tabs>
      <w:spacing w:after="0" w:line="240" w:lineRule="auto"/>
    </w:pPr>
  </w:style>
  <w:style w:type="character" w:customStyle="1" w:styleId="HeaderChar">
    <w:name w:val="Header Char"/>
    <w:basedOn w:val="DefaultParagraphFont"/>
    <w:link w:val="Header"/>
    <w:uiPriority w:val="99"/>
    <w:rsid w:val="00772FBF"/>
    <w:rPr>
      <w:rFonts w:ascii="Times New Roman" w:eastAsia="Times New Roman" w:hAnsi="Times New Roman" w:cs="Times New Roman"/>
      <w:color w:val="000000"/>
      <w:sz w:val="20"/>
    </w:rPr>
  </w:style>
  <w:style w:type="paragraph" w:styleId="NormalWeb">
    <w:name w:val="Normal (Web)"/>
    <w:basedOn w:val="Normal"/>
    <w:uiPriority w:val="99"/>
    <w:semiHidden/>
    <w:unhideWhenUsed/>
    <w:rsid w:val="008F6924"/>
    <w:pPr>
      <w:spacing w:before="100" w:beforeAutospacing="1" w:after="100" w:afterAutospacing="1" w:line="240" w:lineRule="auto"/>
      <w:ind w:left="0" w:right="0" w:firstLine="0"/>
      <w:jc w:val="left"/>
    </w:pPr>
    <w:rPr>
      <w:color w:val="auto"/>
      <w:sz w:val="24"/>
      <w:szCs w:val="24"/>
    </w:rPr>
  </w:style>
  <w:style w:type="paragraph" w:styleId="BalloonText">
    <w:name w:val="Balloon Text"/>
    <w:basedOn w:val="Normal"/>
    <w:link w:val="BalloonTextChar"/>
    <w:uiPriority w:val="99"/>
    <w:semiHidden/>
    <w:unhideWhenUsed/>
    <w:rsid w:val="00451D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4C"/>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C42570"/>
    <w:rPr>
      <w:sz w:val="16"/>
      <w:szCs w:val="16"/>
    </w:rPr>
  </w:style>
  <w:style w:type="paragraph" w:styleId="CommentText">
    <w:name w:val="annotation text"/>
    <w:basedOn w:val="Normal"/>
    <w:link w:val="CommentTextChar"/>
    <w:uiPriority w:val="99"/>
    <w:semiHidden/>
    <w:unhideWhenUsed/>
    <w:rsid w:val="00C42570"/>
    <w:pPr>
      <w:spacing w:line="240" w:lineRule="auto"/>
    </w:pPr>
    <w:rPr>
      <w:szCs w:val="20"/>
    </w:rPr>
  </w:style>
  <w:style w:type="character" w:customStyle="1" w:styleId="CommentTextChar">
    <w:name w:val="Comment Text Char"/>
    <w:basedOn w:val="DefaultParagraphFont"/>
    <w:link w:val="CommentText"/>
    <w:uiPriority w:val="99"/>
    <w:semiHidden/>
    <w:rsid w:val="00C42570"/>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42570"/>
    <w:rPr>
      <w:b/>
      <w:bCs/>
    </w:rPr>
  </w:style>
  <w:style w:type="character" w:customStyle="1" w:styleId="CommentSubjectChar">
    <w:name w:val="Comment Subject Char"/>
    <w:basedOn w:val="CommentTextChar"/>
    <w:link w:val="CommentSubject"/>
    <w:uiPriority w:val="99"/>
    <w:semiHidden/>
    <w:rsid w:val="00C42570"/>
    <w:rPr>
      <w:rFonts w:ascii="Times New Roman" w:eastAsia="Times New Roman" w:hAnsi="Times New Roman" w:cs="Times New Roman"/>
      <w:b/>
      <w:bCs/>
      <w:color w:val="000000"/>
      <w:sz w:val="20"/>
      <w:szCs w:val="20"/>
    </w:rPr>
  </w:style>
  <w:style w:type="character" w:styleId="PlaceholderText">
    <w:name w:val="Placeholder Text"/>
    <w:basedOn w:val="DefaultParagraphFont"/>
    <w:uiPriority w:val="99"/>
    <w:semiHidden/>
    <w:rsid w:val="003A4CEA"/>
    <w:rPr>
      <w:color w:val="808080"/>
    </w:rPr>
  </w:style>
  <w:style w:type="paragraph" w:styleId="HTMLPreformatted">
    <w:name w:val="HTML Preformatted"/>
    <w:basedOn w:val="Normal"/>
    <w:link w:val="HTMLPreformattedChar"/>
    <w:uiPriority w:val="99"/>
    <w:semiHidden/>
    <w:unhideWhenUsed/>
    <w:rsid w:val="0021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semiHidden/>
    <w:rsid w:val="00211D71"/>
    <w:rPr>
      <w:rFonts w:ascii="Courier New" w:eastAsia="Times New Roman" w:hAnsi="Courier New" w:cs="Courier New"/>
      <w:sz w:val="20"/>
      <w:szCs w:val="20"/>
    </w:rPr>
  </w:style>
  <w:style w:type="paragraph" w:styleId="ListParagraph">
    <w:name w:val="List Paragraph"/>
    <w:basedOn w:val="Normal"/>
    <w:uiPriority w:val="34"/>
    <w:qFormat/>
    <w:rsid w:val="00211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8164">
      <w:bodyDiv w:val="1"/>
      <w:marLeft w:val="0"/>
      <w:marRight w:val="0"/>
      <w:marTop w:val="0"/>
      <w:marBottom w:val="0"/>
      <w:divBdr>
        <w:top w:val="none" w:sz="0" w:space="0" w:color="auto"/>
        <w:left w:val="none" w:sz="0" w:space="0" w:color="auto"/>
        <w:bottom w:val="none" w:sz="0" w:space="0" w:color="auto"/>
        <w:right w:val="none" w:sz="0" w:space="0" w:color="auto"/>
      </w:divBdr>
    </w:div>
    <w:div w:id="791360258">
      <w:bodyDiv w:val="1"/>
      <w:marLeft w:val="0"/>
      <w:marRight w:val="0"/>
      <w:marTop w:val="0"/>
      <w:marBottom w:val="0"/>
      <w:divBdr>
        <w:top w:val="none" w:sz="0" w:space="0" w:color="auto"/>
        <w:left w:val="none" w:sz="0" w:space="0" w:color="auto"/>
        <w:bottom w:val="none" w:sz="0" w:space="0" w:color="auto"/>
        <w:right w:val="none" w:sz="0" w:space="0" w:color="auto"/>
      </w:divBdr>
    </w:div>
    <w:div w:id="886336132">
      <w:bodyDiv w:val="1"/>
      <w:marLeft w:val="0"/>
      <w:marRight w:val="0"/>
      <w:marTop w:val="0"/>
      <w:marBottom w:val="0"/>
      <w:divBdr>
        <w:top w:val="none" w:sz="0" w:space="0" w:color="auto"/>
        <w:left w:val="none" w:sz="0" w:space="0" w:color="auto"/>
        <w:bottom w:val="none" w:sz="0" w:space="0" w:color="auto"/>
        <w:right w:val="none" w:sz="0" w:space="0" w:color="auto"/>
      </w:divBdr>
      <w:divsChild>
        <w:div w:id="1735737944">
          <w:marLeft w:val="0"/>
          <w:marRight w:val="0"/>
          <w:marTop w:val="105"/>
          <w:marBottom w:val="30"/>
          <w:divBdr>
            <w:top w:val="none" w:sz="0" w:space="0" w:color="auto"/>
            <w:left w:val="none" w:sz="0" w:space="0" w:color="auto"/>
            <w:bottom w:val="none" w:sz="0" w:space="0" w:color="auto"/>
            <w:right w:val="none" w:sz="0" w:space="0" w:color="auto"/>
          </w:divBdr>
          <w:divsChild>
            <w:div w:id="1812669101">
              <w:marLeft w:val="0"/>
              <w:marRight w:val="0"/>
              <w:marTop w:val="0"/>
              <w:marBottom w:val="0"/>
              <w:divBdr>
                <w:top w:val="none" w:sz="0" w:space="0" w:color="auto"/>
                <w:left w:val="none" w:sz="0" w:space="0" w:color="auto"/>
                <w:bottom w:val="none" w:sz="0" w:space="0" w:color="auto"/>
                <w:right w:val="none" w:sz="0" w:space="0" w:color="auto"/>
              </w:divBdr>
              <w:divsChild>
                <w:div w:id="16547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5252">
          <w:marLeft w:val="0"/>
          <w:marRight w:val="0"/>
          <w:marTop w:val="0"/>
          <w:marBottom w:val="0"/>
          <w:divBdr>
            <w:top w:val="none" w:sz="0" w:space="0" w:color="auto"/>
            <w:left w:val="none" w:sz="0" w:space="0" w:color="auto"/>
            <w:bottom w:val="none" w:sz="0" w:space="0" w:color="auto"/>
            <w:right w:val="none" w:sz="0" w:space="0" w:color="auto"/>
          </w:divBdr>
          <w:divsChild>
            <w:div w:id="567346902">
              <w:marLeft w:val="0"/>
              <w:marRight w:val="0"/>
              <w:marTop w:val="0"/>
              <w:marBottom w:val="0"/>
              <w:divBdr>
                <w:top w:val="none" w:sz="0" w:space="0" w:color="auto"/>
                <w:left w:val="none" w:sz="0" w:space="0" w:color="auto"/>
                <w:bottom w:val="none" w:sz="0" w:space="0" w:color="auto"/>
                <w:right w:val="none" w:sz="0" w:space="0" w:color="auto"/>
              </w:divBdr>
              <w:divsChild>
                <w:div w:id="17778924">
                  <w:marLeft w:val="60"/>
                  <w:marRight w:val="0"/>
                  <w:marTop w:val="0"/>
                  <w:marBottom w:val="0"/>
                  <w:divBdr>
                    <w:top w:val="none" w:sz="0" w:space="0" w:color="auto"/>
                    <w:left w:val="none" w:sz="0" w:space="0" w:color="auto"/>
                    <w:bottom w:val="none" w:sz="0" w:space="0" w:color="auto"/>
                    <w:right w:val="none" w:sz="0" w:space="0" w:color="auto"/>
                  </w:divBdr>
                  <w:divsChild>
                    <w:div w:id="1589242">
                      <w:marLeft w:val="0"/>
                      <w:marRight w:val="0"/>
                      <w:marTop w:val="0"/>
                      <w:marBottom w:val="120"/>
                      <w:divBdr>
                        <w:top w:val="single" w:sz="6" w:space="0" w:color="A0A0A0"/>
                        <w:left w:val="single" w:sz="6" w:space="0" w:color="B9B9B9"/>
                        <w:bottom w:val="single" w:sz="6" w:space="0" w:color="B9B9B9"/>
                        <w:right w:val="single" w:sz="6" w:space="0" w:color="B9B9B9"/>
                      </w:divBdr>
                      <w:divsChild>
                        <w:div w:id="1281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9911">
              <w:marLeft w:val="0"/>
              <w:marRight w:val="0"/>
              <w:marTop w:val="0"/>
              <w:marBottom w:val="0"/>
              <w:divBdr>
                <w:top w:val="none" w:sz="0" w:space="0" w:color="auto"/>
                <w:left w:val="none" w:sz="0" w:space="0" w:color="auto"/>
                <w:bottom w:val="none" w:sz="0" w:space="0" w:color="auto"/>
                <w:right w:val="none" w:sz="0" w:space="0" w:color="auto"/>
              </w:divBdr>
              <w:divsChild>
                <w:div w:id="357707815">
                  <w:marLeft w:val="0"/>
                  <w:marRight w:val="60"/>
                  <w:marTop w:val="0"/>
                  <w:marBottom w:val="0"/>
                  <w:divBdr>
                    <w:top w:val="none" w:sz="0" w:space="0" w:color="auto"/>
                    <w:left w:val="none" w:sz="0" w:space="0" w:color="auto"/>
                    <w:bottom w:val="none" w:sz="0" w:space="0" w:color="auto"/>
                    <w:right w:val="none" w:sz="0" w:space="0" w:color="auto"/>
                  </w:divBdr>
                  <w:divsChild>
                    <w:div w:id="595133347">
                      <w:marLeft w:val="0"/>
                      <w:marRight w:val="0"/>
                      <w:marTop w:val="0"/>
                      <w:marBottom w:val="0"/>
                      <w:divBdr>
                        <w:top w:val="none" w:sz="0" w:space="0" w:color="auto"/>
                        <w:left w:val="none" w:sz="0" w:space="0" w:color="auto"/>
                        <w:bottom w:val="none" w:sz="0" w:space="0" w:color="auto"/>
                        <w:right w:val="none" w:sz="0" w:space="0" w:color="auto"/>
                      </w:divBdr>
                      <w:divsChild>
                        <w:div w:id="1776635036">
                          <w:marLeft w:val="0"/>
                          <w:marRight w:val="0"/>
                          <w:marTop w:val="0"/>
                          <w:marBottom w:val="750"/>
                          <w:divBdr>
                            <w:top w:val="single" w:sz="6" w:space="0" w:color="F5F5F5"/>
                            <w:left w:val="single" w:sz="6" w:space="0" w:color="F5F5F5"/>
                            <w:bottom w:val="single" w:sz="6" w:space="0" w:color="F5F5F5"/>
                            <w:right w:val="single" w:sz="6" w:space="0" w:color="F5F5F5"/>
                          </w:divBdr>
                          <w:divsChild>
                            <w:div w:id="485901099">
                              <w:marLeft w:val="0"/>
                              <w:marRight w:val="0"/>
                              <w:marTop w:val="0"/>
                              <w:marBottom w:val="0"/>
                              <w:divBdr>
                                <w:top w:val="none" w:sz="0" w:space="0" w:color="auto"/>
                                <w:left w:val="none" w:sz="0" w:space="0" w:color="auto"/>
                                <w:bottom w:val="none" w:sz="0" w:space="0" w:color="auto"/>
                                <w:right w:val="none" w:sz="0" w:space="0" w:color="auto"/>
                              </w:divBdr>
                              <w:divsChild>
                                <w:div w:id="14887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994565">
      <w:bodyDiv w:val="1"/>
      <w:marLeft w:val="0"/>
      <w:marRight w:val="0"/>
      <w:marTop w:val="0"/>
      <w:marBottom w:val="0"/>
      <w:divBdr>
        <w:top w:val="none" w:sz="0" w:space="0" w:color="auto"/>
        <w:left w:val="none" w:sz="0" w:space="0" w:color="auto"/>
        <w:bottom w:val="none" w:sz="0" w:space="0" w:color="auto"/>
        <w:right w:val="none" w:sz="0" w:space="0" w:color="auto"/>
      </w:divBdr>
    </w:div>
    <w:div w:id="1025181359">
      <w:bodyDiv w:val="1"/>
      <w:marLeft w:val="0"/>
      <w:marRight w:val="0"/>
      <w:marTop w:val="0"/>
      <w:marBottom w:val="0"/>
      <w:divBdr>
        <w:top w:val="none" w:sz="0" w:space="0" w:color="auto"/>
        <w:left w:val="none" w:sz="0" w:space="0" w:color="auto"/>
        <w:bottom w:val="none" w:sz="0" w:space="0" w:color="auto"/>
        <w:right w:val="none" w:sz="0" w:space="0" w:color="auto"/>
      </w:divBdr>
    </w:div>
    <w:div w:id="1174952292">
      <w:bodyDiv w:val="1"/>
      <w:marLeft w:val="0"/>
      <w:marRight w:val="0"/>
      <w:marTop w:val="0"/>
      <w:marBottom w:val="0"/>
      <w:divBdr>
        <w:top w:val="none" w:sz="0" w:space="0" w:color="auto"/>
        <w:left w:val="none" w:sz="0" w:space="0" w:color="auto"/>
        <w:bottom w:val="none" w:sz="0" w:space="0" w:color="auto"/>
        <w:right w:val="none" w:sz="0" w:space="0" w:color="auto"/>
      </w:divBdr>
    </w:div>
    <w:div w:id="1639796235">
      <w:bodyDiv w:val="1"/>
      <w:marLeft w:val="0"/>
      <w:marRight w:val="0"/>
      <w:marTop w:val="0"/>
      <w:marBottom w:val="0"/>
      <w:divBdr>
        <w:top w:val="none" w:sz="0" w:space="0" w:color="auto"/>
        <w:left w:val="none" w:sz="0" w:space="0" w:color="auto"/>
        <w:bottom w:val="none" w:sz="0" w:space="0" w:color="auto"/>
        <w:right w:val="none" w:sz="0" w:space="0" w:color="auto"/>
      </w:divBdr>
      <w:divsChild>
        <w:div w:id="707529182">
          <w:marLeft w:val="0"/>
          <w:marRight w:val="0"/>
          <w:marTop w:val="105"/>
          <w:marBottom w:val="30"/>
          <w:divBdr>
            <w:top w:val="none" w:sz="0" w:space="0" w:color="auto"/>
            <w:left w:val="none" w:sz="0" w:space="0" w:color="auto"/>
            <w:bottom w:val="none" w:sz="0" w:space="0" w:color="auto"/>
            <w:right w:val="none" w:sz="0" w:space="0" w:color="auto"/>
          </w:divBdr>
          <w:divsChild>
            <w:div w:id="1502504942">
              <w:marLeft w:val="0"/>
              <w:marRight w:val="0"/>
              <w:marTop w:val="0"/>
              <w:marBottom w:val="0"/>
              <w:divBdr>
                <w:top w:val="none" w:sz="0" w:space="0" w:color="auto"/>
                <w:left w:val="none" w:sz="0" w:space="0" w:color="auto"/>
                <w:bottom w:val="none" w:sz="0" w:space="0" w:color="auto"/>
                <w:right w:val="none" w:sz="0" w:space="0" w:color="auto"/>
              </w:divBdr>
              <w:divsChild>
                <w:div w:id="2105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0015">
          <w:marLeft w:val="0"/>
          <w:marRight w:val="0"/>
          <w:marTop w:val="0"/>
          <w:marBottom w:val="0"/>
          <w:divBdr>
            <w:top w:val="none" w:sz="0" w:space="0" w:color="auto"/>
            <w:left w:val="none" w:sz="0" w:space="0" w:color="auto"/>
            <w:bottom w:val="none" w:sz="0" w:space="0" w:color="auto"/>
            <w:right w:val="none" w:sz="0" w:space="0" w:color="auto"/>
          </w:divBdr>
          <w:divsChild>
            <w:div w:id="859197612">
              <w:marLeft w:val="0"/>
              <w:marRight w:val="0"/>
              <w:marTop w:val="0"/>
              <w:marBottom w:val="0"/>
              <w:divBdr>
                <w:top w:val="none" w:sz="0" w:space="0" w:color="auto"/>
                <w:left w:val="none" w:sz="0" w:space="0" w:color="auto"/>
                <w:bottom w:val="none" w:sz="0" w:space="0" w:color="auto"/>
                <w:right w:val="none" w:sz="0" w:space="0" w:color="auto"/>
              </w:divBdr>
              <w:divsChild>
                <w:div w:id="454720352">
                  <w:marLeft w:val="60"/>
                  <w:marRight w:val="0"/>
                  <w:marTop w:val="0"/>
                  <w:marBottom w:val="0"/>
                  <w:divBdr>
                    <w:top w:val="none" w:sz="0" w:space="0" w:color="auto"/>
                    <w:left w:val="none" w:sz="0" w:space="0" w:color="auto"/>
                    <w:bottom w:val="none" w:sz="0" w:space="0" w:color="auto"/>
                    <w:right w:val="none" w:sz="0" w:space="0" w:color="auto"/>
                  </w:divBdr>
                  <w:divsChild>
                    <w:div w:id="2145081424">
                      <w:marLeft w:val="0"/>
                      <w:marRight w:val="0"/>
                      <w:marTop w:val="0"/>
                      <w:marBottom w:val="120"/>
                      <w:divBdr>
                        <w:top w:val="single" w:sz="6" w:space="0" w:color="A0A0A0"/>
                        <w:left w:val="single" w:sz="6" w:space="0" w:color="B9B9B9"/>
                        <w:bottom w:val="single" w:sz="6" w:space="0" w:color="B9B9B9"/>
                        <w:right w:val="single" w:sz="6" w:space="0" w:color="B9B9B9"/>
                      </w:divBdr>
                      <w:divsChild>
                        <w:div w:id="111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9834">
              <w:marLeft w:val="0"/>
              <w:marRight w:val="0"/>
              <w:marTop w:val="0"/>
              <w:marBottom w:val="0"/>
              <w:divBdr>
                <w:top w:val="none" w:sz="0" w:space="0" w:color="auto"/>
                <w:left w:val="none" w:sz="0" w:space="0" w:color="auto"/>
                <w:bottom w:val="none" w:sz="0" w:space="0" w:color="auto"/>
                <w:right w:val="none" w:sz="0" w:space="0" w:color="auto"/>
              </w:divBdr>
              <w:divsChild>
                <w:div w:id="1921062511">
                  <w:marLeft w:val="0"/>
                  <w:marRight w:val="60"/>
                  <w:marTop w:val="0"/>
                  <w:marBottom w:val="0"/>
                  <w:divBdr>
                    <w:top w:val="none" w:sz="0" w:space="0" w:color="auto"/>
                    <w:left w:val="none" w:sz="0" w:space="0" w:color="auto"/>
                    <w:bottom w:val="none" w:sz="0" w:space="0" w:color="auto"/>
                    <w:right w:val="none" w:sz="0" w:space="0" w:color="auto"/>
                  </w:divBdr>
                  <w:divsChild>
                    <w:div w:id="1430003050">
                      <w:marLeft w:val="0"/>
                      <w:marRight w:val="0"/>
                      <w:marTop w:val="0"/>
                      <w:marBottom w:val="0"/>
                      <w:divBdr>
                        <w:top w:val="none" w:sz="0" w:space="0" w:color="auto"/>
                        <w:left w:val="none" w:sz="0" w:space="0" w:color="auto"/>
                        <w:bottom w:val="none" w:sz="0" w:space="0" w:color="auto"/>
                        <w:right w:val="none" w:sz="0" w:space="0" w:color="auto"/>
                      </w:divBdr>
                      <w:divsChild>
                        <w:div w:id="1448963916">
                          <w:marLeft w:val="0"/>
                          <w:marRight w:val="0"/>
                          <w:marTop w:val="0"/>
                          <w:marBottom w:val="750"/>
                          <w:divBdr>
                            <w:top w:val="single" w:sz="6" w:space="0" w:color="F5F5F5"/>
                            <w:left w:val="single" w:sz="6" w:space="0" w:color="F5F5F5"/>
                            <w:bottom w:val="single" w:sz="6" w:space="0" w:color="F5F5F5"/>
                            <w:right w:val="single" w:sz="6" w:space="0" w:color="F5F5F5"/>
                          </w:divBdr>
                          <w:divsChild>
                            <w:div w:id="378624746">
                              <w:marLeft w:val="0"/>
                              <w:marRight w:val="0"/>
                              <w:marTop w:val="0"/>
                              <w:marBottom w:val="0"/>
                              <w:divBdr>
                                <w:top w:val="none" w:sz="0" w:space="0" w:color="auto"/>
                                <w:left w:val="none" w:sz="0" w:space="0" w:color="auto"/>
                                <w:bottom w:val="none" w:sz="0" w:space="0" w:color="auto"/>
                                <w:right w:val="none" w:sz="0" w:space="0" w:color="auto"/>
                              </w:divBdr>
                              <w:divsChild>
                                <w:div w:id="1873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15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7E7B6-BF25-42C2-8CD3-8280233F2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1878</Words>
  <Characters>9395</Characters>
  <Application>Microsoft Office Word</Application>
  <DocSecurity>0</DocSecurity>
  <Lines>78</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Speech Training System for Hearing Impaired</vt:lpstr>
      <vt:lpstr>Speech Training System for Hearing Impaired</vt:lpstr>
    </vt:vector>
  </TitlesOfParts>
  <Company/>
  <LinksUpToDate>false</LinksUpToDate>
  <CharactersWithSpaces>11251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Training System for Hearing Impaired</dc:title>
  <dc:creator>Orly</dc:creator>
  <cp:lastModifiedBy>אלנה רווה</cp:lastModifiedBy>
  <cp:revision>7</cp:revision>
  <cp:lastPrinted>2016-11-30T12:54:00Z</cp:lastPrinted>
  <dcterms:created xsi:type="dcterms:W3CDTF">2016-12-05T09:44:00Z</dcterms:created>
  <dcterms:modified xsi:type="dcterms:W3CDTF">2016-12-05T09:53:00Z</dcterms:modified>
</cp:coreProperties>
</file>